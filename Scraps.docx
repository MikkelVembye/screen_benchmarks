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4B463" w14:textId="46562236" w:rsidR="001576BA" w:rsidRDefault="001576BA" w:rsidP="00CF06A9">
      <w:pPr>
        <w:spacing w:after="0" w:line="360" w:lineRule="auto"/>
        <w:ind w:firstLine="1304"/>
        <w:jc w:val="both"/>
        <w:rPr>
          <w:lang w:val="en-US"/>
        </w:rPr>
      </w:pPr>
      <w:r>
        <w:rPr>
          <w:lang w:val="en-US"/>
        </w:rPr>
        <w:t>We have built the AIscreenR as a flexible software, allowing users to conduct multiple screenings simultaneously based on multiple prompts, API models, iterations of the same request, and nucleus samples (i.e., different top_p or temperature values). The software further allows the user to send the same request (i.e., repeatedly asking the same question) multiple times to avoid random noise in individual model responses (</w:t>
      </w:r>
      <w:commentRangeStart w:id="0"/>
      <w:commentRangeStart w:id="1"/>
      <w:r>
        <w:rPr>
          <w:lang w:val="en-US"/>
        </w:rPr>
        <w:t>especially relevant when using GPT-3.5 models</w:t>
      </w:r>
      <w:commentRangeEnd w:id="0"/>
      <w:r>
        <w:rPr>
          <w:rStyle w:val="CommentReference"/>
        </w:rPr>
        <w:commentReference w:id="0"/>
      </w:r>
      <w:commentRangeEnd w:id="1"/>
      <w:r>
        <w:rPr>
          <w:rStyle w:val="CommentReference"/>
        </w:rPr>
        <w:commentReference w:id="1"/>
      </w:r>
      <w:r>
        <w:rPr>
          <w:lang w:val="en-US"/>
        </w:rPr>
        <w:t xml:space="preserve">). When this feature is used, the final GPT decision is based on the probability of inclusion across the iterated requests, and the specific inclusion threshold can then be determined by the user (see Figure 4 of this paper). This also allows the users to test model response consistency. Moreover, the software has been built to draw on multi-core processing, thereby allowing users to significantly speed up the screening. Finally, we built the package so that reviewers can work with two different types of function calls; one yielding simple/trinary (i.e., 1 = {include}, 1.1 ={uncertain}, and 0 = {exclude}) decisions and/or another yielding descriptive responses </w:t>
      </w:r>
      <w:r w:rsidRPr="006F6A27">
        <w:rPr>
          <w:lang w:val="en-US"/>
        </w:rPr>
        <w:t xml:space="preserve">to the </w:t>
      </w:r>
      <w:r>
        <w:rPr>
          <w:lang w:val="en-US"/>
        </w:rPr>
        <w:t>screening requests. We consider the former to be the main work engine, whereas the latter can be pivotal when examining discrepancies between GPT and human screener decisions.</w:t>
      </w:r>
    </w:p>
    <w:p w14:paraId="716B532C" w14:textId="0D67C78E" w:rsidR="008333D3" w:rsidRDefault="008333D3" w:rsidP="00CF06A9">
      <w:pPr>
        <w:spacing w:after="0" w:line="360" w:lineRule="auto"/>
        <w:ind w:firstLine="1304"/>
        <w:jc w:val="both"/>
        <w:rPr>
          <w:lang w:val="en-US"/>
        </w:rPr>
      </w:pPr>
    </w:p>
    <w:p w14:paraId="615F41A4" w14:textId="3C401E28" w:rsidR="008333D3" w:rsidRDefault="008333D3" w:rsidP="00CF06A9">
      <w:pPr>
        <w:spacing w:after="0" w:line="360" w:lineRule="auto"/>
        <w:ind w:firstLine="1304"/>
        <w:jc w:val="both"/>
        <w:rPr>
          <w:lang w:val="en-US"/>
        </w:rPr>
      </w:pPr>
      <w:r>
        <w:rPr>
          <w:lang w:val="en-US"/>
        </w:rPr>
        <w:t>Although we have tried to accommodate the requirements set forth by evidence organizations, we do not consider our solution to be a final one.</w:t>
      </w:r>
      <w:r>
        <w:rPr>
          <w:rStyle w:val="translation"/>
          <w:lang w:val="en-US"/>
        </w:rPr>
        <w:t xml:space="preserve"> Our aim has merely been to show one way in which GPT API models can be used for TAB screening in large-scale systematic reviews that can inspire and be transferred to future applications of TAB screening with all kinds of LLMs</w:t>
      </w:r>
    </w:p>
    <w:p w14:paraId="03A8FDEE" w14:textId="52F2B359" w:rsidR="001576BA" w:rsidRPr="006F6A27" w:rsidRDefault="001576BA" w:rsidP="00CF06A9">
      <w:pPr>
        <w:pStyle w:val="CommentText"/>
        <w:spacing w:line="360" w:lineRule="auto"/>
        <w:jc w:val="both"/>
        <w:rPr>
          <w:lang w:val="en-US"/>
        </w:rPr>
      </w:pPr>
      <w:r>
        <w:rPr>
          <w:rStyle w:val="CommentReference"/>
        </w:rPr>
        <w:annotationRef/>
      </w:r>
    </w:p>
    <w:p w14:paraId="43D73526" w14:textId="77777777" w:rsidR="00337640" w:rsidRPr="006F6A27" w:rsidRDefault="00337640" w:rsidP="00CF06A9">
      <w:pPr>
        <w:pStyle w:val="CommentText"/>
        <w:spacing w:line="360" w:lineRule="auto"/>
        <w:jc w:val="both"/>
        <w:rPr>
          <w:lang w:val="en-US"/>
        </w:rPr>
      </w:pPr>
    </w:p>
    <w:p w14:paraId="05223D47" w14:textId="33FFAC40" w:rsidR="00A473E7" w:rsidRDefault="00BB1092" w:rsidP="00CF06A9">
      <w:pPr>
        <w:spacing w:line="360" w:lineRule="auto"/>
        <w:jc w:val="both"/>
        <w:rPr>
          <w:rStyle w:val="translation"/>
          <w:lang w:val="en-US"/>
        </w:rPr>
      </w:pPr>
      <w:r>
        <w:rPr>
          <w:lang w:val="en-US"/>
        </w:rPr>
        <w:t>A side-effect of such research would further be that the costs of using GPT models may be substantially reduced, which can be a major barrier to using GPT-4 models for TAB screening at the current point in time. T</w:t>
      </w:r>
      <w:r>
        <w:rPr>
          <w:rStyle w:val="translation"/>
          <w:lang w:val="en-US"/>
        </w:rPr>
        <w:t>hese models are still rather expensive (in absolute terms, not compared to hiring a human screener). Thus, another line for future research could be to investigate the performance of cheaper GPT-4 models, such as GPT-4o and GPT-4-turbo.</w:t>
      </w:r>
    </w:p>
    <w:p w14:paraId="727FEDC3" w14:textId="30D13BDD" w:rsidR="006F6A27" w:rsidRDefault="006F6A27" w:rsidP="00CF06A9">
      <w:pPr>
        <w:spacing w:line="360" w:lineRule="auto"/>
        <w:jc w:val="both"/>
        <w:rPr>
          <w:lang w:val="en-US"/>
        </w:rPr>
      </w:pPr>
    </w:p>
    <w:p w14:paraId="65F26805" w14:textId="561030B0" w:rsidR="006F6A27" w:rsidRDefault="006F6A27" w:rsidP="00CF06A9">
      <w:pPr>
        <w:spacing w:line="360" w:lineRule="auto"/>
        <w:jc w:val="both"/>
        <w:rPr>
          <w:lang w:val="en-US"/>
        </w:rPr>
      </w:pPr>
      <w:r w:rsidRPr="006F6A27">
        <w:rPr>
          <w:i/>
          <w:lang w:val="en-US"/>
        </w:rPr>
        <w:t>Evidence from previous research about common human performance</w:t>
      </w:r>
      <w:r>
        <w:rPr>
          <w:lang w:val="en-US"/>
        </w:rPr>
        <w:t>:</w:t>
      </w:r>
    </w:p>
    <w:p w14:paraId="4628C174" w14:textId="602AABCD" w:rsidR="006F6A27" w:rsidRDefault="006F6A27" w:rsidP="00CF06A9">
      <w:pPr>
        <w:spacing w:line="360" w:lineRule="auto"/>
        <w:jc w:val="both"/>
        <w:rPr>
          <w:rStyle w:val="translation"/>
          <w:lang w:val="en-US"/>
        </w:rPr>
      </w:pPr>
      <w:r>
        <w:rPr>
          <w:rStyle w:val="translation"/>
          <w:lang w:val="en-US"/>
        </w:rPr>
        <w:t xml:space="preserve">In fact, </w:t>
      </w:r>
      <w:r w:rsidRPr="0011702D">
        <w:rPr>
          <w:rStyle w:val="translation"/>
          <w:lang w:val="en-US"/>
        </w:rPr>
        <w:t>research sugg</w:t>
      </w:r>
      <w:r>
        <w:rPr>
          <w:rStyle w:val="translation"/>
          <w:lang w:val="en-US"/>
        </w:rPr>
        <w:t>ests</w:t>
      </w:r>
      <w:r w:rsidRPr="0011702D">
        <w:rPr>
          <w:rStyle w:val="translation"/>
          <w:lang w:val="en-US"/>
        </w:rPr>
        <w:t xml:space="preserve"> that screeners</w:t>
      </w:r>
      <w:r>
        <w:rPr>
          <w:rStyle w:val="translation"/>
          <w:lang w:val="en-US"/>
        </w:rPr>
        <w:t xml:space="preserve"> on average</w:t>
      </w:r>
      <w:r w:rsidRPr="0011702D">
        <w:rPr>
          <w:rStyle w:val="translation"/>
          <w:lang w:val="en-US"/>
        </w:rPr>
        <w:t xml:space="preserve"> tend to miss between 3% </w:t>
      </w:r>
      <w:r>
        <w:rPr>
          <w:rStyle w:val="translation"/>
          <w:lang w:val="en-US"/>
        </w:rPr>
        <w:t>and</w:t>
      </w:r>
      <w:r w:rsidRPr="0011702D">
        <w:rPr>
          <w:rStyle w:val="translation"/>
          <w:lang w:val="en-US"/>
        </w:rPr>
        <w:t xml:space="preserve"> 24% of all eligible studies</w:t>
      </w:r>
      <w:r>
        <w:rPr>
          <w:rStyle w:val="translation"/>
          <w:lang w:val="en-US"/>
        </w:rPr>
        <w:t xml:space="preserve"> depending on the level of content knowledge – </w:t>
      </w:r>
      <w:r w:rsidRPr="0011702D">
        <w:rPr>
          <w:rStyle w:val="translation"/>
          <w:lang w:val="en-US"/>
        </w:rPr>
        <w:t>often</w:t>
      </w:r>
      <w:r>
        <w:rPr>
          <w:rStyle w:val="translation"/>
          <w:lang w:val="en-US"/>
        </w:rPr>
        <w:t xml:space="preserve"> with a substantial</w:t>
      </w:r>
      <w:r w:rsidRPr="0011702D">
        <w:rPr>
          <w:rStyle w:val="translation"/>
          <w:lang w:val="en-US"/>
        </w:rPr>
        <w:t xml:space="preserve"> impact</w:t>
      </w:r>
      <w:r>
        <w:rPr>
          <w:rStyle w:val="translation"/>
          <w:lang w:val="en-US"/>
        </w:rPr>
        <w:t xml:space="preserve"> on</w:t>
      </w:r>
      <w:r w:rsidRPr="0011702D">
        <w:rPr>
          <w:rStyle w:val="translation"/>
          <w:lang w:val="en-US"/>
        </w:rPr>
        <w:t xml:space="preserve"> the final </w:t>
      </w:r>
      <w:r>
        <w:rPr>
          <w:rStyle w:val="translation"/>
          <w:lang w:val="en-US"/>
        </w:rPr>
        <w:lastRenderedPageBreak/>
        <w:t xml:space="preserve">quantitative </w:t>
      </w:r>
      <w:r w:rsidRPr="0011702D">
        <w:rPr>
          <w:rStyle w:val="translation"/>
          <w:lang w:val="en-US"/>
        </w:rPr>
        <w:t xml:space="preserve">results </w:t>
      </w:r>
      <w:r>
        <w:fldChar w:fldCharType="begin" w:fldLock="1"/>
      </w:r>
      <w:r>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fldChar w:fldCharType="separate"/>
      </w:r>
      <w:r w:rsidRPr="00DE061E">
        <w:rPr>
          <w:noProof/>
          <w:lang w:val="en-US"/>
        </w:rPr>
        <w:t>(Buscemi et al., 2006; Waffenschmidt et al., 2019)</w:t>
      </w:r>
      <w:r>
        <w:fldChar w:fldCharType="end"/>
      </w:r>
      <w:r w:rsidRPr="007340E8">
        <w:rPr>
          <w:rStyle w:val="translation"/>
          <w:lang w:val="en-US"/>
        </w:rPr>
        <w:t xml:space="preserve">. In medicine, </w:t>
      </w:r>
      <w:r>
        <w:rPr>
          <w:rStyle w:val="translation"/>
          <w:lang w:val="en-US"/>
        </w:rPr>
        <w:t>the</w:t>
      </w:r>
      <w:r w:rsidRPr="007340E8">
        <w:rPr>
          <w:rStyle w:val="translation"/>
          <w:lang w:val="en-US"/>
        </w:rPr>
        <w:t xml:space="preserve"> number </w:t>
      </w:r>
      <w:r>
        <w:rPr>
          <w:rStyle w:val="translation"/>
          <w:lang w:val="en-US"/>
        </w:rPr>
        <w:t xml:space="preserve">of missed studies may be </w:t>
      </w:r>
      <w:r w:rsidRPr="007340E8">
        <w:rPr>
          <w:rStyle w:val="translation"/>
          <w:lang w:val="en-US"/>
        </w:rPr>
        <w:t>even higher</w:t>
      </w:r>
      <w:r>
        <w:rPr>
          <w:rStyle w:val="translation"/>
          <w:lang w:val="en-US"/>
        </w:rPr>
        <w:t>, especially</w:t>
      </w:r>
      <w:r w:rsidRPr="007340E8">
        <w:rPr>
          <w:rStyle w:val="translation"/>
          <w:lang w:val="en-US"/>
        </w:rPr>
        <w:t xml:space="preserve"> when </w:t>
      </w:r>
      <w:r>
        <w:rPr>
          <w:rStyle w:val="translation"/>
          <w:lang w:val="en-US"/>
        </w:rPr>
        <w:t>relying on</w:t>
      </w:r>
      <w:r w:rsidRPr="007340E8">
        <w:rPr>
          <w:rStyle w:val="translation"/>
          <w:lang w:val="en-US"/>
        </w:rPr>
        <w:t xml:space="preserve"> student screeners </w:t>
      </w:r>
      <w:r>
        <w:rPr>
          <w:rStyle w:val="translation"/>
        </w:rPr>
        <w:fldChar w:fldCharType="begin" w:fldLock="1"/>
      </w:r>
      <w:r>
        <w:rPr>
          <w:rStyle w:val="translation"/>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Pr>
          <w:rStyle w:val="translation"/>
        </w:rPr>
        <w:fldChar w:fldCharType="separate"/>
      </w:r>
      <w:r w:rsidRPr="00DE061E">
        <w:rPr>
          <w:rStyle w:val="translation"/>
          <w:noProof/>
          <w:lang w:val="en-US"/>
        </w:rPr>
        <w:t>(Ng et al., 2014)</w:t>
      </w:r>
      <w:r>
        <w:rPr>
          <w:rStyle w:val="translation"/>
        </w:rPr>
        <w:fldChar w:fldCharType="end"/>
      </w:r>
      <w:r w:rsidRPr="007340E8">
        <w:rPr>
          <w:rStyle w:val="translation"/>
          <w:lang w:val="en-US"/>
        </w:rPr>
        <w:t>.</w:t>
      </w:r>
    </w:p>
    <w:p w14:paraId="600DB0B6" w14:textId="08411CC6" w:rsidR="00354FE9" w:rsidRDefault="00354FE9" w:rsidP="00CF06A9">
      <w:pPr>
        <w:spacing w:line="360" w:lineRule="auto"/>
        <w:jc w:val="both"/>
        <w:rPr>
          <w:lang w:val="en-US"/>
        </w:rPr>
      </w:pPr>
    </w:p>
    <w:p w14:paraId="3385B08B" w14:textId="77777777" w:rsidR="00354FE9" w:rsidRPr="00050E9B" w:rsidDel="007E5786" w:rsidRDefault="00354FE9" w:rsidP="00CF06A9">
      <w:pPr>
        <w:autoSpaceDE w:val="0"/>
        <w:autoSpaceDN w:val="0"/>
        <w:adjustRightInd w:val="0"/>
        <w:spacing w:after="0" w:line="360" w:lineRule="auto"/>
        <w:ind w:firstLine="1304"/>
        <w:jc w:val="both"/>
        <w:rPr>
          <w:del w:id="2" w:author="Julian Christensen" w:date="2024-08-08T11:21:00Z"/>
          <w:lang w:val="en-US"/>
        </w:rPr>
      </w:pPr>
      <w:commentRangeStart w:id="3"/>
      <w:r>
        <w:rPr>
          <w:rFonts w:cs="Times New Roman"/>
          <w:szCs w:val="24"/>
          <w:lang w:val="en-US"/>
        </w:rPr>
        <w:t>An additional challenge is that most automated screening</w:t>
      </w:r>
      <w:ins w:id="4" w:author="Julian Christensen" w:date="2024-08-13T09:00:00Z">
        <w:r>
          <w:rPr>
            <w:rFonts w:cs="Times New Roman"/>
            <w:szCs w:val="24"/>
            <w:lang w:val="en-US"/>
          </w:rPr>
          <w:t xml:space="preserve"> tools</w:t>
        </w:r>
      </w:ins>
      <w:del w:id="5" w:author="Julian Christensen" w:date="2024-08-13T09:00:00Z">
        <w:r w:rsidDel="004807D4">
          <w:rPr>
            <w:rFonts w:cs="Times New Roman"/>
            <w:szCs w:val="24"/>
            <w:lang w:val="en-US"/>
          </w:rPr>
          <w:delText>s</w:delText>
        </w:r>
      </w:del>
      <w:r>
        <w:rPr>
          <w:rFonts w:cs="Times New Roman"/>
          <w:szCs w:val="24"/>
          <w:lang w:val="en-US"/>
        </w:rPr>
        <w:t xml:space="preserve"> are based on supervised and active learning methods. This means that </w:t>
      </w:r>
      <w:commentRangeStart w:id="6"/>
      <w:commentRangeStart w:id="7"/>
      <w:r>
        <w:rPr>
          <w:rFonts w:cs="Times New Roman"/>
          <w:szCs w:val="24"/>
          <w:lang w:val="en-US"/>
        </w:rPr>
        <w:t>they need to be trained on a large enough set of in</w:t>
      </w:r>
      <w:ins w:id="8" w:author="Therese Deocampo Pigott" w:date="2024-08-07T20:03:00Z">
        <w:r>
          <w:rPr>
            <w:rFonts w:cs="Times New Roman"/>
            <w:szCs w:val="24"/>
            <w:lang w:val="en-US"/>
          </w:rPr>
          <w:t>cluded</w:t>
        </w:r>
      </w:ins>
      <w:del w:id="9" w:author="Therese Deocampo Pigott" w:date="2024-08-07T20:03:00Z">
        <w:r w:rsidDel="00CD1885">
          <w:rPr>
            <w:rFonts w:cs="Times New Roman"/>
            <w:szCs w:val="24"/>
            <w:lang w:val="en-US"/>
          </w:rPr>
          <w:delText>-</w:delText>
        </w:r>
      </w:del>
      <w:r>
        <w:rPr>
          <w:rFonts w:cs="Times New Roman"/>
          <w:szCs w:val="24"/>
          <w:lang w:val="en-US"/>
        </w:rPr>
        <w:t xml:space="preserve"> and excluded references to perform adequately</w:t>
      </w:r>
      <w:commentRangeEnd w:id="6"/>
      <w:r>
        <w:rPr>
          <w:rStyle w:val="CommentReference"/>
        </w:rPr>
        <w:commentReference w:id="6"/>
      </w:r>
      <w:commentRangeEnd w:id="7"/>
      <w:r>
        <w:rPr>
          <w:rStyle w:val="CommentReference"/>
        </w:rPr>
        <w:commentReference w:id="7"/>
      </w:r>
      <w:ins w:id="10" w:author="Julian Christensen" w:date="2024-08-08T11:17:00Z">
        <w:r>
          <w:rPr>
            <w:rFonts w:cs="Times New Roman"/>
            <w:szCs w:val="24"/>
            <w:lang w:val="en-US"/>
          </w:rPr>
          <w:t>,</w:t>
        </w:r>
      </w:ins>
      <w:r>
        <w:rPr>
          <w:rFonts w:cs="Times New Roman"/>
          <w:szCs w:val="24"/>
          <w:lang w:val="en-US"/>
        </w:rPr>
        <w:t xml:space="preserve"> which </w:t>
      </w:r>
      <w:del w:id="11" w:author="Julian Christensen" w:date="2024-08-08T11:18:00Z">
        <w:r w:rsidDel="0058464F">
          <w:rPr>
            <w:rFonts w:cs="Times New Roman"/>
            <w:szCs w:val="24"/>
            <w:lang w:val="en-US"/>
          </w:rPr>
          <w:delText xml:space="preserve">in turn </w:delText>
        </w:r>
      </w:del>
      <w:del w:id="12" w:author="Julian Christensen" w:date="2024-08-12T12:53:00Z">
        <w:r w:rsidDel="004B7D02">
          <w:rPr>
            <w:rFonts w:cs="Times New Roman"/>
            <w:szCs w:val="24"/>
            <w:lang w:val="en-US"/>
          </w:rPr>
          <w:delText>can be</w:delText>
        </w:r>
      </w:del>
      <w:ins w:id="13" w:author="Julian Christensen" w:date="2024-08-12T12:53:00Z">
        <w:r>
          <w:rPr>
            <w:rFonts w:cs="Times New Roman"/>
            <w:szCs w:val="24"/>
            <w:lang w:val="en-US"/>
          </w:rPr>
          <w:t>is</w:t>
        </w:r>
      </w:ins>
      <w:r>
        <w:rPr>
          <w:rFonts w:cs="Times New Roman"/>
          <w:szCs w:val="24"/>
          <w:lang w:val="en-US"/>
        </w:rPr>
        <w:t xml:space="preserve"> </w:t>
      </w:r>
      <w:del w:id="14" w:author="Julian Christensen" w:date="2024-08-12T12:59:00Z">
        <w:r w:rsidDel="00BF6C82">
          <w:rPr>
            <w:rFonts w:cs="Times New Roman"/>
            <w:szCs w:val="24"/>
            <w:lang w:val="en-US"/>
          </w:rPr>
          <w:delText xml:space="preserve">a </w:delText>
        </w:r>
      </w:del>
      <w:r>
        <w:rPr>
          <w:rFonts w:cs="Times New Roman"/>
          <w:szCs w:val="24"/>
          <w:lang w:val="en-US"/>
        </w:rPr>
        <w:t xml:space="preserve">time-consuming </w:t>
      </w:r>
      <w:del w:id="15" w:author="Julian Christensen" w:date="2024-08-12T12:59:00Z">
        <w:r w:rsidDel="00BF6C82">
          <w:rPr>
            <w:rFonts w:cs="Times New Roman"/>
            <w:szCs w:val="24"/>
            <w:lang w:val="en-US"/>
          </w:rPr>
          <w:delText>task</w:delText>
        </w:r>
      </w:del>
      <w:del w:id="16" w:author="Julian Christensen" w:date="2024-08-09T10:00:00Z">
        <w:r w:rsidDel="008C29BD">
          <w:rPr>
            <w:rFonts w:cs="Times New Roman"/>
            <w:szCs w:val="24"/>
            <w:lang w:val="en-US"/>
          </w:rPr>
          <w:delText>,</w:delText>
        </w:r>
      </w:del>
      <w:del w:id="17" w:author="Julian Christensen" w:date="2024-08-12T12:59:00Z">
        <w:r w:rsidDel="00BF6C82">
          <w:rPr>
            <w:rFonts w:cs="Times New Roman"/>
            <w:szCs w:val="24"/>
            <w:lang w:val="en-US"/>
          </w:rPr>
          <w:delText xml:space="preserve"> </w:delText>
        </w:r>
      </w:del>
      <w:r>
        <w:rPr>
          <w:rFonts w:cs="Times New Roman"/>
          <w:szCs w:val="24"/>
          <w:lang w:val="en-US"/>
        </w:rPr>
        <w:t xml:space="preserve">as well. </w:t>
      </w:r>
      <w:del w:id="18" w:author="Julian Christensen" w:date="2024-08-08T11:18:00Z">
        <w:r w:rsidDel="0058464F">
          <w:rPr>
            <w:rFonts w:cs="Times New Roman"/>
            <w:szCs w:val="24"/>
            <w:lang w:val="en-US"/>
          </w:rPr>
          <w:delText>Moreover</w:delText>
        </w:r>
      </w:del>
      <w:ins w:id="19" w:author="Julian Christensen" w:date="2024-08-08T11:18:00Z">
        <w:r>
          <w:rPr>
            <w:rFonts w:cs="Times New Roman"/>
            <w:szCs w:val="24"/>
            <w:lang w:val="en-US"/>
          </w:rPr>
          <w:t>Finally</w:t>
        </w:r>
      </w:ins>
      <w:r>
        <w:rPr>
          <w:rFonts w:cs="Times New Roman"/>
          <w:szCs w:val="24"/>
          <w:lang w:val="en-US"/>
        </w:rPr>
        <w:t xml:space="preserve">, when automation tools are used for prioritized screening, there is no clear rule for </w:t>
      </w:r>
      <w:r w:rsidRPr="00D75717">
        <w:rPr>
          <w:lang w:val="en-US"/>
          <w:rPrChange w:id="20" w:author="Julian Christensen" w:date="2024-08-08T10:51:00Z">
            <w:rPr/>
          </w:rPrChange>
        </w:rPr>
        <w:t xml:space="preserve">determining when it is safe to stop screening </w:t>
      </w:r>
      <w:r>
        <w:rPr>
          <w:rFonts w:cs="Times New Roman"/>
          <w:szCs w:val="24"/>
          <w:lang w:val="en-US"/>
        </w:rPr>
        <w:t xml:space="preserve">with regard to finding all or close to all eligible references. Although various stopping rules have been proposed, the adequacy of these rules is sensitive to a range of factors, such as the length of the database, the prevalence of relevant studies, and the balance between relevant and irrelevant records </w:t>
      </w:r>
      <w:r>
        <w:rPr>
          <w:rFonts w:cs="Times New Roman"/>
          <w:szCs w:val="24"/>
          <w:lang w:val="en-US"/>
        </w:rPr>
        <w:fldChar w:fldCharType="begin" w:fldLock="1"/>
      </w:r>
      <w:r>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w:instrText>
      </w:r>
      <w:r w:rsidRPr="00050E9B">
        <w:rPr>
          <w:rFonts w:cs="Times New Roman"/>
          <w:szCs w:val="24"/>
          <w:lang w:val="en-US"/>
        </w:rPr>
        <w:instrText>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intelligence","id":"ITEM-3","issue":"2","issued":{"date-parts":[["2021"]]},"page":"125-133","publisher":"Nature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reviews","type":"article-journal","volume":"3"},"uris":["http://www.mendeley.com/documents/?uuid=7f678686-0882-4047-9080-d553b8b81a1e"]}],"mendeley":{"formattedCitation":"(Campos et al., 2023; König et al., 2023; Van De Schoot et al., 2021)","plainTextFormattedCitation":"(Campos et al., 2023; König et al., 2023; Van De Schoot et al., 2021)","previouslyFormattedCitation":"(Campos et al., 2023; König et al., 2023; Van De Schoot et al., 2021)"},"properties":{"noteIndex":0},"schema":"https://github.com/citation-style-language/schema/raw/master/csl-citation.json"}</w:instrText>
      </w:r>
      <w:r>
        <w:rPr>
          <w:rFonts w:cs="Times New Roman"/>
          <w:szCs w:val="24"/>
          <w:lang w:val="en-US"/>
        </w:rPr>
        <w:fldChar w:fldCharType="separate"/>
      </w:r>
      <w:r w:rsidRPr="00050E9B">
        <w:rPr>
          <w:rFonts w:cs="Times New Roman"/>
          <w:noProof/>
          <w:szCs w:val="24"/>
          <w:lang w:val="en-US"/>
        </w:rPr>
        <w:t>(Campos et al., 2023; König et al., 2023; Van De Schoot et al., 2021)</w:t>
      </w:r>
      <w:r>
        <w:rPr>
          <w:rFonts w:cs="Times New Roman"/>
          <w:szCs w:val="24"/>
          <w:lang w:val="en-US"/>
        </w:rPr>
        <w:fldChar w:fldCharType="end"/>
      </w:r>
      <w:del w:id="21" w:author="Julian Christensen" w:date="2024-08-09T10:39:00Z">
        <w:r w:rsidRPr="00050E9B" w:rsidDel="00664A3A">
          <w:rPr>
            <w:rFonts w:cs="Times New Roman"/>
            <w:szCs w:val="24"/>
            <w:lang w:val="en-US"/>
          </w:rPr>
          <w:delText xml:space="preserve">. </w:delText>
        </w:r>
      </w:del>
      <w:commentRangeEnd w:id="3"/>
      <w:r>
        <w:rPr>
          <w:rStyle w:val="CommentReference"/>
        </w:rPr>
        <w:commentReference w:id="3"/>
      </w:r>
    </w:p>
    <w:p w14:paraId="44F98590" w14:textId="2E08BF1B" w:rsidR="00354FE9" w:rsidRDefault="00354FE9" w:rsidP="00CF06A9">
      <w:pPr>
        <w:spacing w:line="360" w:lineRule="auto"/>
        <w:jc w:val="both"/>
        <w:rPr>
          <w:lang w:val="en-US"/>
        </w:rPr>
      </w:pPr>
    </w:p>
    <w:p w14:paraId="209841C2" w14:textId="55D7F6AB" w:rsidR="00354FE9" w:rsidRDefault="00354FE9" w:rsidP="00CF06A9">
      <w:pPr>
        <w:spacing w:line="360" w:lineRule="auto"/>
        <w:jc w:val="both"/>
        <w:rPr>
          <w:lang w:val="en-US"/>
        </w:rPr>
      </w:pPr>
      <w:r>
        <w:rPr>
          <w:lang w:val="en-US"/>
        </w:rPr>
        <w:t>By doing so, we provide a basis for making sense of specific</w:t>
      </w:r>
      <w:r w:rsidRPr="00014A1F">
        <w:rPr>
          <w:lang w:val="en-US"/>
        </w:rPr>
        <w:t xml:space="preserve"> </w:t>
      </w:r>
      <w:r>
        <w:rPr>
          <w:lang w:val="en-US"/>
        </w:rPr>
        <w:t>TAB screening performances, which is needed in order to meaningfully assess the fruitfulness of using GPT models (and other LLMs) as independent TAB screeners in systematic reviews.</w:t>
      </w:r>
    </w:p>
    <w:p w14:paraId="591ED03E" w14:textId="0E27C2D4" w:rsidR="00A63323" w:rsidRDefault="00A63323" w:rsidP="00CF06A9">
      <w:pPr>
        <w:spacing w:line="360" w:lineRule="auto"/>
        <w:jc w:val="both"/>
        <w:rPr>
          <w:lang w:val="en-US"/>
        </w:rPr>
      </w:pPr>
      <w:commentRangeStart w:id="22"/>
    </w:p>
    <w:p w14:paraId="48A2A7CB" w14:textId="77777777" w:rsidR="00A63323" w:rsidRDefault="00A63323" w:rsidP="00CF06A9">
      <w:pPr>
        <w:spacing w:after="0" w:line="360" w:lineRule="auto"/>
        <w:ind w:firstLine="1304"/>
        <w:jc w:val="both"/>
        <w:rPr>
          <w:rFonts w:eastAsiaTheme="minorEastAsia"/>
          <w:lang w:val="en-US"/>
        </w:rPr>
      </w:pPr>
      <w:del w:id="23" w:author="Julian Christensen" w:date="2024-08-13T15:08:00Z">
        <w:r w:rsidRPr="001D23BB" w:rsidDel="00D4382A">
          <w:rPr>
            <w:rFonts w:eastAsiaTheme="minorEastAsia"/>
            <w:highlight w:val="yellow"/>
            <w:lang w:val="en-US"/>
            <w:rPrChange w:id="24" w:author="Julian Christensen" w:date="2024-08-12T13:44:00Z">
              <w:rPr>
                <w:rFonts w:eastAsiaTheme="minorEastAsia"/>
                <w:lang w:val="en-US"/>
              </w:rPr>
            </w:rPrChange>
          </w:rPr>
          <w:delText xml:space="preserve">For our benchmark development, the </w:delText>
        </w:r>
        <m:oMath>
          <m:r>
            <w:rPr>
              <w:rFonts w:ascii="Cambria Math" w:eastAsiaTheme="minorEastAsia" w:hAnsi="Cambria Math"/>
              <w:highlight w:val="yellow"/>
              <w:lang w:val="en-US"/>
              <w:rPrChange w:id="25" w:author="Julian Christensen" w:date="2024-08-12T13:44:00Z">
                <w:rPr>
                  <w:rFonts w:ascii="Cambria Math" w:eastAsiaTheme="minorEastAsia" w:hAnsi="Cambria Math"/>
                  <w:lang w:val="en-US"/>
                </w:rPr>
              </w:rPrChange>
            </w:rPr>
            <m:t>TP</m:t>
          </m:r>
        </m:oMath>
        <w:r w:rsidRPr="001D23BB" w:rsidDel="00D4382A">
          <w:rPr>
            <w:rFonts w:eastAsiaTheme="minorEastAsia"/>
            <w:highlight w:val="yellow"/>
            <w:lang w:val="en-US"/>
            <w:rPrChange w:id="26" w:author="Julian Christensen" w:date="2024-08-12T13:44:00Z">
              <w:rPr>
                <w:rFonts w:eastAsiaTheme="minorEastAsia"/>
                <w:lang w:val="en-US"/>
              </w:rPr>
            </w:rPrChange>
          </w:rPr>
          <w:delText xml:space="preserve">, </w:delText>
        </w:r>
        <m:oMath>
          <m:r>
            <w:rPr>
              <w:rFonts w:ascii="Cambria Math" w:eastAsiaTheme="minorEastAsia" w:hAnsi="Cambria Math"/>
              <w:highlight w:val="yellow"/>
              <w:lang w:val="en-US"/>
              <w:rPrChange w:id="27" w:author="Julian Christensen" w:date="2024-08-12T13:44:00Z">
                <w:rPr>
                  <w:rFonts w:ascii="Cambria Math" w:eastAsiaTheme="minorEastAsia" w:hAnsi="Cambria Math"/>
                  <w:lang w:val="en-US"/>
                </w:rPr>
              </w:rPrChange>
            </w:rPr>
            <m:t>TN</m:t>
          </m:r>
        </m:oMath>
        <w:r w:rsidRPr="001D23BB" w:rsidDel="00D4382A">
          <w:rPr>
            <w:rFonts w:eastAsiaTheme="minorEastAsia"/>
            <w:highlight w:val="yellow"/>
            <w:lang w:val="en-US"/>
            <w:rPrChange w:id="28" w:author="Julian Christensen" w:date="2024-08-12T13:44:00Z">
              <w:rPr>
                <w:rFonts w:eastAsiaTheme="minorEastAsia"/>
                <w:lang w:val="en-US"/>
              </w:rPr>
            </w:rPrChange>
          </w:rPr>
          <w:delText xml:space="preserve">, </w:delText>
        </w:r>
        <m:oMath>
          <m:r>
            <w:rPr>
              <w:rFonts w:ascii="Cambria Math" w:eastAsiaTheme="minorEastAsia" w:hAnsi="Cambria Math"/>
              <w:highlight w:val="yellow"/>
              <w:lang w:val="en-US"/>
              <w:rPrChange w:id="29" w:author="Julian Christensen" w:date="2024-08-12T13:44:00Z">
                <w:rPr>
                  <w:rFonts w:ascii="Cambria Math" w:eastAsiaTheme="minorEastAsia" w:hAnsi="Cambria Math"/>
                  <w:lang w:val="en-US"/>
                </w:rPr>
              </w:rPrChange>
            </w:rPr>
            <m:t>FN</m:t>
          </m:r>
        </m:oMath>
        <w:r w:rsidRPr="001D23BB" w:rsidDel="00D4382A">
          <w:rPr>
            <w:rFonts w:eastAsiaTheme="minorEastAsia"/>
            <w:highlight w:val="yellow"/>
            <w:lang w:val="en-US"/>
            <w:rPrChange w:id="30" w:author="Julian Christensen" w:date="2024-08-12T13:44:00Z">
              <w:rPr>
                <w:rFonts w:eastAsiaTheme="minorEastAsia"/>
                <w:lang w:val="en-US"/>
              </w:rPr>
            </w:rPrChange>
          </w:rPr>
          <w:delText xml:space="preserve">, and </w:delText>
        </w:r>
        <m:oMath>
          <m:r>
            <w:rPr>
              <w:rFonts w:ascii="Cambria Math" w:eastAsiaTheme="minorEastAsia" w:hAnsi="Cambria Math"/>
              <w:highlight w:val="yellow"/>
              <w:lang w:val="en-US"/>
              <w:rPrChange w:id="31" w:author="Julian Christensen" w:date="2024-08-12T13:44:00Z">
                <w:rPr>
                  <w:rFonts w:ascii="Cambria Math" w:eastAsiaTheme="minorEastAsia" w:hAnsi="Cambria Math"/>
                  <w:lang w:val="en-US"/>
                </w:rPr>
              </w:rPrChange>
            </w:rPr>
            <m:t>FP</m:t>
          </m:r>
        </m:oMath>
        <w:r w:rsidRPr="001D23BB" w:rsidDel="00D4382A">
          <w:rPr>
            <w:rFonts w:eastAsiaTheme="minorEastAsia"/>
            <w:highlight w:val="yellow"/>
            <w:lang w:val="en-US"/>
            <w:rPrChange w:id="32" w:author="Julian Christensen" w:date="2024-08-12T13:44:00Z">
              <w:rPr>
                <w:rFonts w:eastAsiaTheme="minorEastAsia"/>
                <w:lang w:val="en-US"/>
              </w:rPr>
            </w:rPrChange>
          </w:rPr>
          <w:delText xml:space="preserve"> conditions </w:delText>
        </w:r>
      </w:del>
      <w:del w:id="33" w:author="Julian Christensen" w:date="2024-08-12T13:43:00Z">
        <w:r w:rsidRPr="001D23BB" w:rsidDel="007666B1">
          <w:rPr>
            <w:rFonts w:eastAsiaTheme="minorEastAsia"/>
            <w:highlight w:val="yellow"/>
            <w:lang w:val="en-US"/>
            <w:rPrChange w:id="34" w:author="Julian Christensen" w:date="2024-08-12T13:44:00Z">
              <w:rPr>
                <w:rFonts w:eastAsiaTheme="minorEastAsia"/>
                <w:lang w:val="en-US"/>
              </w:rPr>
            </w:rPrChange>
          </w:rPr>
          <w:delText xml:space="preserve">were </w:delText>
        </w:r>
      </w:del>
      <w:del w:id="35" w:author="Julian Christensen" w:date="2024-08-13T15:08:00Z">
        <w:r w:rsidRPr="001D23BB" w:rsidDel="00D4382A">
          <w:rPr>
            <w:rFonts w:eastAsiaTheme="minorEastAsia"/>
            <w:highlight w:val="yellow"/>
            <w:lang w:val="en-US"/>
            <w:rPrChange w:id="36" w:author="Julian Christensen" w:date="2024-08-12T13:44:00Z">
              <w:rPr>
                <w:rFonts w:eastAsiaTheme="minorEastAsia"/>
                <w:lang w:val="en-US"/>
              </w:rPr>
            </w:rPrChange>
          </w:rPr>
          <w:delText xml:space="preserve">determined by comparing single human screener decisions to final decisions agreed upon </w:delText>
        </w:r>
      </w:del>
      <w:del w:id="37" w:author="Julian Christensen" w:date="2024-08-08T15:05:00Z">
        <w:r w:rsidRPr="001D23BB" w:rsidDel="00A51020">
          <w:rPr>
            <w:rFonts w:eastAsiaTheme="minorEastAsia"/>
            <w:highlight w:val="yellow"/>
            <w:lang w:val="en-US"/>
            <w:rPrChange w:id="38" w:author="Julian Christensen" w:date="2024-08-12T13:44:00Z">
              <w:rPr>
                <w:rFonts w:eastAsiaTheme="minorEastAsia"/>
                <w:lang w:val="en-US"/>
              </w:rPr>
            </w:rPrChange>
          </w:rPr>
          <w:delText xml:space="preserve">between </w:delText>
        </w:r>
      </w:del>
      <w:del w:id="39" w:author="Julian Christensen" w:date="2024-08-13T15:08:00Z">
        <w:r w:rsidRPr="001D23BB" w:rsidDel="00D4382A">
          <w:rPr>
            <w:rFonts w:eastAsiaTheme="minorEastAsia"/>
            <w:highlight w:val="yellow"/>
            <w:lang w:val="en-US"/>
            <w:rPrChange w:id="40" w:author="Julian Christensen" w:date="2024-08-12T13:44:00Z">
              <w:rPr>
                <w:rFonts w:eastAsiaTheme="minorEastAsia"/>
                <w:lang w:val="en-US"/>
              </w:rPr>
            </w:rPrChange>
          </w:rPr>
          <w:delText>a minimum of two human screeners. In our classifier experiment, the conditions were determined by comparing the GPT decision with the final decision made by a minimum of two independent human screeners.</w:delText>
        </w:r>
        <w:r w:rsidDel="00D4382A">
          <w:rPr>
            <w:rFonts w:eastAsiaTheme="minorEastAsia"/>
            <w:lang w:val="en-US"/>
          </w:rPr>
          <w:delText xml:space="preserve"> </w:delText>
        </w:r>
      </w:del>
      <w:commentRangeEnd w:id="22"/>
      <w:r>
        <w:rPr>
          <w:rStyle w:val="CommentReference"/>
        </w:rPr>
        <w:commentReference w:id="22"/>
      </w:r>
    </w:p>
    <w:p w14:paraId="2669EC80" w14:textId="58ECC4B7" w:rsidR="00A63323" w:rsidRDefault="00A63323" w:rsidP="00CF06A9">
      <w:pPr>
        <w:spacing w:line="360" w:lineRule="auto"/>
        <w:jc w:val="both"/>
        <w:rPr>
          <w:lang w:val="en-US"/>
        </w:rPr>
      </w:pPr>
    </w:p>
    <w:p w14:paraId="795FD16F" w14:textId="77777777" w:rsidR="000A7091" w:rsidRDefault="000A7091" w:rsidP="00CF06A9">
      <w:pPr>
        <w:spacing w:line="360" w:lineRule="auto"/>
        <w:jc w:val="both"/>
        <w:rPr>
          <w:rFonts w:cs="Times New Roman"/>
          <w:szCs w:val="24"/>
          <w:lang w:val="en-US"/>
        </w:rPr>
      </w:pPr>
      <w:bookmarkStart w:id="41" w:name="_Hlk175027650"/>
      <w:r>
        <w:rPr>
          <w:rFonts w:cs="Times New Roman"/>
          <w:szCs w:val="24"/>
          <w:lang w:val="en-US"/>
        </w:rPr>
        <w:t>This seems to create a screening paradox,</w:t>
      </w:r>
      <w:r w:rsidRPr="00E22EFE">
        <w:rPr>
          <w:rFonts w:cs="Times New Roman"/>
          <w:szCs w:val="24"/>
          <w:lang w:val="en-US"/>
        </w:rPr>
        <w:t xml:space="preserve"> </w:t>
      </w:r>
      <w:r>
        <w:rPr>
          <w:rFonts w:cs="Times New Roman"/>
          <w:szCs w:val="24"/>
          <w:lang w:val="en-US"/>
        </w:rPr>
        <w:t xml:space="preserve">which might be one of the main reasons for reviewers to mistrust the application of machine-learning tools </w:t>
      </w:r>
      <w:r>
        <w:rPr>
          <w:rFonts w:cs="Times New Roman"/>
          <w:szCs w:val="24"/>
          <w:lang w:val="en-US"/>
        </w:rPr>
        <w:fldChar w:fldCharType="begin" w:fldLock="1"/>
      </w:r>
      <w:r>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(O’Connor et al., 2019)</w:t>
      </w:r>
      <w:r>
        <w:rPr>
          <w:rFonts w:cs="Times New Roman"/>
          <w:szCs w:val="24"/>
          <w:lang w:val="en-US"/>
        </w:rPr>
        <w:fldChar w:fldCharType="end"/>
      </w:r>
      <w:r>
        <w:rPr>
          <w:rFonts w:cs="Times New Roman"/>
          <w:szCs w:val="24"/>
          <w:lang w:val="en-US"/>
        </w:rPr>
        <w:t xml:space="preserve">. While trying to reduce selection biases caused by single screening, automated screening potentially introduces a novel type of publication/selection bias, referred to by König et al. </w:t>
      </w:r>
      <w:r>
        <w:rPr>
          <w:rFonts w:cs="Times New Roman"/>
          <w:szCs w:val="24"/>
          <w:lang w:val="en-US"/>
        </w:rPr>
        <w:fldChar w:fldCharType="begin" w:fldLock="1"/>
      </w:r>
      <w:r>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(2023)</w:t>
      </w:r>
      <w:r>
        <w:rPr>
          <w:rFonts w:cs="Times New Roman"/>
          <w:szCs w:val="24"/>
          <w:lang w:val="en-US"/>
        </w:rPr>
        <w:fldChar w:fldCharType="end"/>
      </w:r>
      <w:r>
        <w:rPr>
          <w:rFonts w:cs="Times New Roman"/>
          <w:szCs w:val="24"/>
          <w:lang w:val="en-US"/>
        </w:rPr>
        <w:t xml:space="preserve"> as ‘artificial screening bias’.</w:t>
      </w:r>
      <w:commentRangeStart w:id="42"/>
      <w:commentRangeStart w:id="43"/>
      <w:r w:rsidRPr="000D35BD">
        <w:rPr>
          <w:rStyle w:val="FootnoteReference"/>
        </w:rPr>
        <w:footnoteReference w:id="1"/>
      </w:r>
      <w:commentRangeEnd w:id="42"/>
      <w:r>
        <w:rPr>
          <w:rStyle w:val="CommentReference"/>
        </w:rPr>
        <w:commentReference w:id="42"/>
      </w:r>
      <w:commentRangeEnd w:id="43"/>
    </w:p>
    <w:p w14:paraId="52736B7C" w14:textId="77777777" w:rsidR="000A7091" w:rsidRDefault="000A7091" w:rsidP="00CF06A9">
      <w:pPr>
        <w:spacing w:line="360" w:lineRule="auto"/>
        <w:jc w:val="both"/>
        <w:rPr>
          <w:lang w:val="en-US"/>
        </w:rPr>
      </w:pPr>
    </w:p>
    <w:p w14:paraId="042374D7" w14:textId="79D10E88" w:rsidR="000A7091" w:rsidRDefault="000A7091" w:rsidP="00CF06A9">
      <w:pPr>
        <w:spacing w:after="0" w:line="360" w:lineRule="auto"/>
        <w:ind w:firstLine="1304"/>
        <w:jc w:val="both"/>
        <w:rPr>
          <w:lang w:val="en-US"/>
        </w:rPr>
      </w:pPr>
      <w:r>
        <w:rPr>
          <w:rStyle w:val="CommentReference"/>
        </w:rPr>
        <w:commentReference w:id="43"/>
      </w:r>
      <w:bookmarkEnd w:id="41"/>
      <w:r w:rsidRPr="000A7091">
        <w:rPr>
          <w:lang w:val="en-US"/>
        </w:rPr>
        <w:t xml:space="preserve"> </w:t>
      </w:r>
      <w:bookmarkStart w:id="44" w:name="_Hlk175048337"/>
      <w:r>
        <w:rPr>
          <w:lang w:val="en-US"/>
        </w:rPr>
        <w:t xml:space="preserve">Moving on to the </w:t>
      </w:r>
      <w:r w:rsidRPr="00582CFD">
        <w:rPr>
          <w:i/>
          <w:lang w:val="en-US"/>
        </w:rPr>
        <w:t>balanced accuracy</w:t>
      </w:r>
      <w:r>
        <w:rPr>
          <w:lang w:val="en-US"/>
        </w:rPr>
        <w:t xml:space="preserve"> metric, we found average performance levels of 0.874, 95% </w:t>
      </w:r>
      <w:r>
        <w:rPr>
          <w:i/>
          <w:lang w:val="en-US"/>
        </w:rPr>
        <w:t>CI</w:t>
      </w:r>
      <w:r>
        <w:rPr>
          <w:lang w:val="en-US"/>
        </w:rPr>
        <w:t>[0.857, 0.890]</w:t>
      </w:r>
      <w:r w:rsidRPr="003B7713">
        <w:rPr>
          <w:lang w:val="en-US"/>
        </w:rPr>
        <w:t xml:space="preserve"> </w:t>
      </w:r>
      <w:r>
        <w:rPr>
          <w:lang w:val="en-US"/>
        </w:rPr>
        <w:t xml:space="preserve">among assistant screeners and 0.933, 95% </w:t>
      </w:r>
      <w:r>
        <w:rPr>
          <w:i/>
          <w:lang w:val="en-US"/>
        </w:rPr>
        <w:t>CI</w:t>
      </w:r>
      <w:r>
        <w:rPr>
          <w:lang w:val="en-US"/>
        </w:rPr>
        <w:t xml:space="preserve">[0.899, 0.961] among author screeners. We found the difference between the group means to be statistically significant with </w:t>
      </w:r>
      <w:r>
        <w:rPr>
          <w:i/>
          <w:lang w:val="en-US"/>
        </w:rPr>
        <w:t>F</w:t>
      </w:r>
      <w:r>
        <w:rPr>
          <w:lang w:val="en-US"/>
        </w:rPr>
        <w:t xml:space="preserve">(1, 10.1) = 18.22, </w:t>
      </w:r>
      <w:r>
        <w:rPr>
          <w:i/>
          <w:lang w:val="en-US"/>
        </w:rPr>
        <w:t>p</w:t>
      </w:r>
      <w:r>
        <w:rPr>
          <w:lang w:val="en-US"/>
        </w:rPr>
        <w:t xml:space="preserve"> = .002. </w:t>
      </w:r>
      <w:bookmarkEnd w:id="44"/>
      <w:r>
        <w:rPr>
          <w:lang w:val="en-US"/>
        </w:rPr>
        <w:t xml:space="preserve">Finally, the overall </w:t>
      </w:r>
      <w:r>
        <w:rPr>
          <w:i/>
          <w:lang w:val="en-US"/>
        </w:rPr>
        <w:t xml:space="preserve">nMCC </w:t>
      </w:r>
      <w:r>
        <w:rPr>
          <w:rFonts w:eastAsiaTheme="minorEastAsia"/>
          <w:lang w:val="en-US"/>
        </w:rPr>
        <w:t xml:space="preserve">values were 0.860, </w:t>
      </w:r>
      <w:r>
        <w:rPr>
          <w:lang w:val="en-US"/>
        </w:rPr>
        <w:t xml:space="preserve">95% </w:t>
      </w:r>
      <w:r>
        <w:rPr>
          <w:i/>
          <w:lang w:val="en-US"/>
        </w:rPr>
        <w:t>CI</w:t>
      </w:r>
      <w:r>
        <w:rPr>
          <w:lang w:val="en-US"/>
        </w:rPr>
        <w:t xml:space="preserve">[0.835, 0.882] and 0.925, 95% </w:t>
      </w:r>
      <w:r>
        <w:rPr>
          <w:i/>
          <w:lang w:val="en-US"/>
        </w:rPr>
        <w:t>CI</w:t>
      </w:r>
      <w:r>
        <w:rPr>
          <w:lang w:val="en-US"/>
        </w:rPr>
        <w:t xml:space="preserve">[0.880, 0.953] for the assistant and author screeners, respectively. The group averages were found to be statistically different from each other with </w:t>
      </w:r>
      <w:r>
        <w:rPr>
          <w:i/>
          <w:lang w:val="en-US"/>
        </w:rPr>
        <w:t>F</w:t>
      </w:r>
      <w:r>
        <w:rPr>
          <w:lang w:val="en-US"/>
        </w:rPr>
        <w:t xml:space="preserve">(1, 11) = 9.65, </w:t>
      </w:r>
      <w:r>
        <w:rPr>
          <w:i/>
          <w:lang w:val="en-US"/>
        </w:rPr>
        <w:t>p</w:t>
      </w:r>
      <w:r>
        <w:rPr>
          <w:lang w:val="en-US"/>
        </w:rPr>
        <w:t xml:space="preserve"> = .01. </w:t>
      </w:r>
    </w:p>
    <w:p w14:paraId="642770F0" w14:textId="77777777" w:rsidR="000A7091" w:rsidRDefault="000A7091" w:rsidP="00CF06A9">
      <w:pPr>
        <w:spacing w:after="0" w:line="360" w:lineRule="auto"/>
        <w:ind w:firstLine="1304"/>
        <w:jc w:val="both"/>
        <w:rPr>
          <w:lang w:val="en-US"/>
        </w:rPr>
      </w:pPr>
    </w:p>
    <w:p w14:paraId="0E437A2C" w14:textId="309D0DFC" w:rsidR="000A7091" w:rsidRDefault="000A7091" w:rsidP="00CF06A9">
      <w:pPr>
        <w:spacing w:line="360" w:lineRule="auto"/>
        <w:jc w:val="both"/>
        <w:rPr>
          <w:lang w:val="en-US"/>
        </w:rPr>
      </w:pPr>
      <w:bookmarkStart w:id="45" w:name="_Hlk175048353"/>
      <w:r>
        <w:rPr>
          <w:rFonts w:eastAsiaTheme="minorEastAsia"/>
          <w:lang w:val="en-US"/>
        </w:rPr>
        <w:t>The average</w:t>
      </w:r>
      <w:r>
        <w:rPr>
          <w:lang w:val="en-US"/>
        </w:rPr>
        <w:t xml:space="preserve"> balanced accuracy and </w:t>
      </w:r>
      <w:r w:rsidRPr="00705E52">
        <w:rPr>
          <w:i/>
          <w:lang w:val="en-US"/>
        </w:rPr>
        <w:t>nMCC</w:t>
      </w:r>
      <w:r>
        <w:rPr>
          <w:lang w:val="en-US"/>
        </w:rPr>
        <w:t xml:space="preserve"> values of the NIPH researchers </w:t>
      </w:r>
      <w:r w:rsidRPr="00C3763F">
        <w:rPr>
          <w:lang w:val="en-US"/>
        </w:rPr>
        <w:t>were</w:t>
      </w:r>
      <w:r>
        <w:rPr>
          <w:lang w:val="en-US"/>
        </w:rPr>
        <w:t xml:space="preserve"> 0.905, 95% </w:t>
      </w:r>
      <w:r>
        <w:rPr>
          <w:i/>
          <w:lang w:val="en-US"/>
        </w:rPr>
        <w:t>CI</w:t>
      </w:r>
      <w:r>
        <w:rPr>
          <w:lang w:val="en-US"/>
        </w:rPr>
        <w:t xml:space="preserve">[0.859, 0.943] and 0.879, 95% </w:t>
      </w:r>
      <w:r>
        <w:rPr>
          <w:i/>
          <w:lang w:val="en-US"/>
        </w:rPr>
        <w:t>CI</w:t>
      </w:r>
      <w:r>
        <w:rPr>
          <w:lang w:val="en-US"/>
        </w:rPr>
        <w:t>[0.720, 0.951], respectively.</w:t>
      </w:r>
    </w:p>
    <w:p w14:paraId="1D8ADA65" w14:textId="77777777" w:rsidR="000A7091" w:rsidRDefault="000A7091" w:rsidP="00CF06A9">
      <w:pPr>
        <w:spacing w:after="0" w:line="360" w:lineRule="auto"/>
        <w:ind w:firstLine="1304"/>
        <w:jc w:val="both"/>
        <w:rPr>
          <w:rFonts w:eastAsiaTheme="minorEastAsia"/>
          <w:lang w:val="en-US"/>
        </w:rPr>
      </w:pPr>
      <w:r>
        <w:rPr>
          <w:rFonts w:eastAsiaTheme="minorEastAsia"/>
          <w:lang w:val="en-US"/>
        </w:rPr>
        <w:t xml:space="preserve">For the </w:t>
      </w:r>
      <w:r>
        <w:rPr>
          <w:rFonts w:eastAsiaTheme="minorEastAsia"/>
          <w:i/>
          <w:lang w:val="en-US"/>
        </w:rPr>
        <w:t>nMCC</w:t>
      </w:r>
      <w:r>
        <w:rPr>
          <w:rFonts w:eastAsiaTheme="minorEastAsia"/>
          <w:lang w:val="en-US"/>
        </w:rPr>
        <w:t xml:space="preserve"> metric, we calculated the sampling variance and confidence interval by transforming the correlations to Fisher’s z-scores, as typically done in meta-analysis </w:t>
      </w:r>
      <w:r>
        <w:rPr>
          <w:rFonts w:eastAsiaTheme="minorEastAsia"/>
          <w:lang w:val="en-US"/>
        </w:rPr>
        <w:fldChar w:fldCharType="begin" w:fldLock="1"/>
      </w:r>
      <w:r>
        <w:rPr>
          <w:rFonts w:eastAsiaTheme="minorEastAsia"/>
          <w:lang w:val="en-US"/>
        </w:rPr>
        <w:instrText>ADDIN CSL_CITATION {"citationItems":[{"id":"ITEM-1","itemData":{"ISBN":"1119964377","author":[{"dropping-particle":"","family":"Borenstein","given":"Michael","non-dropping-particle":"","parse-names":false,"suffix":""},{"dropping-particle":"V.","family":"Hedges","given":"Larry","non-dropping-particle":"","parse-names":false,"suffix":""},{"dropping-particle":"","family":"Higgins","given":"Julian P T","non-dropping-particle":"","parse-names":false,"suffix":""},{"dropping-particle":"","family":"Rothstein","given":"Hannah R.","non-dropping-particle":"","parse-names":false,"suffix":""}],"edition":"1","id":"ITEM-1","issued":{"date-parts":[["2009"]]},"publisher":"John Wiley &amp; Sons","title":"Introduction to meta-analysis","type":"book"},"uris":["http://www.mendeley.com/documents/?uuid=1896c3dd-dade-4d34-9f0a-83cf6bf5f9f8"]}],"mendeley":{"formattedCitation":"(Borenstein et al., 2009)","plainTextFormattedCitation":"(Borenstein et al., 2009)","previouslyFormattedCitation":"(Borenstein et al., 2009)"},"properties":{"noteIndex":0},"schema":"https://github.com/citation-style-language/schema/raw/master/csl-citation.json"}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(Borenstein et al., 2009)</w:t>
      </w:r>
      <w:r>
        <w:rPr>
          <w:rFonts w:eastAsiaTheme="minorEastAsia"/>
          <w:lang w:val="en-US"/>
        </w:rPr>
        <w:fldChar w:fldCharType="end"/>
      </w:r>
      <w:r>
        <w:rPr>
          <w:rFonts w:eastAsiaTheme="minorEastAsia"/>
          <w:lang w:val="en-US"/>
        </w:rPr>
        <w:t>.</w:t>
      </w:r>
    </w:p>
    <w:p w14:paraId="142E454E" w14:textId="77777777" w:rsidR="000A7091" w:rsidRDefault="000A7091" w:rsidP="00CF06A9">
      <w:pPr>
        <w:spacing w:line="360" w:lineRule="auto"/>
        <w:jc w:val="both"/>
        <w:rPr>
          <w:lang w:val="en-US"/>
        </w:rPr>
      </w:pPr>
    </w:p>
    <w:bookmarkEnd w:id="45"/>
    <w:p w14:paraId="760236FA" w14:textId="4E0409C8" w:rsidR="000A7091" w:rsidRDefault="000A7091" w:rsidP="00CF06A9">
      <w:pPr>
        <w:spacing w:line="360" w:lineRule="auto"/>
        <w:jc w:val="both"/>
        <w:rPr>
          <w:lang w:val="en-US"/>
        </w:rPr>
      </w:pPr>
    </w:p>
    <w:p w14:paraId="0BF82C54" w14:textId="37D97791" w:rsidR="000A7091" w:rsidRDefault="000A7091" w:rsidP="00CF06A9">
      <w:pPr>
        <w:spacing w:line="360" w:lineRule="auto"/>
        <w:jc w:val="both"/>
        <w:rPr>
          <w:lang w:val="en-US"/>
        </w:rPr>
      </w:pPr>
      <w:r>
        <w:rPr>
          <w:lang w:val="en-US"/>
        </w:rPr>
        <w:t xml:space="preserve">A side-effect of conducting these experiments was further to quality assure 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7674A2">
        <w:rPr>
          <w:noProof/>
          <w:lang w:val="en-US"/>
        </w:rPr>
        <w:t>(Vembye, 2024)</w:t>
      </w:r>
      <w:r>
        <w:rPr>
          <w:lang w:val="en-US"/>
        </w:rPr>
        <w:fldChar w:fldCharType="end"/>
      </w:r>
      <w:r>
        <w:rPr>
          <w:lang w:val="en-US"/>
        </w:rPr>
        <w:t xml:space="preserve"> for automated TAB screenings using GPT API models. We consider this test to be important in order to be able to scale up our suggested screening approach.</w:t>
      </w:r>
    </w:p>
    <w:p w14:paraId="2CCCC0C1" w14:textId="74D23625" w:rsidR="000A7091" w:rsidRDefault="000A7091" w:rsidP="00CF06A9">
      <w:pPr>
        <w:spacing w:line="360" w:lineRule="auto"/>
        <w:jc w:val="both"/>
        <w:rPr>
          <w:lang w:val="en-US"/>
        </w:rPr>
      </w:pPr>
      <w:r>
        <w:rPr>
          <w:lang w:val="en-US"/>
        </w:rPr>
        <w:br w:type="page"/>
      </w:r>
    </w:p>
    <w:p w14:paraId="3F74273F" w14:textId="77777777" w:rsidR="00CF06A9" w:rsidRDefault="00CF06A9" w:rsidP="00CF06A9">
      <w:pPr>
        <w:spacing w:line="360" w:lineRule="auto"/>
        <w:jc w:val="both"/>
        <w:rPr>
          <w:lang w:val="en-US"/>
        </w:rPr>
      </w:pPr>
    </w:p>
    <w:p w14:paraId="4324730E" w14:textId="685EB13B" w:rsidR="000A7091" w:rsidRDefault="000A7091" w:rsidP="00CF06A9">
      <w:pPr>
        <w:spacing w:line="360" w:lineRule="auto"/>
        <w:jc w:val="both"/>
        <w:rPr>
          <w:lang w:val="en-US"/>
        </w:rPr>
      </w:pPr>
      <w:commentRangeStart w:id="46"/>
      <w:r>
        <w:rPr>
          <w:rFonts w:cs="Times New Roman"/>
          <w:szCs w:val="20"/>
          <w:lang w:val="en-US"/>
        </w:rPr>
        <w:t xml:space="preserve">An impressive fact regarding these results is further that we approximately spent 5-10 minutes engineering the used prompt presented in Textbox 1. In fact, the prompt represents a first trial prompt. Unless we were extremely lucky to hit the right prompt in the first trial, this might indicate that in some applications the GPT API models are not as prompt-sensitive as would be theoretically expected. </w:t>
      </w:r>
      <w:r>
        <w:rPr>
          <w:rFonts w:cs="Times New Roman"/>
          <w:szCs w:val="24"/>
          <w:lang w:val="en-US"/>
        </w:rPr>
        <w:t xml:space="preserve">Yet, we only presume this to be the case in very specific circumstances as is the case here where the screening involves a standardized intervention with a specific name. </w:t>
      </w:r>
      <w:commentRangeEnd w:id="46"/>
      <w:r>
        <w:rPr>
          <w:rStyle w:val="CommentReference"/>
        </w:rPr>
        <w:commentReference w:id="46"/>
      </w:r>
    </w:p>
    <w:p w14:paraId="6478691C" w14:textId="70E40C28" w:rsidR="00050E9B" w:rsidRDefault="00050E9B" w:rsidP="00050E9B">
      <w:pPr>
        <w:autoSpaceDE w:val="0"/>
        <w:autoSpaceDN w:val="0"/>
        <w:adjustRightInd w:val="0"/>
        <w:spacing w:after="0" w:line="360" w:lineRule="auto"/>
        <w:ind w:firstLine="1304"/>
        <w:jc w:val="both"/>
        <w:rPr>
          <w:lang w:val="en-US"/>
        </w:rPr>
      </w:pPr>
      <w:r>
        <w:rPr>
          <w:lang w:val="en-US"/>
        </w:rPr>
        <w:t xml:space="preserve">Concretely, we have aimed to accommodate requirement </w:t>
      </w:r>
      <w:r>
        <w:rPr>
          <w:i/>
          <w:lang w:val="en-US"/>
        </w:rPr>
        <w:t>(a)</w:t>
      </w:r>
      <w:r>
        <w:rPr>
          <w:lang w:val="en-US"/>
        </w:rPr>
        <w:t xml:space="preserve"> by building our framework and codes so that they can be remodeled to work with other API models than OpenAI’s. This means that our setup aims to be agnostic to the given provider of the given LLM and will be viable as long as reviewers have public access to LLM models. We aimed to support Campbell’s requirement </w:t>
      </w:r>
      <w:r>
        <w:rPr>
          <w:i/>
          <w:lang w:val="en-US"/>
        </w:rPr>
        <w:t>(b)</w:t>
      </w:r>
      <w:r>
        <w:rPr>
          <w:lang w:val="en-US"/>
        </w:rPr>
        <w:t xml:space="preserve"> by developing the new benchmark scheme and by showing that GPT API screening is appropriate in high-quality reviews, whereas the development of the AIscreenR package and the quality tests hereof were meant to accommodate Campbell’s requirement </w:t>
      </w:r>
      <w:r>
        <w:rPr>
          <w:i/>
          <w:lang w:val="en-US"/>
        </w:rPr>
        <w:t>(c)</w:t>
      </w:r>
      <w:r>
        <w:rPr>
          <w:lang w:val="en-US"/>
        </w:rPr>
        <w:t xml:space="preserve">. Moreover, to fulfill requirement </w:t>
      </w:r>
      <w:r>
        <w:rPr>
          <w:i/>
          <w:lang w:val="en-US"/>
        </w:rPr>
        <w:t>(f)</w:t>
      </w:r>
      <w:r>
        <w:rPr>
          <w:lang w:val="en-US"/>
        </w:rPr>
        <w:t>, we built the AIscreenR package as open-source software</w:t>
      </w:r>
      <w:del w:id="47" w:author="Julian Christensen" w:date="2024-08-15T10:40:00Z">
        <w:r w:rsidDel="00DA4A8B">
          <w:rPr>
            <w:lang w:val="en-US"/>
          </w:rPr>
          <w:delText xml:space="preserve"> so that</w:delText>
        </w:r>
      </w:del>
      <w:ins w:id="48" w:author="Julian Christensen" w:date="2024-08-15T10:40:00Z">
        <w:r>
          <w:rPr>
            <w:lang w:val="en-US"/>
          </w:rPr>
          <w:t>, allowing</w:t>
        </w:r>
      </w:ins>
      <w:r>
        <w:rPr>
          <w:lang w:val="en-US"/>
        </w:rPr>
        <w:t xml:space="preserve"> others </w:t>
      </w:r>
      <w:del w:id="49" w:author="Julian Christensen" w:date="2024-08-15T10:40:00Z">
        <w:r w:rsidDel="00DA4A8B">
          <w:rPr>
            <w:lang w:val="en-US"/>
          </w:rPr>
          <w:delText xml:space="preserve">in the review community </w:delText>
        </w:r>
      </w:del>
      <w:r>
        <w:rPr>
          <w:lang w:val="en-US"/>
        </w:rPr>
        <w:t xml:space="preserve">(e.g., the Evidence Synthesis Hackathon, Campbell Collaboration, or the EPPI-Reviewer team) </w:t>
      </w:r>
      <w:del w:id="50" w:author="Julian Christensen" w:date="2024-08-15T10:40:00Z">
        <w:r w:rsidDel="00DA4A8B">
          <w:rPr>
            <w:lang w:val="en-US"/>
          </w:rPr>
          <w:delText xml:space="preserve">can </w:delText>
        </w:r>
      </w:del>
      <w:ins w:id="51" w:author="Julian Christensen" w:date="2024-08-15T10:40:00Z">
        <w:r>
          <w:rPr>
            <w:lang w:val="en-US"/>
          </w:rPr>
          <w:t>to</w:t>
        </w:r>
      </w:ins>
      <w:r>
        <w:rPr>
          <w:lang w:val="en-US"/>
        </w:rPr>
        <w:t xml:space="preserve"> contribute to the development and ongoing support of the software. Finally, we </w:t>
      </w:r>
      <w:del w:id="52" w:author="Julian Christensen" w:date="2024-08-15T10:40:00Z">
        <w:r w:rsidDel="00DA4A8B">
          <w:rPr>
            <w:lang w:val="en-US"/>
          </w:rPr>
          <w:delText xml:space="preserve">also </w:delText>
        </w:r>
      </w:del>
      <w:r>
        <w:rPr>
          <w:lang w:val="en-US"/>
        </w:rPr>
        <w:t xml:space="preserve">developed our </w:t>
      </w:r>
      <w:del w:id="53" w:author="Julian Christensen" w:date="2024-08-15T10:40:00Z">
        <w:r w:rsidDel="00DA4A8B">
          <w:rPr>
            <w:lang w:val="en-US"/>
          </w:rPr>
          <w:delText xml:space="preserve">suggested </w:delText>
        </w:r>
      </w:del>
      <w:r>
        <w:rPr>
          <w:lang w:val="en-US"/>
        </w:rPr>
        <w:t xml:space="preserve">workflow and guidelines to underpin requirements </w:t>
      </w:r>
      <w:r>
        <w:rPr>
          <w:i/>
          <w:lang w:val="en-US"/>
        </w:rPr>
        <w:t>(d)</w:t>
      </w:r>
      <w:r>
        <w:rPr>
          <w:lang w:val="en-US"/>
        </w:rPr>
        <w:t xml:space="preserve"> and </w:t>
      </w:r>
      <w:r>
        <w:rPr>
          <w:i/>
          <w:lang w:val="en-US"/>
        </w:rPr>
        <w:t>(e</w:t>
      </w:r>
      <w:bookmarkStart w:id="54" w:name="_Hlk175204855"/>
      <w:r>
        <w:rPr>
          <w:i/>
          <w:lang w:val="en-US"/>
        </w:rPr>
        <w:t>)</w:t>
      </w:r>
      <w:r>
        <w:rPr>
          <w:lang w:val="en-US"/>
        </w:rPr>
        <w:t xml:space="preserve">. Requirement </w:t>
      </w:r>
      <w:r>
        <w:rPr>
          <w:i/>
          <w:lang w:val="en-US"/>
        </w:rPr>
        <w:t>(e)</w:t>
      </w:r>
      <w:r>
        <w:rPr>
          <w:lang w:val="en-US"/>
        </w:rPr>
        <w:t xml:space="preserve"> is as such not necessary in our case since we are working we </w:t>
      </w:r>
      <w:r>
        <w:rPr>
          <w:i/>
          <w:lang w:val="en-US"/>
        </w:rPr>
        <w:t>pre-</w:t>
      </w:r>
      <w:r>
        <w:rPr>
          <w:lang w:val="en-US"/>
        </w:rPr>
        <w:t xml:space="preserve">trained models. Instead, the performance of the prompt(s) used for screening needs to be </w:t>
      </w:r>
      <w:r>
        <w:rPr>
          <w:i/>
          <w:lang w:val="en-US"/>
        </w:rPr>
        <w:t>tested</w:t>
      </w:r>
      <w:r>
        <w:rPr>
          <w:lang w:val="en-US"/>
        </w:rPr>
        <w:t xml:space="preserve"> and compared against human performance measures before credible TAB screening can be initiated. </w:t>
      </w:r>
    </w:p>
    <w:p w14:paraId="77B34779" w14:textId="77777777" w:rsidR="00050E9B" w:rsidRDefault="00050E9B" w:rsidP="00050E9B">
      <w:pPr>
        <w:autoSpaceDE w:val="0"/>
        <w:autoSpaceDN w:val="0"/>
        <w:adjustRightInd w:val="0"/>
        <w:spacing w:after="0" w:line="360" w:lineRule="auto"/>
        <w:ind w:firstLine="1304"/>
        <w:jc w:val="both"/>
        <w:rPr>
          <w:lang w:val="en-US"/>
        </w:rPr>
      </w:pPr>
    </w:p>
    <w:p w14:paraId="6936A851" w14:textId="0A139670" w:rsidR="00050E9B" w:rsidRDefault="00050E9B" w:rsidP="00050E9B">
      <w:pPr>
        <w:spacing w:after="0" w:line="360" w:lineRule="auto"/>
        <w:ind w:firstLine="1304"/>
        <w:jc w:val="both"/>
        <w:rPr>
          <w:lang w:val="en-US"/>
        </w:rPr>
      </w:pPr>
      <w:r>
        <w:rPr>
          <w:lang w:val="en-US"/>
        </w:rPr>
        <w:t>Among other things, this allows reviewers to draw on features such as function calling (i.e., making prompts without the need to explicitly specify how the model shall respond to the screening request) as well as multi-core processing, something that speeds up the screening significantly. After having used</w:t>
      </w:r>
      <w:r w:rsidRPr="003110A9">
        <w:rPr>
          <w:lang w:val="en-US"/>
        </w:rPr>
        <w:t xml:space="preserve"> the AIscreenR software to conduct </w:t>
      </w:r>
      <w:r>
        <w:rPr>
          <w:lang w:val="en-US"/>
        </w:rPr>
        <w:t>our</w:t>
      </w:r>
      <w:r w:rsidRPr="003110A9">
        <w:rPr>
          <w:lang w:val="en-US"/>
        </w:rPr>
        <w:t xml:space="preserve"> classifier experiments, we feel confident to conclude that the software works as expected. Hence, we believe that reviewers can confidently use this software in </w:t>
      </w:r>
      <w:r>
        <w:rPr>
          <w:lang w:val="en-US"/>
        </w:rPr>
        <w:t xml:space="preserve">their </w:t>
      </w:r>
      <w:r w:rsidRPr="003110A9">
        <w:rPr>
          <w:lang w:val="en-US"/>
        </w:rPr>
        <w:t xml:space="preserve">high-quality systematic reviews as well. </w:t>
      </w:r>
    </w:p>
    <w:p w14:paraId="6728BE81" w14:textId="77777777" w:rsidR="00050E9B" w:rsidRDefault="00050E9B" w:rsidP="00050E9B">
      <w:pPr>
        <w:spacing w:after="0" w:line="360" w:lineRule="auto"/>
        <w:ind w:firstLine="1304"/>
        <w:jc w:val="both"/>
        <w:rPr>
          <w:lang w:val="en-US"/>
        </w:rPr>
      </w:pPr>
    </w:p>
    <w:p w14:paraId="1F35E496" w14:textId="188FFEA5" w:rsidR="00050E9B" w:rsidRDefault="00050E9B" w:rsidP="00050E9B">
      <w:pPr>
        <w:spacing w:after="0" w:line="360" w:lineRule="auto"/>
        <w:ind w:firstLine="1304"/>
        <w:jc w:val="both"/>
        <w:rPr>
          <w:lang w:val="en-US"/>
        </w:rPr>
      </w:pPr>
      <w:r>
        <w:rPr>
          <w:lang w:val="en-US"/>
        </w:rPr>
        <w:t xml:space="preserve">A key part of setting up a reliable GPT API screening is to thoroughly validate the performances of one’s screening prompt(s) before making any full-scale screening. For such assessments, we developed a new, empirically informed benchmark scheme for interpreting </w:t>
      </w:r>
      <w:r>
        <w:rPr>
          <w:lang w:val="en-US"/>
        </w:rPr>
        <w:lastRenderedPageBreak/>
        <w:t>acceptable and unacceptable screening performance in high-quality reviews. Based on typical human screening performances in 22 high-standard systematic reviews, we suggest that if an automated screening can yield a recall value above .75, it should be acknowledged as being on par with typical human performance and can be confidently used as an independent second screener. In addition, we suggest that a specificity value equal to or above .8 should be accepted in high-standard reviews as long as the recall is equal to above .75 as well since a low specificity does not threaten the interval validity of reviews.</w:t>
      </w:r>
    </w:p>
    <w:p w14:paraId="718F111A" w14:textId="77777777" w:rsidR="00050E9B" w:rsidRPr="009F36A5" w:rsidRDefault="00050E9B" w:rsidP="00050E9B">
      <w:pPr>
        <w:spacing w:after="0" w:line="360" w:lineRule="auto"/>
        <w:jc w:val="both"/>
        <w:rPr>
          <w:rStyle w:val="translation"/>
          <w:lang w:val="en-US"/>
        </w:rPr>
      </w:pPr>
      <w:r>
        <w:rPr>
          <w:lang w:val="en-US"/>
        </w:rPr>
        <w:t xml:space="preserve">Since our screening guideline allows the GPT API models to err to a degree similar to human screeners, </w:t>
      </w:r>
      <w:r>
        <w:rPr>
          <w:rStyle w:val="translation"/>
          <w:lang w:val="en-US"/>
        </w:rPr>
        <w:t>GPT API screening most be combined with other traditional screening techniques, such as forward and backward citation tracking, to ensure that potentially missed studies re-enter the review. Moreover, we never think a GPT API model should be used as a stand-alone screener. There must always be a human in the loop, meaning that humans must always take the role of the first screener of titles and abstracts in high-quality systematic reviews.</w:t>
      </w:r>
    </w:p>
    <w:p w14:paraId="2C7F0029" w14:textId="77777777" w:rsidR="00050E9B" w:rsidRPr="003110A9" w:rsidRDefault="00050E9B" w:rsidP="00050E9B">
      <w:pPr>
        <w:spacing w:after="0" w:line="360" w:lineRule="auto"/>
        <w:ind w:firstLine="1304"/>
        <w:jc w:val="both"/>
        <w:rPr>
          <w:lang w:val="en-US"/>
        </w:rPr>
      </w:pPr>
    </w:p>
    <w:p w14:paraId="0B30E335" w14:textId="77777777" w:rsidR="00050E9B" w:rsidRDefault="00050E9B" w:rsidP="00050E9B">
      <w:pPr>
        <w:autoSpaceDE w:val="0"/>
        <w:autoSpaceDN w:val="0"/>
        <w:adjustRightInd w:val="0"/>
        <w:spacing w:after="0" w:line="360" w:lineRule="auto"/>
        <w:ind w:firstLine="1304"/>
        <w:jc w:val="both"/>
        <w:rPr>
          <w:lang w:val="en-US"/>
        </w:rPr>
      </w:pPr>
    </w:p>
    <w:bookmarkEnd w:id="54"/>
    <w:p w14:paraId="1093F9BC" w14:textId="77777777" w:rsidR="000A7091" w:rsidRDefault="000A7091" w:rsidP="00CF06A9">
      <w:pPr>
        <w:spacing w:line="360" w:lineRule="auto"/>
        <w:jc w:val="both"/>
        <w:rPr>
          <w:lang w:val="en-US"/>
        </w:rPr>
      </w:pPr>
    </w:p>
    <w:p w14:paraId="13212D1D" w14:textId="77777777" w:rsidR="000A7091" w:rsidRDefault="000A7091" w:rsidP="00CF06A9">
      <w:pPr>
        <w:spacing w:line="360" w:lineRule="auto"/>
        <w:jc w:val="both"/>
        <w:rPr>
          <w:lang w:val="en-US"/>
        </w:rPr>
      </w:pPr>
    </w:p>
    <w:p w14:paraId="1173B16D" w14:textId="77777777" w:rsidR="000A7091" w:rsidRDefault="000A7091" w:rsidP="00CF06A9">
      <w:pPr>
        <w:spacing w:line="360" w:lineRule="auto"/>
        <w:jc w:val="both"/>
        <w:rPr>
          <w:lang w:val="en-US"/>
        </w:rPr>
      </w:pPr>
    </w:p>
    <w:p w14:paraId="6F557581" w14:textId="77777777" w:rsidR="000A7091" w:rsidRDefault="000A7091" w:rsidP="00CF06A9">
      <w:pPr>
        <w:spacing w:line="360" w:lineRule="auto"/>
        <w:jc w:val="both"/>
        <w:rPr>
          <w:lang w:val="en-US"/>
        </w:rPr>
      </w:pPr>
    </w:p>
    <w:p w14:paraId="0D596DC6" w14:textId="77777777" w:rsidR="000A7091" w:rsidRDefault="000A7091" w:rsidP="00CF06A9">
      <w:pPr>
        <w:spacing w:line="360" w:lineRule="auto"/>
        <w:jc w:val="both"/>
        <w:rPr>
          <w:lang w:val="en-US"/>
        </w:rPr>
      </w:pPr>
    </w:p>
    <w:p w14:paraId="1741DFD8" w14:textId="77777777" w:rsidR="000A7091" w:rsidRDefault="000A7091" w:rsidP="00CF06A9">
      <w:pPr>
        <w:spacing w:line="360" w:lineRule="auto"/>
        <w:jc w:val="both"/>
        <w:rPr>
          <w:lang w:val="en-US"/>
        </w:rPr>
      </w:pPr>
    </w:p>
    <w:p w14:paraId="723A6505" w14:textId="77777777" w:rsidR="000A7091" w:rsidRDefault="000A7091" w:rsidP="00CF06A9">
      <w:pPr>
        <w:spacing w:line="360" w:lineRule="auto"/>
        <w:jc w:val="both"/>
        <w:rPr>
          <w:lang w:val="en-US"/>
        </w:rPr>
      </w:pPr>
    </w:p>
    <w:p w14:paraId="206F8492" w14:textId="77777777" w:rsidR="000A7091" w:rsidRDefault="000A7091" w:rsidP="00CF06A9">
      <w:pPr>
        <w:spacing w:line="360" w:lineRule="auto"/>
        <w:jc w:val="both"/>
        <w:rPr>
          <w:lang w:val="en-US"/>
        </w:rPr>
      </w:pPr>
    </w:p>
    <w:p w14:paraId="60E19F2B" w14:textId="77777777" w:rsidR="000A7091" w:rsidRDefault="000A7091" w:rsidP="00CF06A9">
      <w:pPr>
        <w:spacing w:line="360" w:lineRule="auto"/>
        <w:jc w:val="both"/>
        <w:rPr>
          <w:lang w:val="en-US"/>
        </w:rPr>
      </w:pPr>
    </w:p>
    <w:p w14:paraId="1280D9E8" w14:textId="77777777" w:rsidR="000A7091" w:rsidRDefault="000A7091" w:rsidP="00CF06A9">
      <w:pPr>
        <w:spacing w:line="360" w:lineRule="auto"/>
        <w:jc w:val="both"/>
        <w:rPr>
          <w:lang w:val="en-US"/>
        </w:rPr>
      </w:pPr>
    </w:p>
    <w:p w14:paraId="142F8EA3" w14:textId="77777777" w:rsidR="000A7091" w:rsidRDefault="000A7091" w:rsidP="00CF06A9">
      <w:pPr>
        <w:spacing w:line="360" w:lineRule="auto"/>
        <w:jc w:val="both"/>
        <w:rPr>
          <w:lang w:val="en-US"/>
        </w:rPr>
      </w:pPr>
    </w:p>
    <w:p w14:paraId="61B2F46B" w14:textId="77777777" w:rsidR="000A7091" w:rsidRDefault="000A7091" w:rsidP="00CF06A9">
      <w:pPr>
        <w:spacing w:line="360" w:lineRule="auto"/>
        <w:jc w:val="both"/>
        <w:rPr>
          <w:lang w:val="en-US"/>
        </w:rPr>
      </w:pPr>
    </w:p>
    <w:p w14:paraId="21E2973C" w14:textId="77777777" w:rsidR="000A7091" w:rsidRDefault="000A7091" w:rsidP="00CF06A9">
      <w:pPr>
        <w:spacing w:line="360" w:lineRule="auto"/>
        <w:jc w:val="both"/>
        <w:rPr>
          <w:lang w:val="en-US"/>
        </w:rPr>
      </w:pPr>
    </w:p>
    <w:p w14:paraId="3973D627" w14:textId="77777777" w:rsidR="000A7091" w:rsidRDefault="000A7091" w:rsidP="00CF06A9">
      <w:pPr>
        <w:spacing w:line="360" w:lineRule="auto"/>
        <w:jc w:val="both"/>
        <w:rPr>
          <w:lang w:val="en-US"/>
        </w:rPr>
      </w:pPr>
    </w:p>
    <w:p w14:paraId="7FD369D0" w14:textId="77777777" w:rsidR="000A7091" w:rsidRDefault="000A7091" w:rsidP="00CF06A9">
      <w:pPr>
        <w:spacing w:line="360" w:lineRule="auto"/>
        <w:jc w:val="both"/>
        <w:rPr>
          <w:lang w:val="en-US"/>
        </w:rPr>
      </w:pPr>
    </w:p>
    <w:p w14:paraId="4FBB90BA" w14:textId="77777777" w:rsidR="000A7091" w:rsidRDefault="000A7091" w:rsidP="00CF06A9">
      <w:pPr>
        <w:spacing w:line="360" w:lineRule="auto"/>
        <w:jc w:val="both"/>
        <w:rPr>
          <w:lang w:val="en-US"/>
        </w:rPr>
      </w:pPr>
    </w:p>
    <w:p w14:paraId="098A0075" w14:textId="77777777" w:rsidR="000A7091" w:rsidRDefault="000A7091" w:rsidP="00CF06A9">
      <w:pPr>
        <w:spacing w:line="360" w:lineRule="auto"/>
        <w:jc w:val="both"/>
        <w:rPr>
          <w:lang w:val="en-US"/>
        </w:rPr>
      </w:pPr>
    </w:p>
    <w:p w14:paraId="0468B2D2" w14:textId="77777777" w:rsidR="000A7091" w:rsidRDefault="000A7091" w:rsidP="00CF06A9">
      <w:pPr>
        <w:spacing w:after="0" w:line="360" w:lineRule="auto"/>
        <w:jc w:val="both"/>
        <w:rPr>
          <w:rFonts w:cs="Times New Roman"/>
          <w:szCs w:val="20"/>
          <w:lang w:val="en-US"/>
        </w:rPr>
      </w:pPr>
      <w:commentRangeStart w:id="55"/>
      <w:r w:rsidRPr="00065E3A">
        <w:rPr>
          <w:rFonts w:cs="Times New Roman"/>
          <w:szCs w:val="20"/>
          <w:lang w:val="en-US"/>
        </w:rPr>
        <w:t>F</w:t>
      </w:r>
      <w:r>
        <w:rPr>
          <w:rFonts w:cs="Times New Roman"/>
          <w:szCs w:val="20"/>
          <w:lang w:val="en-US"/>
        </w:rPr>
        <w:t>IGURE</w:t>
      </w:r>
      <w:r w:rsidRPr="00065E3A">
        <w:rPr>
          <w:rFonts w:cs="Times New Roman"/>
          <w:szCs w:val="20"/>
          <w:lang w:val="en-US"/>
        </w:rPr>
        <w:t xml:space="preserve"> 4: Decision sensibility of the gpt-3.5-0613 model across inclusion probabilit</w:t>
      </w:r>
      <w:ins w:id="56" w:author="Julian Christensen" w:date="2024-08-14T16:06:00Z">
        <w:r>
          <w:rPr>
            <w:rFonts w:cs="Times New Roman"/>
            <w:szCs w:val="20"/>
            <w:lang w:val="en-US"/>
          </w:rPr>
          <w:t>y thresholds</w:t>
        </w:r>
      </w:ins>
      <w:del w:id="57" w:author="Julian Christensen" w:date="2024-08-14T16:06:00Z">
        <w:r w:rsidRPr="00065E3A" w:rsidDel="00D54184">
          <w:rPr>
            <w:rFonts w:cs="Times New Roman"/>
            <w:szCs w:val="20"/>
            <w:lang w:val="en-US"/>
          </w:rPr>
          <w:delText>ies</w:delText>
        </w:r>
      </w:del>
      <w:r w:rsidRPr="00065E3A">
        <w:rPr>
          <w:rFonts w:cs="Times New Roman"/>
          <w:szCs w:val="20"/>
          <w:lang w:val="en-US"/>
        </w:rPr>
        <w:t xml:space="preserve"> </w:t>
      </w:r>
      <w:commentRangeEnd w:id="55"/>
      <w:r>
        <w:rPr>
          <w:rStyle w:val="CommentReference"/>
        </w:rPr>
        <w:commentReference w:id="5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5"/>
      </w:tblGrid>
      <w:tr w:rsidR="000A7091" w14:paraId="49025EE2" w14:textId="77777777" w:rsidTr="00393633">
        <w:trPr>
          <w:trHeight w:val="5258"/>
        </w:trPr>
        <w:tc>
          <w:tcPr>
            <w:tcW w:w="9385" w:type="dxa"/>
          </w:tcPr>
          <w:p w14:paraId="5AE258AA" w14:textId="77777777" w:rsidR="000A7091" w:rsidRDefault="000A7091" w:rsidP="00CF06A9">
            <w:pPr>
              <w:spacing w:line="360" w:lineRule="auto"/>
              <w:jc w:val="both"/>
              <w:rPr>
                <w:rFonts w:cs="Times New Roman"/>
                <w:szCs w:val="20"/>
                <w:lang w:val="en-US"/>
              </w:rPr>
            </w:pPr>
            <w:r>
              <w:rPr>
                <w:rFonts w:cs="Times New Roman"/>
                <w:szCs w:val="20"/>
                <w:lang w:val="en-US"/>
              </w:rPr>
              <w:t>A</w:t>
            </w:r>
          </w:p>
          <w:p w14:paraId="38705890" w14:textId="77777777" w:rsidR="000A7091" w:rsidRDefault="000A7091" w:rsidP="00CF06A9">
            <w:pPr>
              <w:spacing w:line="360" w:lineRule="auto"/>
              <w:jc w:val="center"/>
              <w:rPr>
                <w:rFonts w:cs="Times New Roman"/>
                <w:szCs w:val="20"/>
                <w:lang w:val="en-US"/>
              </w:rPr>
            </w:pPr>
            <w:r>
              <w:rPr>
                <w:noProof/>
              </w:rPr>
              <w:drawing>
                <wp:inline distT="0" distB="0" distL="0" distR="0" wp14:anchorId="1E5BD130" wp14:editId="4374E312">
                  <wp:extent cx="4212384"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6153" cy="3026884"/>
                          </a:xfrm>
                          <a:prstGeom prst="rect">
                            <a:avLst/>
                          </a:prstGeom>
                        </pic:spPr>
                      </pic:pic>
                    </a:graphicData>
                  </a:graphic>
                </wp:inline>
              </w:drawing>
            </w:r>
          </w:p>
        </w:tc>
      </w:tr>
      <w:tr w:rsidR="000A7091" w14:paraId="69424EB1" w14:textId="77777777" w:rsidTr="00393633">
        <w:trPr>
          <w:trHeight w:val="5420"/>
        </w:trPr>
        <w:tc>
          <w:tcPr>
            <w:tcW w:w="9385" w:type="dxa"/>
          </w:tcPr>
          <w:p w14:paraId="7AFEE462" w14:textId="77777777" w:rsidR="000A7091" w:rsidRDefault="000A7091" w:rsidP="00CF06A9">
            <w:pPr>
              <w:spacing w:line="360" w:lineRule="auto"/>
              <w:jc w:val="both"/>
              <w:rPr>
                <w:noProof/>
                <w:lang w:val="en-US"/>
              </w:rPr>
            </w:pPr>
            <w:r>
              <w:rPr>
                <w:noProof/>
                <w:lang w:val="en-US"/>
              </w:rPr>
              <w:t>B</w:t>
            </w:r>
          </w:p>
          <w:p w14:paraId="1F8C6D1A" w14:textId="77777777" w:rsidR="000A7091" w:rsidRDefault="000A7091" w:rsidP="00CF06A9">
            <w:pPr>
              <w:spacing w:line="360" w:lineRule="auto"/>
              <w:jc w:val="center"/>
              <w:rPr>
                <w:rFonts w:cs="Times New Roman"/>
                <w:szCs w:val="20"/>
                <w:lang w:val="en-US"/>
              </w:rPr>
            </w:pPr>
            <w:r>
              <w:rPr>
                <w:noProof/>
                <w:lang w:val="en-US"/>
              </w:rPr>
              <w:lastRenderedPageBreak/>
              <w:drawing>
                <wp:inline distT="0" distB="0" distL="0" distR="0" wp14:anchorId="76381210" wp14:editId="6019D890">
                  <wp:extent cx="4374062" cy="3124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friend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05123" cy="3146385"/>
                          </a:xfrm>
                          <a:prstGeom prst="rect">
                            <a:avLst/>
                          </a:prstGeom>
                        </pic:spPr>
                      </pic:pic>
                    </a:graphicData>
                  </a:graphic>
                </wp:inline>
              </w:drawing>
            </w:r>
          </w:p>
        </w:tc>
      </w:tr>
    </w:tbl>
    <w:p w14:paraId="2FD1CABF" w14:textId="77777777" w:rsidR="000A7091" w:rsidRDefault="000A7091" w:rsidP="00CF06A9">
      <w:pPr>
        <w:spacing w:line="360" w:lineRule="auto"/>
        <w:jc w:val="both"/>
        <w:rPr>
          <w:rFonts w:cs="Times New Roman"/>
          <w:sz w:val="20"/>
          <w:szCs w:val="24"/>
          <w:lang w:val="en-US"/>
        </w:rPr>
      </w:pPr>
      <w:r w:rsidRPr="00A23086">
        <w:rPr>
          <w:rFonts w:cs="Times New Roman"/>
          <w:i/>
          <w:sz w:val="20"/>
          <w:szCs w:val="24"/>
          <w:lang w:val="en-US"/>
        </w:rPr>
        <w:lastRenderedPageBreak/>
        <w:t>Note</w:t>
      </w:r>
      <w:r w:rsidRPr="00A23086">
        <w:rPr>
          <w:rFonts w:cs="Times New Roman"/>
          <w:sz w:val="20"/>
          <w:szCs w:val="24"/>
          <w:lang w:val="en-US"/>
        </w:rPr>
        <w:t>: The inclusion probability</w:t>
      </w:r>
      <w:ins w:id="58" w:author="Julian Christensen" w:date="2024-08-14T16:08:00Z">
        <w:r>
          <w:rPr>
            <w:rFonts w:cs="Times New Roman"/>
            <w:sz w:val="20"/>
            <w:szCs w:val="24"/>
            <w:lang w:val="en-US"/>
          </w:rPr>
          <w:t xml:space="preserve"> threshold</w:t>
        </w:r>
      </w:ins>
      <w:r w:rsidRPr="00A23086">
        <w:rPr>
          <w:rFonts w:cs="Times New Roman"/>
          <w:sz w:val="20"/>
          <w:szCs w:val="24"/>
          <w:lang w:val="en-US"/>
        </w:rPr>
        <w:t xml:space="preserve"> on the x-axis </w:t>
      </w:r>
      <w:del w:id="59" w:author="Julian Christensen" w:date="2024-08-14T16:08:00Z">
        <w:r w:rsidRPr="00A23086" w:rsidDel="00D54184">
          <w:rPr>
            <w:rFonts w:cs="Times New Roman"/>
            <w:sz w:val="20"/>
            <w:szCs w:val="24"/>
            <w:lang w:val="en-US"/>
          </w:rPr>
          <w:delText>is calculated from</w:delText>
        </w:r>
      </w:del>
      <w:ins w:id="60" w:author="Julian Christensen" w:date="2024-08-14T16:08:00Z">
        <w:r>
          <w:rPr>
            <w:rFonts w:cs="Times New Roman"/>
            <w:sz w:val="20"/>
            <w:szCs w:val="24"/>
            <w:lang w:val="en-US"/>
          </w:rPr>
          <w:t>indicates the required</w:t>
        </w:r>
      </w:ins>
      <w:del w:id="61" w:author="Julian Christensen" w:date="2024-08-14T16:08:00Z">
        <w:r w:rsidRPr="00A23086" w:rsidDel="00D54184">
          <w:rPr>
            <w:rFonts w:cs="Times New Roman"/>
            <w:sz w:val="20"/>
            <w:szCs w:val="24"/>
            <w:lang w:val="en-US"/>
          </w:rPr>
          <w:delText xml:space="preserve"> the</w:delText>
        </w:r>
      </w:del>
      <w:r w:rsidRPr="00A23086">
        <w:rPr>
          <w:rFonts w:cs="Times New Roman"/>
          <w:sz w:val="20"/>
          <w:szCs w:val="24"/>
          <w:lang w:val="en-US"/>
        </w:rPr>
        <w:t xml:space="preserve"> number of times the given title and abstract record </w:t>
      </w:r>
      <w:del w:id="62" w:author="Julian Christensen" w:date="2024-08-14T16:08:00Z">
        <w:r w:rsidRPr="00A23086" w:rsidDel="00D54184">
          <w:rPr>
            <w:rFonts w:cs="Times New Roman"/>
            <w:sz w:val="20"/>
            <w:szCs w:val="24"/>
            <w:lang w:val="en-US"/>
          </w:rPr>
          <w:delText xml:space="preserve">was </w:delText>
        </w:r>
      </w:del>
      <w:ins w:id="63" w:author="Julian Christensen" w:date="2024-08-14T16:08:00Z">
        <w:r>
          <w:rPr>
            <w:rFonts w:cs="Times New Roman"/>
            <w:sz w:val="20"/>
            <w:szCs w:val="24"/>
            <w:lang w:val="en-US"/>
          </w:rPr>
          <w:t>needed to be</w:t>
        </w:r>
        <w:r w:rsidRPr="00A23086">
          <w:rPr>
            <w:rFonts w:cs="Times New Roman"/>
            <w:sz w:val="20"/>
            <w:szCs w:val="24"/>
            <w:lang w:val="en-US"/>
          </w:rPr>
          <w:t xml:space="preserve"> </w:t>
        </w:r>
      </w:ins>
      <w:r w:rsidRPr="00A23086">
        <w:rPr>
          <w:rFonts w:cs="Times New Roman"/>
          <w:sz w:val="20"/>
          <w:szCs w:val="24"/>
          <w:lang w:val="en-US"/>
        </w:rPr>
        <w:t>included over the 10 repeated requests</w:t>
      </w:r>
      <w:ins w:id="64" w:author="Julian Christensen" w:date="2024-08-14T16:08:00Z">
        <w:r>
          <w:rPr>
            <w:rFonts w:cs="Times New Roman"/>
            <w:sz w:val="20"/>
            <w:szCs w:val="24"/>
            <w:lang w:val="en-US"/>
          </w:rPr>
          <w:t xml:space="preserve"> in order to be coded as relevant</w:t>
        </w:r>
      </w:ins>
      <w:r w:rsidRPr="00A23086">
        <w:rPr>
          <w:rFonts w:cs="Times New Roman"/>
          <w:sz w:val="20"/>
          <w:szCs w:val="24"/>
          <w:lang w:val="en-US"/>
        </w:rPr>
        <w:t>. For example an inclusion probability</w:t>
      </w:r>
      <w:ins w:id="65" w:author="Julian Christensen" w:date="2024-08-14T16:08:00Z">
        <w:r>
          <w:rPr>
            <w:rFonts w:cs="Times New Roman"/>
            <w:sz w:val="20"/>
            <w:szCs w:val="24"/>
            <w:lang w:val="en-US"/>
          </w:rPr>
          <w:t xml:space="preserve"> threshold</w:t>
        </w:r>
      </w:ins>
      <w:r w:rsidRPr="00A23086">
        <w:rPr>
          <w:rFonts w:cs="Times New Roman"/>
          <w:sz w:val="20"/>
          <w:szCs w:val="24"/>
          <w:lang w:val="en-US"/>
        </w:rPr>
        <w:t xml:space="preserve"> of 0.1 means that the record was</w:t>
      </w:r>
      <w:ins w:id="66" w:author="Julian Christensen" w:date="2024-08-14T16:08:00Z">
        <w:r>
          <w:rPr>
            <w:rFonts w:cs="Times New Roman"/>
            <w:sz w:val="20"/>
            <w:szCs w:val="24"/>
            <w:lang w:val="en-US"/>
          </w:rPr>
          <w:t xml:space="preserve"> coded as</w:t>
        </w:r>
      </w:ins>
      <w:ins w:id="67" w:author="Julian Christensen" w:date="2024-08-14T16:09:00Z">
        <w:r>
          <w:rPr>
            <w:rFonts w:cs="Times New Roman"/>
            <w:sz w:val="20"/>
            <w:szCs w:val="24"/>
            <w:lang w:val="en-US"/>
          </w:rPr>
          <w:t xml:space="preserve"> relevant if the GPT model</w:t>
        </w:r>
      </w:ins>
      <w:r w:rsidRPr="00A23086">
        <w:rPr>
          <w:rFonts w:cs="Times New Roman"/>
          <w:sz w:val="20"/>
          <w:szCs w:val="24"/>
          <w:lang w:val="en-US"/>
        </w:rPr>
        <w:t xml:space="preserve"> included</w:t>
      </w:r>
      <w:ins w:id="68" w:author="Julian Christensen" w:date="2024-08-14T16:09:00Z">
        <w:r>
          <w:rPr>
            <w:rFonts w:cs="Times New Roman"/>
            <w:sz w:val="20"/>
            <w:szCs w:val="24"/>
            <w:lang w:val="en-US"/>
          </w:rPr>
          <w:t xml:space="preserve"> it</w:t>
        </w:r>
      </w:ins>
      <w:r w:rsidRPr="00A23086">
        <w:rPr>
          <w:rFonts w:cs="Times New Roman"/>
          <w:sz w:val="20"/>
          <w:szCs w:val="24"/>
          <w:lang w:val="en-US"/>
        </w:rPr>
        <w:t xml:space="preserve"> in 1</w:t>
      </w:r>
      <w:ins w:id="69" w:author="Julian Christensen" w:date="2024-08-14T16:09:00Z">
        <w:r>
          <w:rPr>
            <w:rFonts w:cs="Times New Roman"/>
            <w:sz w:val="20"/>
            <w:szCs w:val="24"/>
            <w:lang w:val="en-US"/>
          </w:rPr>
          <w:t xml:space="preserve"> or more</w:t>
        </w:r>
      </w:ins>
      <w:r w:rsidRPr="00A23086">
        <w:rPr>
          <w:rFonts w:cs="Times New Roman"/>
          <w:sz w:val="20"/>
          <w:szCs w:val="24"/>
          <w:lang w:val="en-US"/>
        </w:rPr>
        <w:t xml:space="preserve"> out of 10 requests.</w:t>
      </w:r>
    </w:p>
    <w:p w14:paraId="2524E513" w14:textId="661274D3" w:rsidR="000A7091" w:rsidRDefault="000A7091" w:rsidP="00CF06A9">
      <w:pPr>
        <w:spacing w:line="360" w:lineRule="auto"/>
        <w:jc w:val="both"/>
        <w:rPr>
          <w:lang w:val="en-US"/>
        </w:rPr>
      </w:pPr>
    </w:p>
    <w:p w14:paraId="6D18B3CB" w14:textId="67B65739" w:rsidR="00CF06A9" w:rsidRDefault="00CF06A9" w:rsidP="00CF06A9">
      <w:pPr>
        <w:spacing w:line="360" w:lineRule="auto"/>
        <w:jc w:val="both"/>
        <w:rPr>
          <w:lang w:val="en-US"/>
        </w:rPr>
      </w:pPr>
    </w:p>
    <w:p w14:paraId="593D15E0" w14:textId="6D0C5AC5" w:rsidR="00CF06A9" w:rsidRDefault="00CF06A9" w:rsidP="00CF06A9">
      <w:pPr>
        <w:spacing w:line="360" w:lineRule="auto"/>
        <w:jc w:val="both"/>
        <w:rPr>
          <w:lang w:val="en-US"/>
        </w:rPr>
      </w:pPr>
      <w:r>
        <w:rPr>
          <w:lang w:val="en-US"/>
        </w:rPr>
        <w:t xml:space="preserve">In the initial phase of our prompt engineering, we assumed that the more detailed background information we could add to a single prompt the better the GPT API model would perform. This approach was based on the conception that the model needed to be “trained” with the correct wording. Yet, from our experience, this was a misperception of how this type of model works. As indicated in the GPT acronym, these models are </w:t>
      </w:r>
      <w:r>
        <w:rPr>
          <w:i/>
          <w:lang w:val="en-US"/>
        </w:rPr>
        <w:t>pre-trained</w:t>
      </w:r>
      <w:r>
        <w:rPr>
          <w:lang w:val="en-US"/>
        </w:rPr>
        <w:t>, meaning that they do not need to be further trained in terms of wording. What they need to work properly are concise prompts and thus, test performances increased dramatically when given more precise prompts with fewer inclusion/exclusion criteria at a time. As such, for Experiment 3, we developed and evaluated the concept of multi-prompt screening where each inclusion criteria were prompted individually relative to adding all in- and exclusion criteria to the same prompts.</w:t>
      </w:r>
    </w:p>
    <w:p w14:paraId="0E033620" w14:textId="2C401529" w:rsidR="008C69CE" w:rsidRDefault="008C69CE" w:rsidP="00CF06A9">
      <w:pPr>
        <w:spacing w:line="360" w:lineRule="auto"/>
        <w:jc w:val="both"/>
        <w:rPr>
          <w:lang w:val="en-US"/>
        </w:rPr>
      </w:pPr>
    </w:p>
    <w:p w14:paraId="4D7B5010" w14:textId="77777777" w:rsidR="008C69CE" w:rsidRDefault="008C69CE" w:rsidP="008C69CE">
      <w:pPr>
        <w:spacing w:after="0" w:line="360" w:lineRule="auto"/>
        <w:ind w:firstLine="1304"/>
        <w:jc w:val="both"/>
        <w:rPr>
          <w:lang w:val="en-US"/>
        </w:rPr>
      </w:pPr>
      <w:r>
        <w:rPr>
          <w:lang w:val="en-US"/>
        </w:rPr>
        <w:lastRenderedPageBreak/>
        <w:t xml:space="preserve">If conducting a complex review </w:t>
      </w:r>
      <w:commentRangeStart w:id="70"/>
      <w:r>
        <w:rPr>
          <w:lang w:val="en-US"/>
        </w:rPr>
        <w:t>including many inclusion</w:t>
      </w:r>
      <w:commentRangeEnd w:id="70"/>
      <w:r>
        <w:rPr>
          <w:rStyle w:val="CommentReference"/>
        </w:rPr>
        <w:commentReference w:id="70"/>
      </w:r>
      <w:r>
        <w:rPr>
          <w:lang w:val="en-US"/>
        </w:rPr>
        <w:t>/exclusion criteria, we suggest conducting what we have coined multi-prompt screening. That is screening with multiple prompts, where each inclusion</w:t>
      </w:r>
      <w:del w:id="71" w:author="Julian Christensen" w:date="2024-08-14T16:43:00Z">
        <w:r w:rsidDel="002828C3">
          <w:rPr>
            <w:lang w:val="en-US"/>
          </w:rPr>
          <w:delText>/exclusion</w:delText>
        </w:r>
      </w:del>
      <w:r>
        <w:rPr>
          <w:lang w:val="en-US"/>
        </w:rPr>
        <w:t xml:space="preserve"> criteria </w:t>
      </w:r>
      <w:del w:id="72" w:author="Julian Christensen" w:date="2024-08-14T16:43:00Z">
        <w:r w:rsidDel="002828C3">
          <w:rPr>
            <w:lang w:val="en-US"/>
          </w:rPr>
          <w:delText>should be</w:delText>
        </w:r>
      </w:del>
      <w:ins w:id="73" w:author="Julian Christensen" w:date="2024-08-14T16:43:00Z">
        <w:r>
          <w:rPr>
            <w:lang w:val="en-US"/>
          </w:rPr>
          <w:t>is</w:t>
        </w:r>
      </w:ins>
      <w:r>
        <w:rPr>
          <w:lang w:val="en-US"/>
        </w:rPr>
        <w:t xml:space="preserve"> prompted individually</w:t>
      </w:r>
      <w:r w:rsidRPr="00D64633">
        <w:rPr>
          <w:lang w:val="en-US"/>
        </w:rPr>
        <w:t xml:space="preserve"> </w:t>
      </w:r>
      <w:r>
        <w:rPr>
          <w:lang w:val="en-US"/>
        </w:rPr>
        <w:t xml:space="preserve">Alternatively, one could conduct what we define as </w:t>
      </w:r>
      <w:commentRangeStart w:id="74"/>
      <w:r w:rsidRPr="008240F6">
        <w:rPr>
          <w:i/>
          <w:lang w:val="en-US"/>
        </w:rPr>
        <w:t>hierarchical screening</w:t>
      </w:r>
      <w:r>
        <w:rPr>
          <w:lang w:val="en-US"/>
        </w:rPr>
        <w:t xml:space="preserve"> </w:t>
      </w:r>
      <w:commentRangeEnd w:id="74"/>
      <w:r>
        <w:rPr>
          <w:rStyle w:val="CommentReference"/>
        </w:rPr>
        <w:commentReference w:id="74"/>
      </w:r>
      <w:r>
        <w:rPr>
          <w:lang w:val="en-US"/>
        </w:rPr>
        <w:t>where a study record is considered irrelevant if it is excluded at any step in the multi-prompt screening. This procedure is depicted in Figure 5.</w:t>
      </w:r>
      <w:r>
        <w:rPr>
          <w:rStyle w:val="FootnoteReference"/>
          <w:lang w:val="en-US"/>
        </w:rPr>
        <w:footnoteReference w:id="2"/>
      </w:r>
      <w:r>
        <w:rPr>
          <w:lang w:val="en-US"/>
        </w:rPr>
        <w:t xml:space="preserve"> </w:t>
      </w:r>
    </w:p>
    <w:p w14:paraId="0EBB4A43" w14:textId="77777777" w:rsidR="008C69CE" w:rsidRPr="00065E3A" w:rsidRDefault="008C69CE" w:rsidP="008C69CE">
      <w:pPr>
        <w:spacing w:after="0" w:line="360" w:lineRule="auto"/>
        <w:rPr>
          <w:lang w:val="en-US"/>
        </w:rPr>
      </w:pPr>
      <w:bookmarkStart w:id="75" w:name="_Hlk175123298"/>
      <w:r w:rsidRPr="00065E3A">
        <w:rPr>
          <w:lang w:val="en-US"/>
        </w:rPr>
        <w:t xml:space="preserve">FIGURE 5: </w:t>
      </w:r>
      <w:r w:rsidRPr="007D60F0">
        <w:rPr>
          <w:i/>
          <w:lang w:val="en-US"/>
        </w:rPr>
        <w:t>Hierarchical screening</w:t>
      </w:r>
    </w:p>
    <w:p w14:paraId="421C94A7" w14:textId="77777777" w:rsidR="008C69CE" w:rsidRPr="00065935" w:rsidRDefault="008C69CE" w:rsidP="008C69CE">
      <w:pPr>
        <w:jc w:val="center"/>
        <w:rPr>
          <w:b/>
          <w:lang w:val="en-US"/>
        </w:rPr>
      </w:pPr>
      <w:r w:rsidRPr="0083250E">
        <w:rPr>
          <w:b/>
          <w:noProof/>
        </w:rPr>
        <mc:AlternateContent>
          <mc:Choice Requires="wps">
            <w:drawing>
              <wp:anchor distT="45720" distB="45720" distL="114300" distR="114300" simplePos="0" relativeHeight="251659264" behindDoc="0" locked="0" layoutInCell="1" allowOverlap="1" wp14:anchorId="2F8A55C9" wp14:editId="6909D343">
                <wp:simplePos x="0" y="0"/>
                <wp:positionH relativeFrom="column">
                  <wp:posOffset>740410</wp:posOffset>
                </wp:positionH>
                <wp:positionV relativeFrom="paragraph">
                  <wp:posOffset>163830</wp:posOffset>
                </wp:positionV>
                <wp:extent cx="2360930" cy="4476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20FEE79E" w14:textId="77777777" w:rsidR="008C69CE" w:rsidRPr="00743706" w:rsidRDefault="008C69CE" w:rsidP="008C69CE">
                            <w:pPr>
                              <w:jc w:val="center"/>
                              <w:rPr>
                                <w:lang w:val="en-US"/>
                              </w:rPr>
                            </w:pPr>
                            <w:r w:rsidRPr="00743706">
                              <w:rPr>
                                <w:lang w:val="en-US"/>
                              </w:rPr>
                              <w:t xml:space="preserve">Prompt 1: </w:t>
                            </w:r>
                            <w:r w:rsidRPr="00743706">
                              <w:rPr>
                                <w:lang w:val="en-US"/>
                              </w:rPr>
                              <w:br/>
                              <w:t>With inclusion/exclusion criertion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F8A55C9" id="_x0000_t202" coordsize="21600,21600" o:spt="202" path="m,l,21600r21600,l21600,xe">
                <v:stroke joinstyle="miter"/>
                <v:path gradientshapeok="t" o:connecttype="rect"/>
              </v:shapetype>
              <v:shape id="Text Box 2" o:spid="_x0000_s1026" type="#_x0000_t202" style="position:absolute;left:0;text-align:left;margin-left:58.3pt;margin-top:12.9pt;width:185.9pt;height:35.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">
                <v:textbox>
                  <w:txbxContent>
                    <w:p w14:paraId="20FEE79E" w14:textId="77777777" w:rsidR="008C69CE" w:rsidRPr="00743706" w:rsidRDefault="008C69CE" w:rsidP="008C69CE">
                      <w:pPr>
                        <w:jc w:val="center"/>
                        <w:rPr>
                          <w:lang w:val="en-US"/>
                        </w:rPr>
                      </w:pPr>
                      <w:r w:rsidRPr="00743706">
                        <w:rPr>
                          <w:lang w:val="en-US"/>
                        </w:rPr>
                        <w:t xml:space="preserve">Prompt 1: </w:t>
                      </w:r>
                      <w:r w:rsidRPr="00743706">
                        <w:rPr>
                          <w:lang w:val="en-US"/>
                        </w:rPr>
                        <w:br/>
                        <w:t>With inclusion/exclusion criertion 1</w:t>
                      </w:r>
                    </w:p>
                  </w:txbxContent>
                </v:textbox>
                <w10:wrap type="square"/>
              </v:shape>
            </w:pict>
          </mc:Fallback>
        </mc:AlternateContent>
      </w:r>
    </w:p>
    <w:p w14:paraId="5D7F99DE" w14:textId="77777777" w:rsidR="008C69CE" w:rsidRDefault="008C69CE" w:rsidP="008C69CE">
      <w:pPr>
        <w:spacing w:after="0" w:line="360" w:lineRule="auto"/>
        <w:rPr>
          <w:i/>
          <w:lang w:val="en-US"/>
        </w:rPr>
      </w:pPr>
      <w:r w:rsidRPr="0083250E">
        <w:rPr>
          <w:b/>
          <w:noProof/>
        </w:rPr>
        <mc:AlternateContent>
          <mc:Choice Requires="wps">
            <w:drawing>
              <wp:anchor distT="45720" distB="45720" distL="114300" distR="114300" simplePos="0" relativeHeight="251665408" behindDoc="0" locked="0" layoutInCell="1" allowOverlap="1" wp14:anchorId="38FAA9FA" wp14:editId="0357A03C">
                <wp:simplePos x="0" y="0"/>
                <wp:positionH relativeFrom="page">
                  <wp:posOffset>4524375</wp:posOffset>
                </wp:positionH>
                <wp:positionV relativeFrom="paragraph">
                  <wp:posOffset>100330</wp:posOffset>
                </wp:positionV>
                <wp:extent cx="1543050" cy="8667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866775"/>
                        </a:xfrm>
                        <a:prstGeom prst="rect">
                          <a:avLst/>
                        </a:prstGeom>
                        <a:solidFill>
                          <a:srgbClr val="FFFFFF"/>
                        </a:solidFill>
                        <a:ln w="9525">
                          <a:solidFill>
                            <a:srgbClr val="000000"/>
                          </a:solidFill>
                          <a:miter lim="800000"/>
                          <a:headEnd/>
                          <a:tailEnd/>
                        </a:ln>
                      </wps:spPr>
                      <wps:txbx>
                        <w:txbxContent>
                          <w:p w14:paraId="517009BC" w14:textId="77777777" w:rsidR="008C69CE" w:rsidRPr="00743706" w:rsidRDefault="008C69CE" w:rsidP="008C69CE">
                            <w:pPr>
                              <w:rPr>
                                <w:i/>
                                <w:lang w:val="en-US"/>
                              </w:rPr>
                            </w:pPr>
                            <w:r w:rsidRPr="00743706">
                              <w:rPr>
                                <w:i/>
                                <w:lang w:val="en-US"/>
                              </w:rPr>
                              <w:t>If included, the record moves to next prompt, otherwise the record is excluded</w:t>
                            </w:r>
                          </w:p>
                          <w:p w14:paraId="52324358" w14:textId="77777777" w:rsidR="008C69CE" w:rsidRPr="00743706" w:rsidRDefault="008C69CE" w:rsidP="008C69C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AA9FA" id="_x0000_s1027" type="#_x0000_t202" style="position:absolute;margin-left:356.25pt;margin-top:7.9pt;width:121.5pt;height:68.2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">
                <v:textbox>
                  <w:txbxContent>
                    <w:p w14:paraId="517009BC" w14:textId="77777777" w:rsidR="008C69CE" w:rsidRPr="00743706" w:rsidRDefault="008C69CE" w:rsidP="008C69CE">
                      <w:pPr>
                        <w:rPr>
                          <w:i/>
                          <w:lang w:val="en-US"/>
                        </w:rPr>
                      </w:pPr>
                      <w:r w:rsidRPr="00743706">
                        <w:rPr>
                          <w:i/>
                          <w:lang w:val="en-US"/>
                        </w:rPr>
                        <w:t>If included, the record moves to next prompt, otherwise the record is excluded</w:t>
                      </w:r>
                    </w:p>
                    <w:p w14:paraId="52324358" w14:textId="77777777" w:rsidR="008C69CE" w:rsidRPr="00743706" w:rsidRDefault="008C69CE" w:rsidP="008C69CE">
                      <w:pPr>
                        <w:rPr>
                          <w:lang w:val="en-US"/>
                        </w:rPr>
                      </w:pPr>
                    </w:p>
                  </w:txbxContent>
                </v:textbox>
                <w10:wrap type="square" anchorx="page"/>
              </v:shape>
            </w:pict>
          </mc:Fallback>
        </mc:AlternateContent>
      </w:r>
      <w:r>
        <w:rPr>
          <w:b/>
          <w:noProof/>
        </w:rPr>
        <mc:AlternateContent>
          <mc:Choice Requires="wps">
            <w:drawing>
              <wp:anchor distT="0" distB="0" distL="114300" distR="114300" simplePos="0" relativeHeight="251660288" behindDoc="0" locked="0" layoutInCell="1" allowOverlap="1" wp14:anchorId="53AACB0D" wp14:editId="5A3CA6D6">
                <wp:simplePos x="0" y="0"/>
                <wp:positionH relativeFrom="column">
                  <wp:posOffset>3213735</wp:posOffset>
                </wp:positionH>
                <wp:positionV relativeFrom="paragraph">
                  <wp:posOffset>43180</wp:posOffset>
                </wp:positionV>
                <wp:extent cx="400050" cy="981075"/>
                <wp:effectExtent l="0" t="0" r="38100" b="28575"/>
                <wp:wrapNone/>
                <wp:docPr id="26" name="Right Brace 26"/>
                <wp:cNvGraphicFramePr/>
                <a:graphic xmlns:a="http://schemas.openxmlformats.org/drawingml/2006/main">
                  <a:graphicData uri="http://schemas.microsoft.com/office/word/2010/wordprocessingShape">
                    <wps:wsp>
                      <wps:cNvSpPr/>
                      <wps:spPr>
                        <a:xfrm>
                          <a:off x="0" y="0"/>
                          <a:ext cx="400050" cy="981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2CD0C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6" o:spid="_x0000_s1026" type="#_x0000_t88" style="position:absolute;margin-left:253.05pt;margin-top:3.4pt;width:31.5pt;height:7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" adj="734" strokecolor="black [3200]" strokeweight=".5pt">
                <v:stroke joinstyle="miter"/>
              </v:shape>
            </w:pict>
          </mc:Fallback>
        </mc:AlternateContent>
      </w:r>
    </w:p>
    <w:p w14:paraId="033EB344" w14:textId="77777777" w:rsidR="008C69CE" w:rsidRDefault="008C69CE" w:rsidP="008C69CE">
      <w:pPr>
        <w:spacing w:after="0" w:line="360" w:lineRule="auto"/>
        <w:rPr>
          <w:b/>
          <w:i/>
          <w:lang w:val="en-US"/>
        </w:rPr>
      </w:pPr>
      <w:r>
        <w:rPr>
          <w:b/>
          <w:noProof/>
        </w:rPr>
        <mc:AlternateContent>
          <mc:Choice Requires="wps">
            <w:drawing>
              <wp:anchor distT="0" distB="0" distL="114300" distR="114300" simplePos="0" relativeHeight="251669504" behindDoc="0" locked="0" layoutInCell="1" allowOverlap="1" wp14:anchorId="63D935E8" wp14:editId="1EF60124">
                <wp:simplePos x="0" y="0"/>
                <wp:positionH relativeFrom="margin">
                  <wp:posOffset>1955165</wp:posOffset>
                </wp:positionH>
                <wp:positionV relativeFrom="paragraph">
                  <wp:posOffset>75565</wp:posOffset>
                </wp:positionV>
                <wp:extent cx="9525" cy="542925"/>
                <wp:effectExtent l="38100" t="0" r="66675" b="47625"/>
                <wp:wrapNone/>
                <wp:docPr id="36" name="Straight Arrow Connector 36"/>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DA6B2E" id="_x0000_t32" coordsize="21600,21600" o:spt="32" o:oned="t" path="m,l21600,21600e" filled="f">
                <v:path arrowok="t" fillok="f" o:connecttype="none"/>
                <o:lock v:ext="edit" shapetype="t"/>
              </v:shapetype>
              <v:shape id="Straight Arrow Connector 36" o:spid="_x0000_s1026" type="#_x0000_t32" style="position:absolute;margin-left:153.95pt;margin-top:5.95pt;width:.75pt;height:42.75pt;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" strokecolor="black [3200]" strokeweight=".5pt">
                <v:stroke endarrow="block" joinstyle="miter"/>
                <w10:wrap anchorx="margin"/>
              </v:shape>
            </w:pict>
          </mc:Fallback>
        </mc:AlternateContent>
      </w:r>
    </w:p>
    <w:p w14:paraId="176FF479" w14:textId="77777777" w:rsidR="008C69CE" w:rsidRDefault="008C69CE" w:rsidP="008C69CE">
      <w:pPr>
        <w:spacing w:after="0" w:line="360" w:lineRule="auto"/>
        <w:rPr>
          <w:b/>
          <w:i/>
          <w:lang w:val="en-US"/>
        </w:rPr>
      </w:pPr>
    </w:p>
    <w:p w14:paraId="3D028559"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6432" behindDoc="0" locked="0" layoutInCell="1" allowOverlap="1" wp14:anchorId="5E967F38" wp14:editId="4E9B6993">
                <wp:simplePos x="0" y="0"/>
                <wp:positionH relativeFrom="margin">
                  <wp:posOffset>768985</wp:posOffset>
                </wp:positionH>
                <wp:positionV relativeFrom="paragraph">
                  <wp:posOffset>127635</wp:posOffset>
                </wp:positionV>
                <wp:extent cx="2360930" cy="447675"/>
                <wp:effectExtent l="0" t="0" r="28575" b="2857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724C5DB9" w14:textId="77777777" w:rsidR="008C69CE" w:rsidRPr="00743706" w:rsidRDefault="008C69CE" w:rsidP="008C69CE">
                            <w:pPr>
                              <w:jc w:val="center"/>
                              <w:rPr>
                                <w:lang w:val="en-US"/>
                              </w:rPr>
                            </w:pPr>
                            <w:r w:rsidRPr="00743706">
                              <w:rPr>
                                <w:lang w:val="en-US"/>
                              </w:rPr>
                              <w:t xml:space="preserve">Prompt 2: </w:t>
                            </w:r>
                            <w:r w:rsidRPr="00743706">
                              <w:rPr>
                                <w:lang w:val="en-US"/>
                              </w:rPr>
                              <w:br/>
                              <w:t>With inclusion/exclusion criertion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E967F38" id="_x0000_s1028" type="#_x0000_t202" style="position:absolute;margin-left:60.55pt;margin-top:10.05pt;width:185.9pt;height:35.25pt;z-index:2516664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">
                <v:textbox>
                  <w:txbxContent>
                    <w:p w14:paraId="724C5DB9" w14:textId="77777777" w:rsidR="008C69CE" w:rsidRPr="00743706" w:rsidRDefault="008C69CE" w:rsidP="008C69CE">
                      <w:pPr>
                        <w:jc w:val="center"/>
                        <w:rPr>
                          <w:lang w:val="en-US"/>
                        </w:rPr>
                      </w:pPr>
                      <w:r w:rsidRPr="00743706">
                        <w:rPr>
                          <w:lang w:val="en-US"/>
                        </w:rPr>
                        <w:t xml:space="preserve">Prompt 2: </w:t>
                      </w:r>
                      <w:r w:rsidRPr="00743706">
                        <w:rPr>
                          <w:lang w:val="en-US"/>
                        </w:rPr>
                        <w:br/>
                        <w:t>With inclusion/exclusion criertion 2</w:t>
                      </w:r>
                    </w:p>
                  </w:txbxContent>
                </v:textbox>
                <w10:wrap type="square" anchorx="margin"/>
              </v:shape>
            </w:pict>
          </mc:Fallback>
        </mc:AlternateContent>
      </w:r>
    </w:p>
    <w:p w14:paraId="24C28B70"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3360" behindDoc="0" locked="0" layoutInCell="1" allowOverlap="1" wp14:anchorId="3B2E0B43" wp14:editId="7072E187">
                <wp:simplePos x="0" y="0"/>
                <wp:positionH relativeFrom="page">
                  <wp:posOffset>4495800</wp:posOffset>
                </wp:positionH>
                <wp:positionV relativeFrom="paragraph">
                  <wp:posOffset>134620</wp:posOffset>
                </wp:positionV>
                <wp:extent cx="1543050" cy="876300"/>
                <wp:effectExtent l="0" t="0" r="1905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876300"/>
                        </a:xfrm>
                        <a:prstGeom prst="rect">
                          <a:avLst/>
                        </a:prstGeom>
                        <a:solidFill>
                          <a:srgbClr val="FFFFFF"/>
                        </a:solidFill>
                        <a:ln w="9525">
                          <a:solidFill>
                            <a:srgbClr val="000000"/>
                          </a:solidFill>
                          <a:miter lim="800000"/>
                          <a:headEnd/>
                          <a:tailEnd/>
                        </a:ln>
                      </wps:spPr>
                      <wps:txbx>
                        <w:txbxContent>
                          <w:p w14:paraId="042A1CD9" w14:textId="77777777" w:rsidR="008C69CE" w:rsidRPr="00743706" w:rsidRDefault="008C69CE" w:rsidP="008C69CE">
                            <w:pPr>
                              <w:rPr>
                                <w:i/>
                                <w:lang w:val="en-US"/>
                              </w:rPr>
                            </w:pPr>
                            <w:r w:rsidRPr="00743706">
                              <w:rPr>
                                <w:i/>
                                <w:lang w:val="en-US"/>
                              </w:rPr>
                              <w:t>If included, the record moves to next prompt, otherwise the record is excluded</w:t>
                            </w:r>
                          </w:p>
                          <w:p w14:paraId="5EA153F9" w14:textId="77777777" w:rsidR="008C69CE" w:rsidRPr="00743706" w:rsidRDefault="008C69CE" w:rsidP="008C69C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E0B43" id="_x0000_s1029" type="#_x0000_t202" style="position:absolute;margin-left:354pt;margin-top:10.6pt;width:121.5pt;height:69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">
                <v:textbox>
                  <w:txbxContent>
                    <w:p w14:paraId="042A1CD9" w14:textId="77777777" w:rsidR="008C69CE" w:rsidRPr="00743706" w:rsidRDefault="008C69CE" w:rsidP="008C69CE">
                      <w:pPr>
                        <w:rPr>
                          <w:i/>
                          <w:lang w:val="en-US"/>
                        </w:rPr>
                      </w:pPr>
                      <w:r w:rsidRPr="00743706">
                        <w:rPr>
                          <w:i/>
                          <w:lang w:val="en-US"/>
                        </w:rPr>
                        <w:t>If included, the record moves to next prompt, otherwise the record is excluded</w:t>
                      </w:r>
                    </w:p>
                    <w:p w14:paraId="5EA153F9" w14:textId="77777777" w:rsidR="008C69CE" w:rsidRPr="00743706" w:rsidRDefault="008C69CE" w:rsidP="008C69CE">
                      <w:pPr>
                        <w:rPr>
                          <w:lang w:val="en-US"/>
                        </w:rPr>
                      </w:pPr>
                    </w:p>
                  </w:txbxContent>
                </v:textbox>
                <w10:wrap type="square" anchorx="page"/>
              </v:shape>
            </w:pict>
          </mc:Fallback>
        </mc:AlternateContent>
      </w:r>
      <w:r>
        <w:rPr>
          <w:b/>
          <w:noProof/>
        </w:rPr>
        <mc:AlternateContent>
          <mc:Choice Requires="wps">
            <w:drawing>
              <wp:anchor distT="0" distB="0" distL="114300" distR="114300" simplePos="0" relativeHeight="251661312" behindDoc="0" locked="0" layoutInCell="1" allowOverlap="1" wp14:anchorId="0242F03B" wp14:editId="5D06C865">
                <wp:simplePos x="0" y="0"/>
                <wp:positionH relativeFrom="column">
                  <wp:posOffset>3219450</wp:posOffset>
                </wp:positionH>
                <wp:positionV relativeFrom="paragraph">
                  <wp:posOffset>76200</wp:posOffset>
                </wp:positionV>
                <wp:extent cx="400050" cy="981075"/>
                <wp:effectExtent l="0" t="0" r="38100" b="28575"/>
                <wp:wrapNone/>
                <wp:docPr id="59" name="Right Brace 59"/>
                <wp:cNvGraphicFramePr/>
                <a:graphic xmlns:a="http://schemas.openxmlformats.org/drawingml/2006/main">
                  <a:graphicData uri="http://schemas.microsoft.com/office/word/2010/wordprocessingShape">
                    <wps:wsp>
                      <wps:cNvSpPr/>
                      <wps:spPr>
                        <a:xfrm>
                          <a:off x="0" y="0"/>
                          <a:ext cx="400050" cy="981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DD06E" id="Right Brace 59" o:spid="_x0000_s1026" type="#_x0000_t88" style="position:absolute;margin-left:253.5pt;margin-top:6pt;width:31.5pt;height:7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" adj="734" strokecolor="black [3200]" strokeweight=".5pt">
                <v:stroke joinstyle="miter"/>
              </v:shape>
            </w:pict>
          </mc:Fallback>
        </mc:AlternateContent>
      </w:r>
    </w:p>
    <w:p w14:paraId="566C14F0" w14:textId="77777777" w:rsidR="008C69CE" w:rsidRDefault="008C69CE" w:rsidP="008C69CE">
      <w:pPr>
        <w:spacing w:after="0" w:line="360" w:lineRule="auto"/>
        <w:rPr>
          <w:b/>
          <w:i/>
          <w:lang w:val="en-US"/>
        </w:rPr>
      </w:pPr>
      <w:r>
        <w:rPr>
          <w:b/>
          <w:noProof/>
        </w:rPr>
        <mc:AlternateContent>
          <mc:Choice Requires="wps">
            <w:drawing>
              <wp:anchor distT="0" distB="0" distL="114300" distR="114300" simplePos="0" relativeHeight="251670528" behindDoc="0" locked="0" layoutInCell="1" allowOverlap="1" wp14:anchorId="6842B70A" wp14:editId="6274DE23">
                <wp:simplePos x="0" y="0"/>
                <wp:positionH relativeFrom="margin">
                  <wp:posOffset>1974215</wp:posOffset>
                </wp:positionH>
                <wp:positionV relativeFrom="paragraph">
                  <wp:posOffset>99060</wp:posOffset>
                </wp:positionV>
                <wp:extent cx="9525" cy="542925"/>
                <wp:effectExtent l="38100" t="0" r="66675" b="47625"/>
                <wp:wrapNone/>
                <wp:docPr id="60" name="Straight Arrow Connector 60"/>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8DDD85" id="Straight Arrow Connector 60" o:spid="_x0000_s1026" type="#_x0000_t32" style="position:absolute;margin-left:155.45pt;margin-top:7.8pt;width:.75pt;height:42.75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" strokecolor="black [3200]" strokeweight=".5pt">
                <v:stroke endarrow="block" joinstyle="miter"/>
                <w10:wrap anchorx="margin"/>
              </v:shape>
            </w:pict>
          </mc:Fallback>
        </mc:AlternateContent>
      </w:r>
    </w:p>
    <w:p w14:paraId="0B6C1F72" w14:textId="77777777" w:rsidR="008C69CE" w:rsidRDefault="008C69CE" w:rsidP="008C69CE">
      <w:pPr>
        <w:spacing w:after="0" w:line="360" w:lineRule="auto"/>
        <w:rPr>
          <w:b/>
          <w:i/>
          <w:lang w:val="en-US"/>
        </w:rPr>
      </w:pPr>
    </w:p>
    <w:p w14:paraId="4DFF0D3D"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7456" behindDoc="0" locked="0" layoutInCell="1" allowOverlap="1" wp14:anchorId="387AC6F2" wp14:editId="592F10C6">
                <wp:simplePos x="0" y="0"/>
                <wp:positionH relativeFrom="margin">
                  <wp:posOffset>788035</wp:posOffset>
                </wp:positionH>
                <wp:positionV relativeFrom="paragraph">
                  <wp:posOffset>114300</wp:posOffset>
                </wp:positionV>
                <wp:extent cx="2360930" cy="447675"/>
                <wp:effectExtent l="0" t="0" r="28575" b="2857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439575BD" w14:textId="77777777" w:rsidR="008C69CE" w:rsidRPr="00743706" w:rsidRDefault="008C69CE" w:rsidP="008C69CE">
                            <w:pPr>
                              <w:jc w:val="center"/>
                              <w:rPr>
                                <w:lang w:val="en-US"/>
                              </w:rPr>
                            </w:pPr>
                            <w:r w:rsidRPr="00743706">
                              <w:rPr>
                                <w:lang w:val="en-US"/>
                              </w:rPr>
                              <w:t xml:space="preserve">Prompt 3: </w:t>
                            </w:r>
                            <w:r w:rsidRPr="00743706">
                              <w:rPr>
                                <w:lang w:val="en-US"/>
                              </w:rPr>
                              <w:br/>
                              <w:t>With inclusion/exclusion criertion 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7AC6F2" id="_x0000_s1030" type="#_x0000_t202" style="position:absolute;margin-left:62.05pt;margin-top:9pt;width:185.9pt;height:35.25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">
                <v:textbox>
                  <w:txbxContent>
                    <w:p w14:paraId="439575BD" w14:textId="77777777" w:rsidR="008C69CE" w:rsidRPr="00743706" w:rsidRDefault="008C69CE" w:rsidP="008C69CE">
                      <w:pPr>
                        <w:jc w:val="center"/>
                        <w:rPr>
                          <w:lang w:val="en-US"/>
                        </w:rPr>
                      </w:pPr>
                      <w:r w:rsidRPr="00743706">
                        <w:rPr>
                          <w:lang w:val="en-US"/>
                        </w:rPr>
                        <w:t xml:space="preserve">Prompt 3: </w:t>
                      </w:r>
                      <w:r w:rsidRPr="00743706">
                        <w:rPr>
                          <w:lang w:val="en-US"/>
                        </w:rPr>
                        <w:br/>
                        <w:t>With inclusion/exclusion criertion 3</w:t>
                      </w:r>
                    </w:p>
                  </w:txbxContent>
                </v:textbox>
                <w10:wrap type="square" anchorx="margin"/>
              </v:shape>
            </w:pict>
          </mc:Fallback>
        </mc:AlternateContent>
      </w:r>
    </w:p>
    <w:p w14:paraId="4CABB92C"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4384" behindDoc="0" locked="0" layoutInCell="1" allowOverlap="1" wp14:anchorId="7DA3541E" wp14:editId="7DDEFB14">
                <wp:simplePos x="0" y="0"/>
                <wp:positionH relativeFrom="page">
                  <wp:posOffset>4533900</wp:posOffset>
                </wp:positionH>
                <wp:positionV relativeFrom="paragraph">
                  <wp:posOffset>254635</wp:posOffset>
                </wp:positionV>
                <wp:extent cx="1552575" cy="828675"/>
                <wp:effectExtent l="0" t="0" r="28575" b="2857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828675"/>
                        </a:xfrm>
                        <a:prstGeom prst="rect">
                          <a:avLst/>
                        </a:prstGeom>
                        <a:solidFill>
                          <a:srgbClr val="FFFFFF"/>
                        </a:solidFill>
                        <a:ln w="9525">
                          <a:solidFill>
                            <a:srgbClr val="000000"/>
                          </a:solidFill>
                          <a:miter lim="800000"/>
                          <a:headEnd/>
                          <a:tailEnd/>
                        </a:ln>
                      </wps:spPr>
                      <wps:txbx>
                        <w:txbxContent>
                          <w:p w14:paraId="45DE75A0" w14:textId="77777777" w:rsidR="008C69CE" w:rsidRDefault="008C69CE" w:rsidP="008C69CE">
                            <w:pPr>
                              <w:spacing w:after="0"/>
                            </w:pPr>
                          </w:p>
                          <w:p w14:paraId="0253466F" w14:textId="77777777" w:rsidR="008C69CE" w:rsidRPr="0083250E" w:rsidRDefault="008C69CE" w:rsidP="008C69CE">
                            <w:pPr>
                              <w:spacing w:after="0"/>
                              <w:rPr>
                                <w:i/>
                              </w:rPr>
                            </w:pPr>
                            <w:r w:rsidRPr="0083250E">
                              <w:rPr>
                                <w:i/>
                              </w:rPr>
                              <w:t>Continue as long as necessary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3541E" id="_x0000_s1031" type="#_x0000_t202" style="position:absolute;margin-left:357pt;margin-top:20.05pt;width:122.25pt;height:65.25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">
                <v:textbox>
                  <w:txbxContent>
                    <w:p w14:paraId="45DE75A0" w14:textId="77777777" w:rsidR="008C69CE" w:rsidRDefault="008C69CE" w:rsidP="008C69CE">
                      <w:pPr>
                        <w:spacing w:after="0"/>
                      </w:pPr>
                    </w:p>
                    <w:p w14:paraId="0253466F" w14:textId="77777777" w:rsidR="008C69CE" w:rsidRPr="0083250E" w:rsidRDefault="008C69CE" w:rsidP="008C69CE">
                      <w:pPr>
                        <w:spacing w:after="0"/>
                        <w:rPr>
                          <w:i/>
                        </w:rPr>
                      </w:pPr>
                      <w:r w:rsidRPr="0083250E">
                        <w:rPr>
                          <w:i/>
                        </w:rPr>
                        <w:t>Continue as long as necessary</w:t>
                      </w:r>
                    </w:p>
                  </w:txbxContent>
                </v:textbox>
                <w10:wrap type="square" anchorx="page"/>
              </v:shape>
            </w:pict>
          </mc:Fallback>
        </mc:AlternateContent>
      </w:r>
      <w:r>
        <w:rPr>
          <w:b/>
          <w:noProof/>
        </w:rPr>
        <mc:AlternateContent>
          <mc:Choice Requires="wps">
            <w:drawing>
              <wp:anchor distT="0" distB="0" distL="114300" distR="114300" simplePos="0" relativeHeight="251662336" behindDoc="0" locked="0" layoutInCell="1" allowOverlap="1" wp14:anchorId="6E533BF4" wp14:editId="0A2FEC11">
                <wp:simplePos x="0" y="0"/>
                <wp:positionH relativeFrom="column">
                  <wp:posOffset>3242310</wp:posOffset>
                </wp:positionH>
                <wp:positionV relativeFrom="paragraph">
                  <wp:posOffset>197485</wp:posOffset>
                </wp:positionV>
                <wp:extent cx="400050" cy="981075"/>
                <wp:effectExtent l="0" t="0" r="38100" b="28575"/>
                <wp:wrapNone/>
                <wp:docPr id="63" name="Right Brace 63"/>
                <wp:cNvGraphicFramePr/>
                <a:graphic xmlns:a="http://schemas.openxmlformats.org/drawingml/2006/main">
                  <a:graphicData uri="http://schemas.microsoft.com/office/word/2010/wordprocessingShape">
                    <wps:wsp>
                      <wps:cNvSpPr/>
                      <wps:spPr>
                        <a:xfrm>
                          <a:off x="0" y="0"/>
                          <a:ext cx="400050" cy="9810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363007" id="Right Brace 63" o:spid="_x0000_s1026" type="#_x0000_t88" style="position:absolute;margin-left:255.3pt;margin-top:15.55pt;width:31.5pt;height:7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" adj="734" strokecolor="black [3200]" strokeweight=".5pt">
                <v:stroke joinstyle="miter"/>
              </v:shape>
            </w:pict>
          </mc:Fallback>
        </mc:AlternateContent>
      </w:r>
    </w:p>
    <w:p w14:paraId="72EBA8EB" w14:textId="77777777" w:rsidR="008C69CE" w:rsidRDefault="008C69CE" w:rsidP="008C69CE">
      <w:pPr>
        <w:spacing w:after="0" w:line="360" w:lineRule="auto"/>
        <w:rPr>
          <w:b/>
          <w:i/>
          <w:lang w:val="en-US"/>
        </w:rPr>
      </w:pPr>
      <w:r>
        <w:rPr>
          <w:b/>
          <w:noProof/>
        </w:rPr>
        <mc:AlternateContent>
          <mc:Choice Requires="wps">
            <w:drawing>
              <wp:anchor distT="0" distB="0" distL="114300" distR="114300" simplePos="0" relativeHeight="251671552" behindDoc="0" locked="0" layoutInCell="1" allowOverlap="1" wp14:anchorId="6B7FF55B" wp14:editId="26F49234">
                <wp:simplePos x="0" y="0"/>
                <wp:positionH relativeFrom="margin">
                  <wp:posOffset>2002790</wp:posOffset>
                </wp:positionH>
                <wp:positionV relativeFrom="paragraph">
                  <wp:posOffset>38735</wp:posOffset>
                </wp:positionV>
                <wp:extent cx="9525" cy="542925"/>
                <wp:effectExtent l="38100" t="0" r="66675" b="47625"/>
                <wp:wrapNone/>
                <wp:docPr id="192" name="Straight Arrow Connector 192"/>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E5FF3D" id="Straight Arrow Connector 192" o:spid="_x0000_s1026" type="#_x0000_t32" style="position:absolute;margin-left:157.7pt;margin-top:3.05pt;width:.75pt;height:42.75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" strokecolor="black [3200]" strokeweight=".5pt">
                <v:stroke dashstyle="longDash" endarrow="block" joinstyle="miter"/>
                <w10:wrap anchorx="margin"/>
              </v:shape>
            </w:pict>
          </mc:Fallback>
        </mc:AlternateContent>
      </w:r>
    </w:p>
    <w:p w14:paraId="55BC3AB4" w14:textId="77777777" w:rsidR="008C69CE" w:rsidRDefault="008C69CE" w:rsidP="008C69CE">
      <w:pPr>
        <w:spacing w:after="0" w:line="360" w:lineRule="auto"/>
        <w:rPr>
          <w:b/>
          <w:i/>
          <w:lang w:val="en-US"/>
        </w:rPr>
      </w:pPr>
    </w:p>
    <w:p w14:paraId="3124E4A2" w14:textId="77777777" w:rsidR="008C69CE" w:rsidRDefault="008C69CE" w:rsidP="008C69CE">
      <w:pPr>
        <w:spacing w:after="0" w:line="360" w:lineRule="auto"/>
        <w:rPr>
          <w:b/>
          <w:i/>
          <w:lang w:val="en-US"/>
        </w:rPr>
      </w:pPr>
      <w:r w:rsidRPr="0083250E">
        <w:rPr>
          <w:b/>
          <w:noProof/>
        </w:rPr>
        <mc:AlternateContent>
          <mc:Choice Requires="wps">
            <w:drawing>
              <wp:anchor distT="45720" distB="45720" distL="114300" distR="114300" simplePos="0" relativeHeight="251668480" behindDoc="0" locked="0" layoutInCell="1" allowOverlap="1" wp14:anchorId="0F99AF55" wp14:editId="15E80C93">
                <wp:simplePos x="0" y="0"/>
                <wp:positionH relativeFrom="margin">
                  <wp:posOffset>826135</wp:posOffset>
                </wp:positionH>
                <wp:positionV relativeFrom="paragraph">
                  <wp:posOffset>120650</wp:posOffset>
                </wp:positionV>
                <wp:extent cx="2360930" cy="44767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54E95F05" w14:textId="77777777" w:rsidR="008C69CE" w:rsidRPr="00743706" w:rsidRDefault="008C69CE" w:rsidP="008C69CE">
                            <w:pPr>
                              <w:jc w:val="center"/>
                              <w:rPr>
                                <w:lang w:val="en-US"/>
                              </w:rPr>
                            </w:pPr>
                            <w:r w:rsidRPr="00743706">
                              <w:rPr>
                                <w:lang w:val="en-US"/>
                              </w:rPr>
                              <w:t xml:space="preserve">Prompt x: </w:t>
                            </w:r>
                            <w:r w:rsidRPr="00743706">
                              <w:rPr>
                                <w:lang w:val="en-US"/>
                              </w:rPr>
                              <w:br/>
                              <w:t>With inclusion/exclusion criertion 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99AF55" id="_x0000_s1032" type="#_x0000_t202" style="position:absolute;margin-left:65.05pt;margin-top:9.5pt;width:185.9pt;height:35.25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lBSJwIAAE0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">
                <v:textbox>
                  <w:txbxContent>
                    <w:p w14:paraId="54E95F05" w14:textId="77777777" w:rsidR="008C69CE" w:rsidRPr="00743706" w:rsidRDefault="008C69CE" w:rsidP="008C69CE">
                      <w:pPr>
                        <w:jc w:val="center"/>
                        <w:rPr>
                          <w:lang w:val="en-US"/>
                        </w:rPr>
                      </w:pPr>
                      <w:r w:rsidRPr="00743706">
                        <w:rPr>
                          <w:lang w:val="en-US"/>
                        </w:rPr>
                        <w:t xml:space="preserve">Prompt x: </w:t>
                      </w:r>
                      <w:r w:rsidRPr="00743706">
                        <w:rPr>
                          <w:lang w:val="en-US"/>
                        </w:rPr>
                        <w:br/>
                        <w:t>With inclusion/exclusion criertion x</w:t>
                      </w:r>
                    </w:p>
                  </w:txbxContent>
                </v:textbox>
                <w10:wrap type="square" anchorx="margin"/>
              </v:shape>
            </w:pict>
          </mc:Fallback>
        </mc:AlternateContent>
      </w:r>
    </w:p>
    <w:p w14:paraId="6F63DB23" w14:textId="77777777" w:rsidR="008C69CE" w:rsidRDefault="008C69CE" w:rsidP="008C69CE">
      <w:pPr>
        <w:spacing w:after="0" w:line="360" w:lineRule="auto"/>
        <w:jc w:val="both"/>
        <w:rPr>
          <w:lang w:val="en-US"/>
        </w:rPr>
      </w:pPr>
    </w:p>
    <w:bookmarkEnd w:id="75"/>
    <w:p w14:paraId="64DAC812" w14:textId="77777777" w:rsidR="008C69CE" w:rsidRDefault="008C69CE" w:rsidP="008C69CE">
      <w:pPr>
        <w:spacing w:after="0" w:line="360" w:lineRule="auto"/>
        <w:jc w:val="both"/>
        <w:rPr>
          <w:lang w:val="en-US"/>
        </w:rPr>
      </w:pPr>
    </w:p>
    <w:p w14:paraId="383A4C35" w14:textId="77777777" w:rsidR="008C69CE" w:rsidRPr="00D64633" w:rsidRDefault="008C69CE" w:rsidP="008C69CE">
      <w:pPr>
        <w:spacing w:after="0" w:line="360" w:lineRule="auto"/>
        <w:jc w:val="both"/>
        <w:rPr>
          <w:lang w:val="en-US"/>
        </w:rPr>
      </w:pPr>
      <w:r>
        <w:rPr>
          <w:lang w:val="en-US"/>
        </w:rPr>
        <w:t>If using hierarchical screening, we suggest ordering</w:t>
      </w:r>
      <w:r w:rsidRPr="00D64633">
        <w:rPr>
          <w:lang w:val="en-US"/>
        </w:rPr>
        <w:t xml:space="preserve"> the prompts so that the prompts excluding the largest body of references appear first and prompts with more specific inclusion</w:t>
      </w:r>
      <w:del w:id="76" w:author="Julian Christensen" w:date="2024-08-14T16:47:00Z">
        <w:r w:rsidRPr="00D64633" w:rsidDel="002828C3">
          <w:rPr>
            <w:lang w:val="en-US"/>
          </w:rPr>
          <w:delText>/exclusion</w:delText>
        </w:r>
      </w:del>
      <w:r w:rsidRPr="00D64633">
        <w:rPr>
          <w:lang w:val="en-US"/>
        </w:rPr>
        <w:t xml:space="preserve"> criteria </w:t>
      </w:r>
      <w:r>
        <w:rPr>
          <w:lang w:val="en-US"/>
        </w:rPr>
        <w:t>follow</w:t>
      </w:r>
      <w:del w:id="77" w:author="Julian Christensen" w:date="2024-08-14T16:48:00Z">
        <w:r w:rsidDel="002828C3">
          <w:rPr>
            <w:lang w:val="en-US"/>
          </w:rPr>
          <w:delText>ing</w:delText>
        </w:r>
      </w:del>
      <w:r>
        <w:rPr>
          <w:lang w:val="en-US"/>
        </w:rPr>
        <w:t xml:space="preserve"> </w:t>
      </w:r>
      <w:r w:rsidRPr="00D64633">
        <w:rPr>
          <w:lang w:val="en-US"/>
        </w:rPr>
        <w:t xml:space="preserve">thereafter </w:t>
      </w:r>
      <w:r>
        <w:rPr>
          <w:lang w:val="en-US"/>
        </w:rPr>
        <w:fldChar w:fldCharType="begin" w:fldLock="1"/>
      </w:r>
      <w:r>
        <w:rPr>
          <w:lang w:val="en-US"/>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studies","type":"chapter"},"prefix":"as suggested by","uris":["http://www.mendeley.com/documents/?uuid=a82f8108-fb46-44bd-a7cf-3fa3578cacbc"]}],"mendeley":{"formattedCitation":"(as suggested by Brunton et al., 2017)","plainTextFormattedCitation":"(as suggested by Brunton et al., 2017)","previouslyFormattedCitation":"(as suggested by Brunton et al., 2017)"},"properties":{"noteIndex":0},"schema":"https://github.com/citation-style-language/schema/raw/master/csl-citation.json"}</w:instrText>
      </w:r>
      <w:r>
        <w:rPr>
          <w:lang w:val="en-US"/>
        </w:rPr>
        <w:fldChar w:fldCharType="separate"/>
      </w:r>
      <w:r w:rsidRPr="008240F6">
        <w:rPr>
          <w:noProof/>
          <w:lang w:val="en-US"/>
        </w:rPr>
        <w:t>(as suggested by Brunton et al., 2017)</w:t>
      </w:r>
      <w:r>
        <w:rPr>
          <w:lang w:val="en-US"/>
        </w:rPr>
        <w:fldChar w:fldCharType="end"/>
      </w:r>
      <w:r>
        <w:rPr>
          <w:lang w:val="en-US"/>
        </w:rPr>
        <w:t xml:space="preserve">. </w:t>
      </w:r>
      <w:r w:rsidRPr="00D64633">
        <w:rPr>
          <w:lang w:val="en-US"/>
        </w:rPr>
        <w:t>This approach will be more efficient both in terms of money and time. A further side-effect of this approach is that all title and abstract records will be mapped on what exact inclusion</w:t>
      </w:r>
      <w:del w:id="78" w:author="Julian Christensen" w:date="2024-08-14T16:48:00Z">
        <w:r w:rsidRPr="00D64633" w:rsidDel="002828C3">
          <w:rPr>
            <w:lang w:val="en-US"/>
          </w:rPr>
          <w:delText xml:space="preserve">/exclusion </w:delText>
        </w:r>
      </w:del>
      <w:ins w:id="79" w:author="Julian Christensen" w:date="2024-08-14T16:48:00Z">
        <w:r>
          <w:rPr>
            <w:lang w:val="en-US"/>
          </w:rPr>
          <w:t xml:space="preserve"> </w:t>
        </w:r>
      </w:ins>
      <w:r w:rsidRPr="00D64633">
        <w:rPr>
          <w:lang w:val="en-US"/>
        </w:rPr>
        <w:t>criteria they were excluded upon.</w:t>
      </w:r>
      <w:r>
        <w:rPr>
          <w:lang w:val="en-US"/>
        </w:rPr>
        <w:t xml:space="preserve"> However, a shortage of this screening approach is that it is strongly dependent on the quality of the used prompts. Although more costly, </w:t>
      </w:r>
      <w:commentRangeStart w:id="80"/>
      <w:r>
        <w:rPr>
          <w:lang w:val="en-US"/>
        </w:rPr>
        <w:t>we</w:t>
      </w:r>
      <w:del w:id="81" w:author="Julian Christensen" w:date="2024-08-14T16:48:00Z">
        <w:r w:rsidDel="002828C3">
          <w:rPr>
            <w:lang w:val="en-US"/>
          </w:rPr>
          <w:delText>,</w:delText>
        </w:r>
      </w:del>
      <w:r>
        <w:rPr>
          <w:lang w:val="en-US"/>
        </w:rPr>
        <w:t xml:space="preserve"> therefore</w:t>
      </w:r>
      <w:del w:id="82" w:author="Julian Christensen" w:date="2024-08-14T16:48:00Z">
        <w:r w:rsidDel="002828C3">
          <w:rPr>
            <w:lang w:val="en-US"/>
          </w:rPr>
          <w:delText>,</w:delText>
        </w:r>
      </w:del>
      <w:r>
        <w:rPr>
          <w:lang w:val="en-US"/>
        </w:rPr>
        <w:t xml:space="preserve"> recommend using multi-prompt screening where </w:t>
      </w:r>
      <w:r w:rsidRPr="00D64633">
        <w:rPr>
          <w:lang w:val="en-US"/>
        </w:rPr>
        <w:t xml:space="preserve">all title and abstract records </w:t>
      </w:r>
      <w:r>
        <w:rPr>
          <w:lang w:val="en-US"/>
        </w:rPr>
        <w:t xml:space="preserve">are </w:t>
      </w:r>
      <w:r w:rsidRPr="00D64633">
        <w:rPr>
          <w:lang w:val="en-US"/>
        </w:rPr>
        <w:t>screened with all prompts</w:t>
      </w:r>
      <w:r>
        <w:rPr>
          <w:lang w:val="en-US"/>
        </w:rPr>
        <w:t xml:space="preserve">, since this </w:t>
      </w:r>
      <w:r w:rsidRPr="00D64633">
        <w:rPr>
          <w:lang w:val="en-US"/>
        </w:rPr>
        <w:t>approach potentially guard</w:t>
      </w:r>
      <w:r>
        <w:rPr>
          <w:lang w:val="en-US"/>
        </w:rPr>
        <w:t>s</w:t>
      </w:r>
      <w:r w:rsidRPr="00D64633">
        <w:rPr>
          <w:lang w:val="en-US"/>
        </w:rPr>
        <w:t xml:space="preserve"> against </w:t>
      </w:r>
      <w:r>
        <w:rPr>
          <w:lang w:val="en-US"/>
        </w:rPr>
        <w:lastRenderedPageBreak/>
        <w:t>insufficient</w:t>
      </w:r>
      <w:r w:rsidRPr="00D64633">
        <w:rPr>
          <w:lang w:val="en-US"/>
        </w:rPr>
        <w:t xml:space="preserve"> prompting</w:t>
      </w:r>
      <w:commentRangeEnd w:id="80"/>
      <w:r>
        <w:rPr>
          <w:rStyle w:val="CommentReference"/>
        </w:rPr>
        <w:commentReference w:id="80"/>
      </w:r>
      <w:r w:rsidRPr="00D64633">
        <w:rPr>
          <w:lang w:val="en-US"/>
        </w:rPr>
        <w:t>. Assume</w:t>
      </w:r>
      <w:ins w:id="83" w:author="Julian Christensen" w:date="2024-08-14T16:49:00Z">
        <w:r>
          <w:rPr>
            <w:lang w:val="en-US"/>
          </w:rPr>
          <w:t>,</w:t>
        </w:r>
      </w:ins>
      <w:r w:rsidRPr="00D64633">
        <w:rPr>
          <w:lang w:val="en-US"/>
        </w:rPr>
        <w:t xml:space="preserve"> </w:t>
      </w:r>
      <w:r>
        <w:rPr>
          <w:lang w:val="en-US"/>
        </w:rPr>
        <w:t>for example</w:t>
      </w:r>
      <w:ins w:id="84" w:author="Julian Christensen" w:date="2024-08-14T16:49:00Z">
        <w:r>
          <w:rPr>
            <w:lang w:val="en-US"/>
          </w:rPr>
          <w:t>,</w:t>
        </w:r>
      </w:ins>
      <w:r>
        <w:rPr>
          <w:lang w:val="en-US"/>
        </w:rPr>
        <w:t xml:space="preserve"> </w:t>
      </w:r>
      <w:r w:rsidRPr="00D64633">
        <w:rPr>
          <w:lang w:val="en-US"/>
        </w:rPr>
        <w:t xml:space="preserve">that one made </w:t>
      </w:r>
      <w:r>
        <w:rPr>
          <w:lang w:val="en-US"/>
        </w:rPr>
        <w:t>six</w:t>
      </w:r>
      <w:r w:rsidRPr="00D64633">
        <w:rPr>
          <w:lang w:val="en-US"/>
        </w:rPr>
        <w:t xml:space="preserve"> prompts</w:t>
      </w:r>
      <w:r>
        <w:rPr>
          <w:lang w:val="en-US"/>
        </w:rPr>
        <w:t xml:space="preserve">, </w:t>
      </w:r>
      <w:r w:rsidRPr="00D64633">
        <w:rPr>
          <w:lang w:val="en-US"/>
        </w:rPr>
        <w:t>one for each of the inclusion</w:t>
      </w:r>
      <w:del w:id="85" w:author="Julian Christensen" w:date="2024-08-14T16:49:00Z">
        <w:r w:rsidRPr="00D64633" w:rsidDel="002828C3">
          <w:rPr>
            <w:lang w:val="en-US"/>
          </w:rPr>
          <w:delText>/exclusion</w:delText>
        </w:r>
      </w:del>
      <w:r w:rsidRPr="00D64633">
        <w:rPr>
          <w:lang w:val="en-US"/>
        </w:rPr>
        <w:t xml:space="preserve"> </w:t>
      </w:r>
      <w:r w:rsidRPr="00D64633">
        <w:rPr>
          <w:rStyle w:val="translation"/>
          <w:lang w:val="en-US"/>
        </w:rPr>
        <w:t>criteria</w:t>
      </w:r>
      <w:r>
        <w:rPr>
          <w:rStyle w:val="translation"/>
          <w:lang w:val="en-US"/>
        </w:rPr>
        <w:t>,</w:t>
      </w:r>
      <w:r w:rsidRPr="00D64633">
        <w:rPr>
          <w:lang w:val="en-US"/>
        </w:rPr>
        <w:t xml:space="preserve"> but one of the prompts wrongly exclude</w:t>
      </w:r>
      <w:ins w:id="86" w:author="Julian Christensen" w:date="2024-08-14T16:50:00Z">
        <w:r>
          <w:rPr>
            <w:lang w:val="en-US"/>
          </w:rPr>
          <w:t>d</w:t>
        </w:r>
      </w:ins>
      <w:del w:id="87" w:author="Julian Christensen" w:date="2024-08-14T16:50:00Z">
        <w:r w:rsidRPr="00D64633" w:rsidDel="002828C3">
          <w:rPr>
            <w:lang w:val="en-US"/>
          </w:rPr>
          <w:delText>s</w:delText>
        </w:r>
      </w:del>
      <w:r w:rsidRPr="00D64633">
        <w:rPr>
          <w:lang w:val="en-US"/>
        </w:rPr>
        <w:t xml:space="preserve"> </w:t>
      </w:r>
      <w:r>
        <w:rPr>
          <w:lang w:val="en-US"/>
        </w:rPr>
        <w:t xml:space="preserve">a </w:t>
      </w:r>
      <w:r w:rsidRPr="00D64633">
        <w:rPr>
          <w:lang w:val="en-US"/>
        </w:rPr>
        <w:t>large share of relevant records</w:t>
      </w:r>
      <w:r>
        <w:rPr>
          <w:lang w:val="en-US"/>
        </w:rPr>
        <w:t xml:space="preserve"> at </w:t>
      </w:r>
      <w:del w:id="88" w:author="Julian Christensen" w:date="2024-08-14T16:50:00Z">
        <w:r w:rsidDel="002828C3">
          <w:rPr>
            <w:lang w:val="en-US"/>
          </w:rPr>
          <w:delText xml:space="preserve">the </w:delText>
        </w:r>
      </w:del>
      <w:ins w:id="89" w:author="Julian Christensen" w:date="2024-08-14T16:50:00Z">
        <w:r>
          <w:rPr>
            <w:lang w:val="en-US"/>
          </w:rPr>
          <w:t xml:space="preserve">an </w:t>
        </w:r>
      </w:ins>
      <w:r>
        <w:rPr>
          <w:lang w:val="en-US"/>
        </w:rPr>
        <w:t>early stage of the screening when scaled up from the test setting</w:t>
      </w:r>
      <w:r w:rsidRPr="00D64633">
        <w:rPr>
          <w:lang w:val="en-US"/>
        </w:rPr>
        <w:t xml:space="preserve">. Then those studies would be lost in the hierarchical screening </w:t>
      </w:r>
      <w:del w:id="90" w:author="Julian Christensen" w:date="2024-08-14T16:50:00Z">
        <w:r w:rsidRPr="00D64633" w:rsidDel="002828C3">
          <w:rPr>
            <w:lang w:val="en-US"/>
          </w:rPr>
          <w:delText xml:space="preserve">suggested </w:delText>
        </w:r>
      </w:del>
      <w:r w:rsidRPr="00D64633">
        <w:rPr>
          <w:lang w:val="en-US"/>
        </w:rPr>
        <w:t xml:space="preserve">in Figure </w:t>
      </w:r>
      <w:r>
        <w:rPr>
          <w:lang w:val="en-US"/>
        </w:rPr>
        <w:t>5</w:t>
      </w:r>
      <w:r w:rsidRPr="00D64633">
        <w:rPr>
          <w:lang w:val="en-US"/>
        </w:rPr>
        <w:t>. If instead all records had been screened with all prompts</w:t>
      </w:r>
      <w:ins w:id="91" w:author="Julian Christensen" w:date="2024-08-14T16:50:00Z">
        <w:r>
          <w:rPr>
            <w:lang w:val="en-US"/>
          </w:rPr>
          <w:t>,</w:t>
        </w:r>
      </w:ins>
      <w:r w:rsidRPr="00D64633">
        <w:rPr>
          <w:lang w:val="en-US"/>
        </w:rPr>
        <w:t xml:space="preserve"> then one could </w:t>
      </w:r>
      <w:r>
        <w:rPr>
          <w:lang w:val="en-US"/>
        </w:rPr>
        <w:t>overcome</w:t>
      </w:r>
      <w:r w:rsidRPr="00D64633">
        <w:rPr>
          <w:lang w:val="en-US"/>
        </w:rPr>
        <w:t xml:space="preserve"> the above </w:t>
      </w:r>
      <w:del w:id="92" w:author="Julian Christensen" w:date="2024-08-14T16:50:00Z">
        <w:r w:rsidRPr="00D64633" w:rsidDel="002828C3">
          <w:rPr>
            <w:lang w:val="en-US"/>
          </w:rPr>
          <w:delText xml:space="preserve">bias </w:delText>
        </w:r>
      </w:del>
      <w:ins w:id="93" w:author="Julian Christensen" w:date="2024-08-14T16:50:00Z">
        <w:r>
          <w:rPr>
            <w:lang w:val="en-US"/>
          </w:rPr>
          <w:t>problem</w:t>
        </w:r>
        <w:r w:rsidRPr="00D64633">
          <w:rPr>
            <w:lang w:val="en-US"/>
          </w:rPr>
          <w:t xml:space="preserve"> </w:t>
        </w:r>
      </w:ins>
      <w:r w:rsidRPr="00D64633">
        <w:rPr>
          <w:lang w:val="en-US"/>
        </w:rPr>
        <w:t xml:space="preserve">by </w:t>
      </w:r>
      <w:del w:id="94" w:author="Julian Christensen" w:date="2024-08-14T16:50:00Z">
        <w:r w:rsidRPr="00D64633" w:rsidDel="002828C3">
          <w:rPr>
            <w:lang w:val="en-US"/>
          </w:rPr>
          <w:delText xml:space="preserve">including </w:delText>
        </w:r>
      </w:del>
      <w:ins w:id="95" w:author="Julian Christensen" w:date="2024-08-14T16:50:00Z">
        <w:r>
          <w:rPr>
            <w:lang w:val="en-US"/>
          </w:rPr>
          <w:t>coding</w:t>
        </w:r>
      </w:ins>
      <w:del w:id="96" w:author="Julian Christensen" w:date="2024-08-14T16:50:00Z">
        <w:r w:rsidRPr="00D64633" w:rsidDel="002828C3">
          <w:rPr>
            <w:lang w:val="en-US"/>
          </w:rPr>
          <w:delText>all</w:delText>
        </w:r>
      </w:del>
      <w:r w:rsidRPr="00D64633">
        <w:rPr>
          <w:lang w:val="en-US"/>
        </w:rPr>
        <w:t xml:space="preserve"> records</w:t>
      </w:r>
      <w:ins w:id="97" w:author="Julian Christensen" w:date="2024-08-14T16:51:00Z">
        <w:r>
          <w:rPr>
            <w:lang w:val="en-US"/>
          </w:rPr>
          <w:t xml:space="preserve"> as relevant if</w:t>
        </w:r>
      </w:ins>
      <w:del w:id="98" w:author="Julian Christensen" w:date="2024-08-14T16:51:00Z">
        <w:r w:rsidRPr="00D64633" w:rsidDel="002828C3">
          <w:rPr>
            <w:lang w:val="en-US"/>
          </w:rPr>
          <w:delText xml:space="preserve"> that</w:delText>
        </w:r>
      </w:del>
      <w:ins w:id="99" w:author="Julian Christensen" w:date="2024-08-14T16:51:00Z">
        <w:r>
          <w:rPr>
            <w:lang w:val="en-US"/>
          </w:rPr>
          <w:t xml:space="preserve"> they</w:t>
        </w:r>
      </w:ins>
      <w:r w:rsidRPr="00D64633">
        <w:rPr>
          <w:lang w:val="en-US"/>
        </w:rPr>
        <w:t xml:space="preserve"> were included in </w:t>
      </w:r>
      <w:r>
        <w:rPr>
          <w:lang w:val="en-US"/>
        </w:rPr>
        <w:t>5</w:t>
      </w:r>
      <w:r w:rsidRPr="00D64633">
        <w:rPr>
          <w:lang w:val="en-US"/>
        </w:rPr>
        <w:t xml:space="preserve"> out</w:t>
      </w:r>
      <w:r>
        <w:rPr>
          <w:lang w:val="en-US"/>
        </w:rPr>
        <w:t xml:space="preserve"> of</w:t>
      </w:r>
      <w:r w:rsidRPr="00D64633">
        <w:rPr>
          <w:lang w:val="en-US"/>
        </w:rPr>
        <w:t xml:space="preserve"> </w:t>
      </w:r>
      <w:r>
        <w:rPr>
          <w:lang w:val="en-US"/>
        </w:rPr>
        <w:t>6</w:t>
      </w:r>
      <w:r w:rsidRPr="00D64633">
        <w:rPr>
          <w:lang w:val="en-US"/>
        </w:rPr>
        <w:t xml:space="preserve"> prompts</w:t>
      </w:r>
      <w:r>
        <w:rPr>
          <w:lang w:val="en-US"/>
        </w:rPr>
        <w:t xml:space="preserve">, as we did in </w:t>
      </w:r>
      <w:del w:id="100" w:author="Julian Christensen" w:date="2024-08-14T16:51:00Z">
        <w:r w:rsidDel="002828C3">
          <w:rPr>
            <w:lang w:val="en-US"/>
          </w:rPr>
          <w:delText xml:space="preserve">classifier </w:delText>
        </w:r>
      </w:del>
      <w:r>
        <w:rPr>
          <w:lang w:val="en-US"/>
        </w:rPr>
        <w:t>Experiment 3</w:t>
      </w:r>
      <w:ins w:id="101" w:author="Julian Christensen" w:date="2024-08-14T16:51:00Z">
        <w:r>
          <w:rPr>
            <w:lang w:val="en-US"/>
          </w:rPr>
          <w:t xml:space="preserve"> above</w:t>
        </w:r>
      </w:ins>
      <w:r w:rsidRPr="00D64633">
        <w:rPr>
          <w:lang w:val="en-US"/>
        </w:rPr>
        <w:t xml:space="preserve">.  </w:t>
      </w:r>
    </w:p>
    <w:p w14:paraId="31788DD4" w14:textId="4E09E01F" w:rsidR="008C69CE" w:rsidRDefault="008C69CE" w:rsidP="00CF06A9">
      <w:pPr>
        <w:spacing w:line="360" w:lineRule="auto"/>
        <w:jc w:val="both"/>
        <w:rPr>
          <w:lang w:val="en-US"/>
        </w:rPr>
      </w:pPr>
    </w:p>
    <w:p w14:paraId="733E752D" w14:textId="77777777" w:rsidR="00857E4A" w:rsidRPr="00857E4A" w:rsidRDefault="00857E4A" w:rsidP="00857E4A">
      <w:pPr>
        <w:spacing w:after="0" w:line="360" w:lineRule="auto"/>
        <w:jc w:val="both"/>
        <w:rPr>
          <w:b/>
          <w:lang w:val="en-US"/>
        </w:rPr>
      </w:pPr>
      <w:r w:rsidRPr="00857E4A">
        <w:rPr>
          <w:b/>
          <w:lang w:val="en-US"/>
        </w:rPr>
        <w:t xml:space="preserve">Add to conclusion: </w:t>
      </w:r>
    </w:p>
    <w:p w14:paraId="4F950C6A" w14:textId="0B0487DA" w:rsidR="00857E4A" w:rsidRDefault="00857E4A" w:rsidP="00857E4A">
      <w:pPr>
        <w:spacing w:after="0" w:line="360" w:lineRule="auto"/>
        <w:jc w:val="both"/>
        <w:rPr>
          <w:lang w:val="en-US"/>
        </w:rPr>
      </w:pPr>
      <w:bookmarkStart w:id="102" w:name="_Hlk175228441"/>
      <w:r w:rsidRPr="00493A6E">
        <w:rPr>
          <w:lang w:val="en-US"/>
        </w:rPr>
        <w:t>Although</w:t>
      </w:r>
      <w:r>
        <w:rPr>
          <w:lang w:val="en-US"/>
        </w:rPr>
        <w:t xml:space="preserve"> </w:t>
      </w:r>
      <w:bookmarkStart w:id="103" w:name="_Hlk175228430"/>
      <w:r>
        <w:rPr>
          <w:lang w:val="en-US"/>
        </w:rPr>
        <w:t xml:space="preserve">we cannot reject that single-prompt screening might be viable in complex review settings with many inclusion criteria, and multi-prompt screening is more costly, we think multi-prompt screening is most appropriate to use in complex review settings. This is so because multi-prompt screening makes the screening more flexible allowing the model to cast a larger degree of uncertainty. Moreover, </w:t>
      </w:r>
      <w:r w:rsidR="00DA2459">
        <w:rPr>
          <w:lang w:val="en-US"/>
        </w:rPr>
        <w:t xml:space="preserve">when using </w:t>
      </w:r>
      <w:r>
        <w:rPr>
          <w:lang w:val="en-US"/>
        </w:rPr>
        <w:t>multi-prompt screening all titles and abstracts will be mapped on the exact reasons for exclusion, increasing the transparency of the review and making it much easier to decode what</w:t>
      </w:r>
      <w:r w:rsidR="00DA2459">
        <w:rPr>
          <w:lang w:val="en-US"/>
        </w:rPr>
        <w:t xml:space="preserve"> factors</w:t>
      </w:r>
      <w:r>
        <w:rPr>
          <w:lang w:val="en-US"/>
        </w:rPr>
        <w:t xml:space="preserve"> made the GPT model work well</w:t>
      </w:r>
      <w:bookmarkEnd w:id="103"/>
      <w:r>
        <w:rPr>
          <w:lang w:val="en-US"/>
        </w:rPr>
        <w:t xml:space="preserve">. </w:t>
      </w:r>
    </w:p>
    <w:bookmarkEnd w:id="102"/>
    <w:p w14:paraId="6BE7F6ED" w14:textId="15CBD8FE" w:rsidR="00857E4A" w:rsidRDefault="00857E4A" w:rsidP="00CF06A9">
      <w:pPr>
        <w:spacing w:line="360" w:lineRule="auto"/>
        <w:jc w:val="both"/>
        <w:rPr>
          <w:lang w:val="en-US"/>
        </w:rPr>
      </w:pPr>
    </w:p>
    <w:p w14:paraId="48503C20" w14:textId="7CEC75A0" w:rsidR="00162783" w:rsidRPr="00162783" w:rsidRDefault="00162783" w:rsidP="00CF06A9">
      <w:pPr>
        <w:spacing w:line="360" w:lineRule="auto"/>
        <w:jc w:val="both"/>
        <w:rPr>
          <w:i/>
          <w:lang w:val="en-US"/>
        </w:rPr>
      </w:pPr>
      <w:r>
        <w:rPr>
          <w:i/>
          <w:lang w:val="en-US"/>
        </w:rPr>
        <w:t>From the introduction</w:t>
      </w:r>
      <w:bookmarkStart w:id="104" w:name="_GoBack"/>
      <w:bookmarkEnd w:id="104"/>
    </w:p>
    <w:p w14:paraId="399364F5" w14:textId="77777777" w:rsidR="00162783" w:rsidRPr="007C6660" w:rsidRDefault="00162783" w:rsidP="00162783">
      <w:pPr>
        <w:autoSpaceDE w:val="0"/>
        <w:autoSpaceDN w:val="0"/>
        <w:adjustRightInd w:val="0"/>
        <w:spacing w:after="0" w:line="360" w:lineRule="auto"/>
        <w:ind w:firstLine="1304"/>
        <w:jc w:val="both"/>
        <w:rPr>
          <w:rFonts w:cs="Times New Roman"/>
          <w:szCs w:val="24"/>
          <w:lang w:val="en-US"/>
        </w:rPr>
      </w:pPr>
      <w:r>
        <w:rPr>
          <w:lang w:val="en-US"/>
        </w:rPr>
        <w:t>A</w:t>
      </w:r>
      <w:r w:rsidRPr="0011702D">
        <w:rPr>
          <w:lang w:val="en-US"/>
        </w:rPr>
        <w:t xml:space="preserve"> clear disadvantage of </w:t>
      </w:r>
      <w:r>
        <w:rPr>
          <w:lang w:val="en-US"/>
        </w:rPr>
        <w:t>the</w:t>
      </w:r>
      <w:r w:rsidRPr="0011702D">
        <w:rPr>
          <w:lang w:val="en-US"/>
        </w:rPr>
        <w:t xml:space="preserve"> </w:t>
      </w:r>
      <w:r>
        <w:rPr>
          <w:lang w:val="en-US"/>
        </w:rPr>
        <w:t xml:space="preserve">potential </w:t>
      </w:r>
      <w:r w:rsidRPr="0011702D">
        <w:rPr>
          <w:lang w:val="en-US"/>
        </w:rPr>
        <w:t>workload savings</w:t>
      </w:r>
      <w:r>
        <w:rPr>
          <w:lang w:val="en-US"/>
        </w:rPr>
        <w:t>, that can be gained from using traditional automated screening tools</w:t>
      </w:r>
      <w:r w:rsidRPr="0011702D">
        <w:rPr>
          <w:lang w:val="en-US"/>
        </w:rPr>
        <w:t xml:space="preserve"> is that </w:t>
      </w:r>
      <w:r>
        <w:rPr>
          <w:lang w:val="en-US"/>
        </w:rPr>
        <w:t>these tools may</w:t>
      </w:r>
      <w:r w:rsidRPr="0011702D">
        <w:rPr>
          <w:lang w:val="en-US"/>
        </w:rPr>
        <w:t xml:space="preserve"> always</w:t>
      </w:r>
      <w:r>
        <w:rPr>
          <w:lang w:val="en-US"/>
        </w:rPr>
        <w:t xml:space="preserve"> be expected to </w:t>
      </w:r>
      <w:r w:rsidRPr="0011702D">
        <w:rPr>
          <w:lang w:val="en-US"/>
        </w:rPr>
        <w:t xml:space="preserve">miss </w:t>
      </w:r>
      <w:r>
        <w:rPr>
          <w:lang w:val="en-US"/>
        </w:rPr>
        <w:t xml:space="preserve">a proportion </w:t>
      </w:r>
      <w:r w:rsidRPr="0011702D">
        <w:rPr>
          <w:lang w:val="en-US"/>
        </w:rPr>
        <w:t>of all eligible references</w:t>
      </w:r>
      <w:r>
        <w:rPr>
          <w:lang w:val="en-US"/>
        </w:rPr>
        <w:t xml:space="preserve"> since </w:t>
      </w:r>
      <w:r w:rsidRPr="0011702D">
        <w:rPr>
          <w:lang w:val="en-US"/>
        </w:rPr>
        <w:t xml:space="preserve">”a </w:t>
      </w:r>
      <w:r w:rsidRPr="00AC200B">
        <w:rPr>
          <w:rFonts w:cs="Times New Roman"/>
          <w:szCs w:val="24"/>
          <w:lang w:val="en-US"/>
        </w:rPr>
        <w:t>100% recall rate with a stochastic algorithm is generally considered unattainable</w:t>
      </w:r>
      <w:r>
        <w:rPr>
          <w:rFonts w:cs="Times New Roman"/>
          <w:szCs w:val="24"/>
          <w:lang w:val="en-US"/>
        </w:rPr>
        <w:t>”</w:t>
      </w:r>
      <w:r w:rsidRPr="00D25EF2">
        <w:rPr>
          <w:rFonts w:cs="Times New Roman"/>
          <w:szCs w:val="24"/>
          <w:lang w:val="en-US"/>
        </w:rPr>
        <w:t xml:space="preserve"> </w:t>
      </w:r>
      <w:r>
        <w:rPr>
          <w:rFonts w:cs="Times New Roman"/>
          <w:szCs w:val="24"/>
          <w:lang w:val="en-US"/>
        </w:rPr>
        <w:t xml:space="preserve"> </w:t>
      </w:r>
      <w:r>
        <w:rPr>
          <w:rFonts w:cs="Times New Roman"/>
          <w:szCs w:val="24"/>
          <w:lang w:val="en-US"/>
        </w:rPr>
        <w:fldChar w:fldCharType="begin" w:fldLock="1"/>
      </w:r>
      <w:r>
        <w:rPr>
          <w:rFonts w:cs="Times New Roman"/>
          <w:szCs w:val="24"/>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(Hou &amp; Tipton, 2024, p. 3)</w:t>
      </w:r>
      <w:r>
        <w:rPr>
          <w:rFonts w:cs="Times New Roman"/>
          <w:szCs w:val="24"/>
          <w:lang w:val="en-US"/>
        </w:rPr>
        <w:fldChar w:fldCharType="end"/>
      </w:r>
      <w:r>
        <w:rPr>
          <w:rFonts w:cs="Times New Roman"/>
          <w:szCs w:val="24"/>
          <w:lang w:val="en-US"/>
        </w:rPr>
        <w:t>. The fact that a 100% recall is unattainable for traditional automated screening tools seems to create a screening paradox,</w:t>
      </w:r>
      <w:r w:rsidRPr="00E22EFE">
        <w:rPr>
          <w:rFonts w:cs="Times New Roman"/>
          <w:szCs w:val="24"/>
          <w:lang w:val="en-US"/>
        </w:rPr>
        <w:t xml:space="preserve"> </w:t>
      </w:r>
      <w:r>
        <w:rPr>
          <w:rFonts w:cs="Times New Roman"/>
          <w:szCs w:val="24"/>
          <w:lang w:val="en-US"/>
        </w:rPr>
        <w:t xml:space="preserve">which might be one of the main reasons for reviewers to mistrust the application of machine-learning tools </w:t>
      </w:r>
      <w:r>
        <w:rPr>
          <w:rFonts w:cs="Times New Roman"/>
          <w:szCs w:val="24"/>
          <w:lang w:val="en-US"/>
        </w:rPr>
        <w:fldChar w:fldCharType="begin" w:fldLock="1"/>
      </w:r>
      <w:r>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(O’Connor et al., 2019)</w:t>
      </w:r>
      <w:r>
        <w:rPr>
          <w:rFonts w:cs="Times New Roman"/>
          <w:szCs w:val="24"/>
          <w:lang w:val="en-US"/>
        </w:rPr>
        <w:fldChar w:fldCharType="end"/>
      </w:r>
      <w:r>
        <w:rPr>
          <w:rFonts w:cs="Times New Roman"/>
          <w:szCs w:val="24"/>
          <w:lang w:val="en-US"/>
        </w:rPr>
        <w:t xml:space="preserve">. While trying to reduce selection biases caused by single screening, automated screening potentially introduces a novel type of publication/selection bias, referred to by König et al. </w:t>
      </w:r>
      <w:r>
        <w:rPr>
          <w:rFonts w:cs="Times New Roman"/>
          <w:szCs w:val="24"/>
          <w:lang w:val="en-US"/>
        </w:rPr>
        <w:fldChar w:fldCharType="begin" w:fldLock="1"/>
      </w:r>
      <w:r>
        <w:rPr>
          <w:rFonts w:cs="Times New Roman"/>
          <w:szCs w:val="24"/>
          <w:lang w:val="en-US"/>
        </w:rPr>
        <w:instrText>ADDIN CSL_CITATION {"citationItems":[{"id":"ITEM-1","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(2023)</w:t>
      </w:r>
      <w:r>
        <w:rPr>
          <w:rFonts w:cs="Times New Roman"/>
          <w:szCs w:val="24"/>
          <w:lang w:val="en-US"/>
        </w:rPr>
        <w:fldChar w:fldCharType="end"/>
      </w:r>
      <w:r>
        <w:rPr>
          <w:rFonts w:cs="Times New Roman"/>
          <w:szCs w:val="24"/>
          <w:lang w:val="en-US"/>
        </w:rPr>
        <w:t xml:space="preserve"> as ‘artificial screening bias’.</w:t>
      </w:r>
      <w:r w:rsidRPr="000D35BD">
        <w:rPr>
          <w:rStyle w:val="FootnoteReference"/>
        </w:rPr>
        <w:footnoteReference w:id="3"/>
      </w:r>
      <w:r w:rsidRPr="00B13F15">
        <w:rPr>
          <w:rFonts w:cs="Times New Roman"/>
          <w:szCs w:val="24"/>
          <w:lang w:val="en-US"/>
        </w:rPr>
        <w:t xml:space="preserve"> </w:t>
      </w:r>
    </w:p>
    <w:p w14:paraId="72A4DBDB" w14:textId="77777777" w:rsidR="00162783" w:rsidRPr="006F6A27" w:rsidRDefault="00162783" w:rsidP="00CF06A9">
      <w:pPr>
        <w:spacing w:line="360" w:lineRule="auto"/>
        <w:jc w:val="both"/>
        <w:rPr>
          <w:lang w:val="en-US"/>
        </w:rPr>
      </w:pPr>
    </w:p>
    <w:sectPr w:rsidR="00162783" w:rsidRPr="006F6A2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lian Christensen" w:date="2024-07-04T16:48:00Z" w:initials="JC">
    <w:p w14:paraId="5560B680" w14:textId="77777777" w:rsidR="001576BA" w:rsidRDefault="001576BA" w:rsidP="001576BA">
      <w:pPr>
        <w:pStyle w:val="CommentText"/>
      </w:pPr>
      <w:r>
        <w:rPr>
          <w:rStyle w:val="CommentReference"/>
        </w:rPr>
        <w:annotationRef/>
      </w:r>
      <w:r>
        <w:t>Evt indsætte fodnote til kort forklaring af, hvorfor?</w:t>
      </w:r>
    </w:p>
  </w:comment>
  <w:comment w:id="1" w:author="Mikkel Helding Vembye" w:date="2024-07-08T09:44:00Z" w:initials="JC">
    <w:p w14:paraId="7A46328D" w14:textId="77777777" w:rsidR="001576BA" w:rsidRDefault="001576BA" w:rsidP="001576BA">
      <w:pPr>
        <w:pStyle w:val="CommentText"/>
      </w:pPr>
      <w:r>
        <w:rPr>
          <w:rStyle w:val="CommentReference"/>
        </w:rPr>
        <w:annotationRef/>
      </w:r>
      <w:r>
        <w:t>Synes det ligger i sætningen omkring random noises</w:t>
      </w:r>
    </w:p>
  </w:comment>
  <w:comment w:id="6" w:author="Julian Christensen" w:date="2024-08-12T12:58:00Z" w:initials="JC">
    <w:p w14:paraId="2AD2860F" w14:textId="77777777" w:rsidR="00354FE9" w:rsidRDefault="00354FE9" w:rsidP="00354FE9">
      <w:pPr>
        <w:pStyle w:val="CommentText"/>
      </w:pPr>
      <w:r>
        <w:rPr>
          <w:rStyle w:val="CommentReference"/>
        </w:rPr>
        <w:annotationRef/>
      </w:r>
      <w:r>
        <w:t>Slipper man for det med vores setup? Altså: Er antallet af trænings-studier, der er krævet i de traditionelle værktøjer, højere end antallet af studier, der er brug for ifm. prompt-kalibreringen jf. tabel 5?</w:t>
      </w:r>
    </w:p>
  </w:comment>
  <w:comment w:id="7" w:author="Mikkel Helding Vembye" w:date="2024-08-19T07:25:00Z" w:initials="MHV">
    <w:p w14:paraId="696DC4D0" w14:textId="77777777" w:rsidR="00354FE9" w:rsidRDefault="00354FE9" w:rsidP="00354FE9">
      <w:pPr>
        <w:pStyle w:val="CommentText"/>
      </w:pPr>
      <w:r>
        <w:rPr>
          <w:rStyle w:val="CommentReference"/>
        </w:rPr>
        <w:annotationRef/>
      </w:r>
      <w:r>
        <w:t xml:space="preserve">Tænker ikke vi kan sige, at man slipper helt af med dette program. Mere at problemet bliver mindre med GPT modellerne. Og ja, man skal benytte meget færre studier. I nogle ML tools skal man benytte 1000-2000 studier før algoritmen præsterer nogenlunde.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3" w:author="Mikkel Helding Vembye" w:date="2024-08-19T08:31:00Z" w:initials="MHV">
    <w:p w14:paraId="332457D3" w14:textId="77777777" w:rsidR="00354FE9" w:rsidRDefault="00354FE9" w:rsidP="00354FE9">
      <w:pPr>
        <w:pStyle w:val="CommentText"/>
      </w:pPr>
      <w:r>
        <w:rPr>
          <w:rStyle w:val="CommentReference"/>
        </w:rPr>
        <w:annotationRef/>
      </w:r>
      <w:r>
        <w:t>Delete</w:t>
      </w:r>
    </w:p>
  </w:comment>
  <w:comment w:id="22" w:author="Mikkel Helding Vembye" w:date="2024-08-19T11:05:00Z" w:initials="MHV">
    <w:p w14:paraId="230BE08D" w14:textId="2F297F9F" w:rsidR="00A63323" w:rsidRDefault="00A63323">
      <w:pPr>
        <w:pStyle w:val="CommentText"/>
      </w:pPr>
      <w:r>
        <w:rPr>
          <w:rStyle w:val="CommentReference"/>
        </w:rPr>
        <w:annotationRef/>
      </w:r>
      <w:r>
        <w:t>Ensure this is mentioned somewhere in the text</w:t>
      </w:r>
    </w:p>
  </w:comment>
  <w:comment w:id="42" w:author="Julian Christensen" w:date="2024-08-09T10:37:00Z" w:initials="JC">
    <w:p w14:paraId="0D0DA046" w14:textId="77777777" w:rsidR="000A7091" w:rsidRDefault="000A7091" w:rsidP="000A7091">
      <w:pPr>
        <w:pStyle w:val="CommentText"/>
      </w:pPr>
      <w:r>
        <w:rPr>
          <w:rStyle w:val="CommentReference"/>
        </w:rPr>
        <w:annotationRef/>
      </w:r>
      <w:r>
        <w:t>Jeg har flyttet denne fodnote som følge af anden revision – I må råbe højt, hvis det er helt off…</w:t>
      </w:r>
    </w:p>
  </w:comment>
  <w:comment w:id="43" w:author="Mikkel Helding Vembye" w:date="2024-08-19T10:33:00Z" w:initials="MHV">
    <w:p w14:paraId="5ECA5F5D" w14:textId="77777777" w:rsidR="000A7091" w:rsidRDefault="000A7091" w:rsidP="000A7091">
      <w:pPr>
        <w:pStyle w:val="CommentText"/>
      </w:pPr>
      <w:r>
        <w:rPr>
          <w:rStyle w:val="CommentReference"/>
        </w:rPr>
        <w:annotationRef/>
      </w:r>
      <w:r>
        <w:t>Det er så fint</w:t>
      </w:r>
    </w:p>
  </w:comment>
  <w:comment w:id="46" w:author="Julian Christensen" w:date="2024-08-14T15:41:00Z" w:initials="JC">
    <w:p w14:paraId="13C219C6" w14:textId="77777777" w:rsidR="000A7091" w:rsidRDefault="000A7091" w:rsidP="000A7091">
      <w:pPr>
        <w:pStyle w:val="CommentText"/>
      </w:pPr>
      <w:r>
        <w:rPr>
          <w:rStyle w:val="CommentReference"/>
        </w:rPr>
        <w:annotationRef/>
      </w:r>
      <w:r>
        <w:t>Dette kan vi kun spekulere over, og under alle omstændigheder er det ikke en del af vores hovedhistorie, så derfor vil jeg foreslå at vi sletter det – alternativt sætter det i en fodnote…</w:t>
      </w:r>
    </w:p>
  </w:comment>
  <w:comment w:id="55" w:author="Julian Christensen" w:date="2024-08-14T16:05:00Z" w:initials="JC">
    <w:p w14:paraId="3FA0E3ED" w14:textId="77777777" w:rsidR="000A7091" w:rsidRDefault="000A7091" w:rsidP="000A7091">
      <w:pPr>
        <w:pStyle w:val="CommentText"/>
      </w:pPr>
      <w:r>
        <w:rPr>
          <w:rStyle w:val="CommentReference"/>
        </w:rPr>
        <w:annotationRef/>
      </w:r>
      <w:r>
        <w:t>Kan vi fjerne ”Percent” i venstre side? (Da det jo ikke er procenter, der er tale om)</w:t>
      </w:r>
      <w:r>
        <w:br/>
      </w:r>
      <w:r>
        <w:br/>
        <w:t>Og er der en særlig grund til at vi kun viser de tre performance-mål og ikke alle fire?</w:t>
      </w:r>
    </w:p>
  </w:comment>
  <w:comment w:id="70" w:author="Mikkel Helding Vembye" w:date="2024-08-21T10:58:00Z" w:initials="MHV">
    <w:p w14:paraId="02371BD4" w14:textId="77777777" w:rsidR="008C69CE" w:rsidRPr="00050E9B" w:rsidRDefault="008C69CE" w:rsidP="008C69CE">
      <w:pPr>
        <w:pStyle w:val="CommentText"/>
        <w:rPr>
          <w:lang w:val="en-US"/>
        </w:rPr>
      </w:pPr>
      <w:r>
        <w:rPr>
          <w:rStyle w:val="CommentReference"/>
        </w:rPr>
        <w:annotationRef/>
      </w:r>
      <w:r w:rsidRPr="00050E9B">
        <w:rPr>
          <w:lang w:val="en-US"/>
        </w:rPr>
        <w:t xml:space="preserve">Allows to map on what specific criteria the given title and abstract has been excluded on. </w:t>
      </w:r>
    </w:p>
  </w:comment>
  <w:comment w:id="74" w:author="Julian Christensen" w:date="2024-08-14T16:46:00Z" w:initials="JC">
    <w:p w14:paraId="17333EE1" w14:textId="77777777" w:rsidR="008C69CE" w:rsidRDefault="008C69CE" w:rsidP="008C69CE">
      <w:pPr>
        <w:pStyle w:val="CommentText"/>
      </w:pPr>
      <w:r>
        <w:rPr>
          <w:rStyle w:val="CommentReference"/>
        </w:rPr>
        <w:annotationRef/>
      </w:r>
      <w:r>
        <w:t>Jeg synes vi skal overveje at fjerne beskrivelsen af hierarkisk screening, i og med at vi ikke har anvendt det i vores tests (jf. tabel 4). Det giver en pæn pladsbesparelse og øger fokusset i vores historiefortælling.</w:t>
      </w:r>
    </w:p>
  </w:comment>
  <w:comment w:id="80" w:author="Julian Christensen" w:date="2024-08-14T16:49:00Z" w:initials="JC">
    <w:p w14:paraId="23FFED52" w14:textId="77777777" w:rsidR="008C69CE" w:rsidRDefault="008C69CE" w:rsidP="008C69CE">
      <w:pPr>
        <w:pStyle w:val="CommentText"/>
      </w:pPr>
      <w:r>
        <w:rPr>
          <w:rStyle w:val="CommentReference"/>
        </w:rPr>
        <w:annotationRef/>
      </w:r>
      <w:r>
        <w:t xml:space="preserve">Dette bestyrker mig yderligere i, at jeg tænker vi skal slette det om hierarkisk prompting. Det virker således lidt sært at skrive at ”man kunne evt. gøre sådan og sådan, men det har vi ikke gjort og vi vil advare mod at gøre det”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60B680" w15:done="1"/>
  <w15:commentEx w15:paraId="7A46328D" w15:paraIdParent="5560B680" w15:done="1"/>
  <w15:commentEx w15:paraId="2AD2860F" w15:done="0"/>
  <w15:commentEx w15:paraId="696DC4D0" w15:paraIdParent="2AD2860F" w15:done="0"/>
  <w15:commentEx w15:paraId="332457D3" w15:done="0"/>
  <w15:commentEx w15:paraId="230BE08D" w15:done="0"/>
  <w15:commentEx w15:paraId="0D0DA046" w15:done="1"/>
  <w15:commentEx w15:paraId="5ECA5F5D" w15:paraIdParent="0D0DA046" w15:done="1"/>
  <w15:commentEx w15:paraId="13C219C6" w15:done="0"/>
  <w15:commentEx w15:paraId="3FA0E3ED" w15:done="0"/>
  <w15:commentEx w15:paraId="02371BD4" w15:done="0"/>
  <w15:commentEx w15:paraId="17333EE1" w15:done="0"/>
  <w15:commentEx w15:paraId="23FFED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60B680" w16cid:durableId="2A37A935"/>
  <w16cid:commentId w16cid:paraId="7A46328D" w16cid:durableId="2A37A936"/>
  <w16cid:commentId w16cid:paraId="2AD2860F" w16cid:durableId="2A648566"/>
  <w16cid:commentId w16cid:paraId="696DC4D0" w16cid:durableId="2A6D71FC"/>
  <w16cid:commentId w16cid:paraId="332457D3" w16cid:durableId="2A6D8166"/>
  <w16cid:commentId w16cid:paraId="230BE08D" w16cid:durableId="2A6DA57F"/>
  <w16cid:commentId w16cid:paraId="0D0DA046" w16cid:durableId="2A606FF5"/>
  <w16cid:commentId w16cid:paraId="5ECA5F5D" w16cid:durableId="2A6D9DFB"/>
  <w16cid:commentId w16cid:paraId="13C219C6" w16cid:durableId="2A674E9A"/>
  <w16cid:commentId w16cid:paraId="3FA0E3ED" w16cid:durableId="2A675463"/>
  <w16cid:commentId w16cid:paraId="02371BD4" w16cid:durableId="2A7046C0"/>
  <w16cid:commentId w16cid:paraId="17333EE1" w16cid:durableId="2A675DCE"/>
  <w16cid:commentId w16cid:paraId="23FFED52" w16cid:durableId="2A675E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B842B" w14:textId="77777777" w:rsidR="001D6B13" w:rsidRDefault="001D6B13" w:rsidP="000A7091">
      <w:pPr>
        <w:spacing w:after="0" w:line="240" w:lineRule="auto"/>
      </w:pPr>
      <w:r>
        <w:separator/>
      </w:r>
    </w:p>
  </w:endnote>
  <w:endnote w:type="continuationSeparator" w:id="0">
    <w:p w14:paraId="3D96A1D0" w14:textId="77777777" w:rsidR="001D6B13" w:rsidRDefault="001D6B13" w:rsidP="000A7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58FFC" w14:textId="77777777" w:rsidR="001D6B13" w:rsidRDefault="001D6B13" w:rsidP="000A7091">
      <w:pPr>
        <w:spacing w:after="0" w:line="240" w:lineRule="auto"/>
      </w:pPr>
      <w:r>
        <w:separator/>
      </w:r>
    </w:p>
  </w:footnote>
  <w:footnote w:type="continuationSeparator" w:id="0">
    <w:p w14:paraId="40330A26" w14:textId="77777777" w:rsidR="001D6B13" w:rsidRDefault="001D6B13" w:rsidP="000A7091">
      <w:pPr>
        <w:spacing w:after="0" w:line="240" w:lineRule="auto"/>
      </w:pPr>
      <w:r>
        <w:continuationSeparator/>
      </w:r>
    </w:p>
  </w:footnote>
  <w:footnote w:id="1">
    <w:p w14:paraId="14B96CFF" w14:textId="77777777" w:rsidR="000A7091" w:rsidRPr="007340E8" w:rsidRDefault="000A7091" w:rsidP="000A7091">
      <w:pPr>
        <w:pStyle w:val="FootnoteText"/>
        <w:jc w:val="both"/>
        <w:rPr>
          <w:lang w:val="en-US"/>
        </w:rPr>
      </w:pPr>
      <w:r w:rsidRPr="000D35BD">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Pr>
          <w:lang w:val="en-US"/>
        </w:rPr>
        <w:instrText>ADDIN CSL_CITATION {"citationItems":[{"id":"ITEM-1","itemData":{"ISSN":"2046-4053","author":[{"dropping-particle":"","family":"Boetje","given":"Josien","non-dropping-particle":"","parse-names":false,"suffix":""},{"dropping-particle":"","family":"Schoot","given":"Rens","non-dropping-particle":"van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thouroughly enough test</w:t>
      </w:r>
      <w:r>
        <w:rPr>
          <w:lang w:val="en-US"/>
        </w:rPr>
        <w:t>ed</w:t>
      </w:r>
      <w:r w:rsidRPr="007340E8">
        <w:rPr>
          <w:lang w:val="en-US"/>
        </w:rPr>
        <w:t xml:space="preserve"> to know if the SAFE procedure allows reviewers to detect all relevant studies </w:t>
      </w:r>
      <w:r>
        <w:rPr>
          <w:lang w:val="en-US"/>
        </w:rPr>
        <w:t>using</w:t>
      </w:r>
      <w:r w:rsidRPr="007340E8">
        <w:rPr>
          <w:lang w:val="en-US"/>
        </w:rPr>
        <w:t xml:space="preserve"> machine learning algoritms in</w:t>
      </w:r>
      <w:r>
        <w:rPr>
          <w:lang w:val="en-US"/>
        </w:rPr>
        <w:t>cluded</w:t>
      </w:r>
      <w:r w:rsidRPr="007340E8">
        <w:rPr>
          <w:lang w:val="en-US"/>
        </w:rPr>
        <w:t xml:space="preserve"> in screening softwares</w:t>
      </w:r>
      <w:r>
        <w:rPr>
          <w:lang w:val="en-US"/>
        </w:rPr>
        <w:t>,</w:t>
      </w:r>
      <w:r w:rsidRPr="007340E8">
        <w:rPr>
          <w:lang w:val="en-US"/>
        </w:rPr>
        <w:t xml:space="preserve"> such as ASReview</w:t>
      </w:r>
      <w:r>
        <w:rPr>
          <w:lang w:val="en-US"/>
        </w:rPr>
        <w:t xml:space="preserve"> </w:t>
      </w:r>
      <w:r>
        <w:rPr>
          <w:lang w:val="en-US"/>
        </w:rPr>
        <w:fldChar w:fldCharType="begin" w:fldLock="1"/>
      </w:r>
      <w:r>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 w:id="2">
    <w:p w14:paraId="2C403A62" w14:textId="77777777" w:rsidR="008C69CE" w:rsidRPr="007D60F0" w:rsidRDefault="008C69CE" w:rsidP="008C69CE">
      <w:pPr>
        <w:spacing w:after="0" w:line="240" w:lineRule="auto"/>
        <w:jc w:val="both"/>
        <w:rPr>
          <w:sz w:val="20"/>
          <w:szCs w:val="20"/>
          <w:lang w:val="en-US"/>
        </w:rPr>
      </w:pPr>
      <w:r>
        <w:rPr>
          <w:rStyle w:val="FootnoteReference"/>
        </w:rPr>
        <w:footnoteRef/>
      </w:r>
      <w:r w:rsidRPr="00C22609">
        <w:rPr>
          <w:lang w:val="en-US"/>
        </w:rPr>
        <w:t xml:space="preserve"> </w:t>
      </w:r>
      <w:r w:rsidRPr="001B338C">
        <w:rPr>
          <w:sz w:val="20"/>
          <w:szCs w:val="20"/>
          <w:lang w:val="en-US"/>
        </w:rPr>
        <w:t xml:space="preserve">To support this type of screening, we show </w:t>
      </w:r>
      <w:r w:rsidRPr="001C4E3C">
        <w:rPr>
          <w:sz w:val="20"/>
          <w:szCs w:val="20"/>
          <w:lang w:val="en-US"/>
        </w:rPr>
        <w:t xml:space="preserve">how this can be practically executed in one of </w:t>
      </w:r>
      <w:r w:rsidRPr="008C29BD">
        <w:rPr>
          <w:sz w:val="20"/>
          <w:szCs w:val="20"/>
          <w:lang w:val="en-US"/>
        </w:rPr>
        <w:t>t</w:t>
      </w:r>
      <w:r w:rsidRPr="007D60F0">
        <w:rPr>
          <w:sz w:val="20"/>
          <w:szCs w:val="20"/>
          <w:lang w:val="en-US"/>
        </w:rPr>
        <w:t>he accompanied vignette</w:t>
      </w:r>
      <w:r>
        <w:rPr>
          <w:sz w:val="20"/>
          <w:szCs w:val="20"/>
          <w:lang w:val="en-US"/>
        </w:rPr>
        <w:t>s</w:t>
      </w:r>
      <w:r w:rsidRPr="007D60F0">
        <w:rPr>
          <w:sz w:val="20"/>
          <w:szCs w:val="20"/>
          <w:lang w:val="en-US"/>
        </w:rPr>
        <w:t xml:space="preserve"> to the AIscreenR</w:t>
      </w:r>
      <w:r>
        <w:rPr>
          <w:sz w:val="20"/>
          <w:szCs w:val="20"/>
          <w:lang w:val="en-US"/>
        </w:rPr>
        <w:t xml:space="preserve"> </w:t>
      </w:r>
      <w:r>
        <w:rPr>
          <w:sz w:val="20"/>
          <w:szCs w:val="20"/>
          <w:lang w:val="en-US"/>
        </w:rPr>
        <w:fldChar w:fldCharType="begin" w:fldLock="1"/>
      </w:r>
      <w:r>
        <w:rPr>
          <w:sz w:val="20"/>
          <w:szCs w:val="20"/>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sz w:val="20"/>
          <w:szCs w:val="20"/>
          <w:lang w:val="en-US"/>
        </w:rPr>
        <w:fldChar w:fldCharType="separate"/>
      </w:r>
      <w:r w:rsidRPr="00240878">
        <w:rPr>
          <w:noProof/>
          <w:sz w:val="20"/>
          <w:szCs w:val="20"/>
          <w:lang w:val="en-US"/>
        </w:rPr>
        <w:t>(Vembye, 2024)</w:t>
      </w:r>
      <w:r>
        <w:rPr>
          <w:sz w:val="20"/>
          <w:szCs w:val="20"/>
          <w:lang w:val="en-US"/>
        </w:rPr>
        <w:fldChar w:fldCharType="end"/>
      </w:r>
      <w:r w:rsidRPr="007D60F0">
        <w:rPr>
          <w:sz w:val="20"/>
          <w:szCs w:val="20"/>
          <w:lang w:val="en-US"/>
        </w:rPr>
        <w:t>.</w:t>
      </w:r>
    </w:p>
    <w:p w14:paraId="370C820A" w14:textId="77777777" w:rsidR="008C69CE" w:rsidRPr="00BD4892" w:rsidRDefault="008C69CE" w:rsidP="008C69CE">
      <w:pPr>
        <w:pStyle w:val="FootnoteText"/>
        <w:rPr>
          <w:lang w:val="en-US"/>
        </w:rPr>
      </w:pPr>
    </w:p>
  </w:footnote>
  <w:footnote w:id="3">
    <w:p w14:paraId="6694E358" w14:textId="77777777" w:rsidR="00162783" w:rsidRPr="007340E8" w:rsidRDefault="00162783" w:rsidP="00162783">
      <w:pPr>
        <w:pStyle w:val="FootnoteText"/>
        <w:jc w:val="both"/>
        <w:rPr>
          <w:lang w:val="en-US"/>
        </w:rPr>
      </w:pPr>
      <w:r w:rsidRPr="000D35BD">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w:t>
      </w:r>
      <w:r>
        <w:rPr>
          <w:lang w:val="en-US"/>
        </w:rPr>
        <w:t xml:space="preserve">tested </w:t>
      </w:r>
      <w:r w:rsidRPr="007340E8">
        <w:rPr>
          <w:lang w:val="en-US"/>
        </w:rPr>
        <w:t xml:space="preserve">thoroughly enough to know if the SAFE procedure allows reviewers to detect all relevant studies </w:t>
      </w:r>
      <w:r>
        <w:rPr>
          <w:lang w:val="en-US"/>
        </w:rPr>
        <w:t>using</w:t>
      </w:r>
      <w:r w:rsidRPr="007340E8">
        <w:rPr>
          <w:lang w:val="en-US"/>
        </w:rPr>
        <w:t xml:space="preserve"> machine learning algoritms in</w:t>
      </w:r>
      <w:r>
        <w:rPr>
          <w:lang w:val="en-US"/>
        </w:rPr>
        <w:t>cluded</w:t>
      </w:r>
      <w:r w:rsidRPr="007340E8">
        <w:rPr>
          <w:lang w:val="en-US"/>
        </w:rPr>
        <w:t xml:space="preserve"> in screening software</w:t>
      </w:r>
      <w:r>
        <w:rPr>
          <w:lang w:val="en-US"/>
        </w:rPr>
        <w:t>,</w:t>
      </w:r>
      <w:r w:rsidRPr="007340E8">
        <w:rPr>
          <w:lang w:val="en-US"/>
        </w:rPr>
        <w:t xml:space="preserve"> such as ASReview</w:t>
      </w:r>
      <w:r>
        <w:rPr>
          <w:lang w:val="en-US"/>
        </w:rPr>
        <w:t xml:space="preserve"> </w:t>
      </w:r>
      <w:r>
        <w:rPr>
          <w:lang w:val="en-US"/>
        </w:rPr>
        <w:fldChar w:fldCharType="begin" w:fldLock="1"/>
      </w:r>
      <w:r>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rson w15:author="Therese Deocampo Pigott">
    <w15:presenceInfo w15:providerId="AD" w15:userId="S::tpigott@gsu.edu::6a4e5a90-a28d-4336-a807-01fa4ccd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UwMrQ0MDczMzeyNLZU0lEKTi0uzszPAykwrwUA98faACwAAAA="/>
  </w:docVars>
  <w:rsids>
    <w:rsidRoot w:val="001576BA"/>
    <w:rsid w:val="00050E9B"/>
    <w:rsid w:val="000A7091"/>
    <w:rsid w:val="001576BA"/>
    <w:rsid w:val="00162783"/>
    <w:rsid w:val="001D6B13"/>
    <w:rsid w:val="00337640"/>
    <w:rsid w:val="00354FE9"/>
    <w:rsid w:val="005C4B4F"/>
    <w:rsid w:val="006F6A27"/>
    <w:rsid w:val="008333D3"/>
    <w:rsid w:val="00857E4A"/>
    <w:rsid w:val="008C69CE"/>
    <w:rsid w:val="009867F7"/>
    <w:rsid w:val="00A01D7B"/>
    <w:rsid w:val="00A473E7"/>
    <w:rsid w:val="00A63323"/>
    <w:rsid w:val="00BB1092"/>
    <w:rsid w:val="00CF06A9"/>
    <w:rsid w:val="00D90BD0"/>
    <w:rsid w:val="00DA24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F791"/>
  <w15:chartTrackingRefBased/>
  <w15:docId w15:val="{CF7FFE21-FCA7-431A-BE70-68DD01F3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6B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line="259" w:lineRule="auto"/>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CommentText">
    <w:name w:val="annotation text"/>
    <w:basedOn w:val="Normal"/>
    <w:link w:val="CommentTextChar"/>
    <w:uiPriority w:val="99"/>
    <w:unhideWhenUsed/>
    <w:rsid w:val="001576BA"/>
    <w:pPr>
      <w:spacing w:line="240" w:lineRule="auto"/>
    </w:pPr>
    <w:rPr>
      <w:sz w:val="20"/>
      <w:szCs w:val="20"/>
    </w:rPr>
  </w:style>
  <w:style w:type="character" w:customStyle="1" w:styleId="CommentTextChar">
    <w:name w:val="Comment Text Char"/>
    <w:basedOn w:val="DefaultParagraphFont"/>
    <w:link w:val="CommentText"/>
    <w:uiPriority w:val="99"/>
    <w:rsid w:val="001576BA"/>
    <w:rPr>
      <w:rFonts w:ascii="Times New Roman" w:hAnsi="Times New Roman"/>
      <w:sz w:val="20"/>
      <w:szCs w:val="20"/>
    </w:rPr>
  </w:style>
  <w:style w:type="character" w:styleId="CommentReference">
    <w:name w:val="annotation reference"/>
    <w:basedOn w:val="DefaultParagraphFont"/>
    <w:uiPriority w:val="99"/>
    <w:semiHidden/>
    <w:unhideWhenUsed/>
    <w:rsid w:val="001576BA"/>
    <w:rPr>
      <w:sz w:val="16"/>
      <w:szCs w:val="16"/>
    </w:rPr>
  </w:style>
  <w:style w:type="paragraph" w:styleId="BalloonText">
    <w:name w:val="Balloon Text"/>
    <w:basedOn w:val="Normal"/>
    <w:link w:val="BalloonTextChar"/>
    <w:uiPriority w:val="99"/>
    <w:semiHidden/>
    <w:unhideWhenUsed/>
    <w:rsid w:val="001576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6BA"/>
    <w:rPr>
      <w:rFonts w:ascii="Segoe UI" w:hAnsi="Segoe UI" w:cs="Segoe UI"/>
      <w:sz w:val="18"/>
      <w:szCs w:val="18"/>
    </w:rPr>
  </w:style>
  <w:style w:type="character" w:customStyle="1" w:styleId="translation">
    <w:name w:val="translation"/>
    <w:basedOn w:val="DefaultParagraphFont"/>
    <w:rsid w:val="008333D3"/>
  </w:style>
  <w:style w:type="paragraph" w:styleId="CommentSubject">
    <w:name w:val="annotation subject"/>
    <w:basedOn w:val="CommentText"/>
    <w:next w:val="CommentText"/>
    <w:link w:val="CommentSubjectChar"/>
    <w:uiPriority w:val="99"/>
    <w:semiHidden/>
    <w:unhideWhenUsed/>
    <w:rsid w:val="00A63323"/>
    <w:rPr>
      <w:b/>
      <w:bCs/>
    </w:rPr>
  </w:style>
  <w:style w:type="character" w:customStyle="1" w:styleId="CommentSubjectChar">
    <w:name w:val="Comment Subject Char"/>
    <w:basedOn w:val="CommentTextChar"/>
    <w:link w:val="CommentSubject"/>
    <w:uiPriority w:val="99"/>
    <w:semiHidden/>
    <w:rsid w:val="00A63323"/>
    <w:rPr>
      <w:rFonts w:ascii="Times New Roman" w:hAnsi="Times New Roman"/>
      <w:b/>
      <w:bCs/>
      <w:sz w:val="20"/>
      <w:szCs w:val="20"/>
    </w:rPr>
  </w:style>
  <w:style w:type="paragraph" w:styleId="FootnoteText">
    <w:name w:val="footnote text"/>
    <w:basedOn w:val="Normal"/>
    <w:link w:val="FootnoteTextChar"/>
    <w:uiPriority w:val="99"/>
    <w:semiHidden/>
    <w:unhideWhenUsed/>
    <w:rsid w:val="000A70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7091"/>
    <w:rPr>
      <w:rFonts w:ascii="Times New Roman" w:hAnsi="Times New Roman"/>
      <w:sz w:val="20"/>
      <w:szCs w:val="20"/>
    </w:rPr>
  </w:style>
  <w:style w:type="character" w:styleId="FootnoteReference">
    <w:name w:val="footnote reference"/>
    <w:basedOn w:val="DefaultParagraphFont"/>
    <w:uiPriority w:val="99"/>
    <w:semiHidden/>
    <w:unhideWhenUsed/>
    <w:rsid w:val="000A7091"/>
    <w:rPr>
      <w:vertAlign w:val="superscript"/>
    </w:rPr>
  </w:style>
  <w:style w:type="table" w:styleId="TableGrid">
    <w:name w:val="Table Grid"/>
    <w:basedOn w:val="TableNormal"/>
    <w:uiPriority w:val="39"/>
    <w:rsid w:val="000A7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31035">
      <w:bodyDiv w:val="1"/>
      <w:marLeft w:val="0"/>
      <w:marRight w:val="0"/>
      <w:marTop w:val="0"/>
      <w:marBottom w:val="0"/>
      <w:divBdr>
        <w:top w:val="none" w:sz="0" w:space="0" w:color="auto"/>
        <w:left w:val="none" w:sz="0" w:space="0" w:color="auto"/>
        <w:bottom w:val="none" w:sz="0" w:space="0" w:color="auto"/>
        <w:right w:val="none" w:sz="0" w:space="0" w:color="auto"/>
      </w:divBdr>
      <w:divsChild>
        <w:div w:id="1585458126">
          <w:marLeft w:val="0"/>
          <w:marRight w:val="0"/>
          <w:marTop w:val="0"/>
          <w:marBottom w:val="0"/>
          <w:divBdr>
            <w:top w:val="none" w:sz="0" w:space="0" w:color="auto"/>
            <w:left w:val="none" w:sz="0" w:space="0" w:color="auto"/>
            <w:bottom w:val="none" w:sz="0" w:space="0" w:color="auto"/>
            <w:right w:val="none" w:sz="0" w:space="0" w:color="auto"/>
          </w:divBdr>
          <w:divsChild>
            <w:div w:id="16491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5377</Words>
  <Characters>30649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35955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16</cp:revision>
  <dcterms:created xsi:type="dcterms:W3CDTF">2024-07-09T10:18:00Z</dcterms:created>
  <dcterms:modified xsi:type="dcterms:W3CDTF">2024-09-17T06:52:00Z</dcterms:modified>
</cp:coreProperties>
</file>