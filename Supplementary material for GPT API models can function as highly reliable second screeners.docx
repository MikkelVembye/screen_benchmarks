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9A3" w:rsidRPr="00E469A3" w:rsidRDefault="00E469A3" w:rsidP="00E469A3">
      <w:pPr>
        <w:jc w:val="center"/>
        <w:rPr>
          <w:b/>
          <w:sz w:val="28"/>
        </w:rPr>
      </w:pPr>
      <w:r w:rsidRPr="00E469A3">
        <w:rPr>
          <w:b/>
          <w:sz w:val="28"/>
        </w:rPr>
        <w:t>Supplementary material for ’GPT API can function as hihgly reliable second screeners’</w:t>
      </w:r>
    </w:p>
    <w:p w:rsidR="00E469A3" w:rsidRDefault="00E469A3">
      <w:r>
        <w:t xml:space="preserve">FIGURE S1. </w:t>
      </w:r>
      <w:r w:rsidRPr="00E469A3">
        <w:rPr>
          <w:i/>
        </w:rPr>
        <w:t>The impact of inclusion probability thresholds on performance metrics.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5"/>
      </w:tblGrid>
      <w:tr w:rsidR="00E469A3" w:rsidTr="00124025">
        <w:trPr>
          <w:trHeight w:val="5258"/>
        </w:trPr>
        <w:tc>
          <w:tcPr>
            <w:tcW w:w="9385" w:type="dxa"/>
          </w:tcPr>
          <w:p w:rsidR="00E469A3" w:rsidRDefault="00E469A3" w:rsidP="00124025">
            <w:pPr>
              <w:spacing w:line="360" w:lineRule="auto"/>
              <w:jc w:val="both"/>
              <w:rPr>
                <w:rFonts w:cs="Times New Roman"/>
                <w:szCs w:val="20"/>
                <w:lang w:val="en-US"/>
              </w:rPr>
            </w:pPr>
            <w:r>
              <w:rPr>
                <w:rFonts w:cs="Times New Roman"/>
                <w:szCs w:val="20"/>
                <w:lang w:val="en-US"/>
              </w:rPr>
              <w:t>A</w:t>
            </w:r>
          </w:p>
          <w:p w:rsidR="00E469A3" w:rsidRDefault="00E469A3" w:rsidP="00124025">
            <w:pPr>
              <w:spacing w:line="360" w:lineRule="auto"/>
              <w:jc w:val="center"/>
              <w:rPr>
                <w:rFonts w:cs="Times New Roman"/>
                <w:szCs w:val="20"/>
                <w:lang w:val="en-US"/>
              </w:rPr>
            </w:pPr>
            <w:r>
              <w:rPr>
                <w:noProof/>
              </w:rPr>
              <w:drawing>
                <wp:inline distT="0" distB="0" distL="0" distR="0" wp14:anchorId="2662DAFD" wp14:editId="3977EC62">
                  <wp:extent cx="4212384"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36153" cy="3026884"/>
                          </a:xfrm>
                          <a:prstGeom prst="rect">
                            <a:avLst/>
                          </a:prstGeom>
                        </pic:spPr>
                      </pic:pic>
                    </a:graphicData>
                  </a:graphic>
                </wp:inline>
              </w:drawing>
            </w:r>
          </w:p>
        </w:tc>
      </w:tr>
      <w:tr w:rsidR="00E469A3" w:rsidTr="00124025">
        <w:trPr>
          <w:trHeight w:val="5420"/>
        </w:trPr>
        <w:tc>
          <w:tcPr>
            <w:tcW w:w="9385" w:type="dxa"/>
          </w:tcPr>
          <w:p w:rsidR="00E469A3" w:rsidRDefault="00E469A3" w:rsidP="00124025">
            <w:pPr>
              <w:spacing w:line="360" w:lineRule="auto"/>
              <w:jc w:val="both"/>
              <w:rPr>
                <w:noProof/>
                <w:lang w:val="en-US"/>
              </w:rPr>
            </w:pPr>
            <w:r>
              <w:rPr>
                <w:noProof/>
                <w:lang w:val="en-US"/>
              </w:rPr>
              <w:t>B</w:t>
            </w:r>
          </w:p>
          <w:p w:rsidR="00E469A3" w:rsidRDefault="00E469A3" w:rsidP="00124025">
            <w:pPr>
              <w:spacing w:line="360" w:lineRule="auto"/>
              <w:jc w:val="center"/>
              <w:rPr>
                <w:rFonts w:cs="Times New Roman"/>
                <w:szCs w:val="20"/>
                <w:lang w:val="en-US"/>
              </w:rPr>
            </w:pPr>
            <w:r>
              <w:rPr>
                <w:noProof/>
                <w:lang w:val="en-US"/>
              </w:rPr>
              <w:drawing>
                <wp:inline distT="0" distB="0" distL="0" distR="0" wp14:anchorId="48B44896" wp14:editId="47518C4A">
                  <wp:extent cx="4374062" cy="3124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friend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05123" cy="3146385"/>
                          </a:xfrm>
                          <a:prstGeom prst="rect">
                            <a:avLst/>
                          </a:prstGeom>
                        </pic:spPr>
                      </pic:pic>
                    </a:graphicData>
                  </a:graphic>
                </wp:inline>
              </w:drawing>
            </w:r>
          </w:p>
        </w:tc>
      </w:tr>
    </w:tbl>
    <w:p w:rsidR="00E469A3" w:rsidRDefault="00E469A3" w:rsidP="00E469A3">
      <w:pPr>
        <w:spacing w:line="360" w:lineRule="auto"/>
        <w:jc w:val="both"/>
        <w:rPr>
          <w:rFonts w:cs="Times New Roman"/>
          <w:sz w:val="20"/>
          <w:szCs w:val="24"/>
          <w:lang w:val="en-US"/>
        </w:rPr>
      </w:pPr>
      <w:r w:rsidRPr="00A23086">
        <w:rPr>
          <w:rFonts w:cs="Times New Roman"/>
          <w:i/>
          <w:sz w:val="20"/>
          <w:szCs w:val="24"/>
          <w:lang w:val="en-US"/>
        </w:rPr>
        <w:t>Note</w:t>
      </w:r>
      <w:r w:rsidRPr="00A23086">
        <w:rPr>
          <w:rFonts w:cs="Times New Roman"/>
          <w:sz w:val="20"/>
          <w:szCs w:val="24"/>
          <w:lang w:val="en-US"/>
        </w:rPr>
        <w:t>: The inclusion probability</w:t>
      </w:r>
      <w:ins w:id="0" w:author="Julian Christensen" w:date="2024-08-14T16:08:00Z">
        <w:r>
          <w:rPr>
            <w:rFonts w:cs="Times New Roman"/>
            <w:sz w:val="20"/>
            <w:szCs w:val="24"/>
            <w:lang w:val="en-US"/>
          </w:rPr>
          <w:t xml:space="preserve"> threshold</w:t>
        </w:r>
      </w:ins>
      <w:r w:rsidRPr="00A23086">
        <w:rPr>
          <w:rFonts w:cs="Times New Roman"/>
          <w:sz w:val="20"/>
          <w:szCs w:val="24"/>
          <w:lang w:val="en-US"/>
        </w:rPr>
        <w:t xml:space="preserve"> on the x-axis </w:t>
      </w:r>
      <w:del w:id="1" w:author="Julian Christensen" w:date="2024-08-14T16:08:00Z">
        <w:r w:rsidRPr="00A23086" w:rsidDel="00D54184">
          <w:rPr>
            <w:rFonts w:cs="Times New Roman"/>
            <w:sz w:val="20"/>
            <w:szCs w:val="24"/>
            <w:lang w:val="en-US"/>
          </w:rPr>
          <w:delText>is calculated from</w:delText>
        </w:r>
      </w:del>
      <w:ins w:id="2" w:author="Julian Christensen" w:date="2024-08-14T16:08:00Z">
        <w:r>
          <w:rPr>
            <w:rFonts w:cs="Times New Roman"/>
            <w:sz w:val="20"/>
            <w:szCs w:val="24"/>
            <w:lang w:val="en-US"/>
          </w:rPr>
          <w:t>indicates the required</w:t>
        </w:r>
      </w:ins>
      <w:del w:id="3" w:author="Julian Christensen" w:date="2024-08-14T16:08:00Z">
        <w:r w:rsidRPr="00A23086" w:rsidDel="00D54184">
          <w:rPr>
            <w:rFonts w:cs="Times New Roman"/>
            <w:sz w:val="20"/>
            <w:szCs w:val="24"/>
            <w:lang w:val="en-US"/>
          </w:rPr>
          <w:delText xml:space="preserve"> the</w:delText>
        </w:r>
      </w:del>
      <w:r w:rsidRPr="00A23086">
        <w:rPr>
          <w:rFonts w:cs="Times New Roman"/>
          <w:sz w:val="20"/>
          <w:szCs w:val="24"/>
          <w:lang w:val="en-US"/>
        </w:rPr>
        <w:t xml:space="preserve"> number of times the given title and abstract record </w:t>
      </w:r>
      <w:del w:id="4" w:author="Julian Christensen" w:date="2024-08-14T16:08:00Z">
        <w:r w:rsidRPr="00A23086" w:rsidDel="00D54184">
          <w:rPr>
            <w:rFonts w:cs="Times New Roman"/>
            <w:sz w:val="20"/>
            <w:szCs w:val="24"/>
            <w:lang w:val="en-US"/>
          </w:rPr>
          <w:delText xml:space="preserve">was </w:delText>
        </w:r>
      </w:del>
      <w:ins w:id="5" w:author="Julian Christensen" w:date="2024-08-14T16:08:00Z">
        <w:r>
          <w:rPr>
            <w:rFonts w:cs="Times New Roman"/>
            <w:sz w:val="20"/>
            <w:szCs w:val="24"/>
            <w:lang w:val="en-US"/>
          </w:rPr>
          <w:t>needed to be</w:t>
        </w:r>
        <w:r w:rsidRPr="00A23086">
          <w:rPr>
            <w:rFonts w:cs="Times New Roman"/>
            <w:sz w:val="20"/>
            <w:szCs w:val="24"/>
            <w:lang w:val="en-US"/>
          </w:rPr>
          <w:t xml:space="preserve"> </w:t>
        </w:r>
      </w:ins>
      <w:r w:rsidRPr="00A23086">
        <w:rPr>
          <w:rFonts w:cs="Times New Roman"/>
          <w:sz w:val="20"/>
          <w:szCs w:val="24"/>
          <w:lang w:val="en-US"/>
        </w:rPr>
        <w:t>included over the 10 repeated requests</w:t>
      </w:r>
      <w:ins w:id="6" w:author="Julian Christensen" w:date="2024-08-14T16:08:00Z">
        <w:r>
          <w:rPr>
            <w:rFonts w:cs="Times New Roman"/>
            <w:sz w:val="20"/>
            <w:szCs w:val="24"/>
            <w:lang w:val="en-US"/>
          </w:rPr>
          <w:t xml:space="preserve"> in order to be coded as relevant</w:t>
        </w:r>
      </w:ins>
      <w:r w:rsidRPr="00A23086">
        <w:rPr>
          <w:rFonts w:cs="Times New Roman"/>
          <w:sz w:val="20"/>
          <w:szCs w:val="24"/>
          <w:lang w:val="en-US"/>
        </w:rPr>
        <w:t>. For example an inclusion probability</w:t>
      </w:r>
      <w:ins w:id="7" w:author="Julian Christensen" w:date="2024-08-14T16:08:00Z">
        <w:r>
          <w:rPr>
            <w:rFonts w:cs="Times New Roman"/>
            <w:sz w:val="20"/>
            <w:szCs w:val="24"/>
            <w:lang w:val="en-US"/>
          </w:rPr>
          <w:t xml:space="preserve"> threshold</w:t>
        </w:r>
      </w:ins>
      <w:r w:rsidRPr="00A23086">
        <w:rPr>
          <w:rFonts w:cs="Times New Roman"/>
          <w:sz w:val="20"/>
          <w:szCs w:val="24"/>
          <w:lang w:val="en-US"/>
        </w:rPr>
        <w:t xml:space="preserve"> of 0.1 means that the record was</w:t>
      </w:r>
      <w:ins w:id="8" w:author="Julian Christensen" w:date="2024-08-14T16:08:00Z">
        <w:r>
          <w:rPr>
            <w:rFonts w:cs="Times New Roman"/>
            <w:sz w:val="20"/>
            <w:szCs w:val="24"/>
            <w:lang w:val="en-US"/>
          </w:rPr>
          <w:t xml:space="preserve"> coded as</w:t>
        </w:r>
      </w:ins>
      <w:ins w:id="9" w:author="Julian Christensen" w:date="2024-08-14T16:09:00Z">
        <w:r>
          <w:rPr>
            <w:rFonts w:cs="Times New Roman"/>
            <w:sz w:val="20"/>
            <w:szCs w:val="24"/>
            <w:lang w:val="en-US"/>
          </w:rPr>
          <w:t xml:space="preserve"> relevant if the GPT model</w:t>
        </w:r>
      </w:ins>
      <w:r w:rsidRPr="00A23086">
        <w:rPr>
          <w:rFonts w:cs="Times New Roman"/>
          <w:sz w:val="20"/>
          <w:szCs w:val="24"/>
          <w:lang w:val="en-US"/>
        </w:rPr>
        <w:t xml:space="preserve"> included</w:t>
      </w:r>
      <w:ins w:id="10" w:author="Julian Christensen" w:date="2024-08-14T16:09:00Z">
        <w:r>
          <w:rPr>
            <w:rFonts w:cs="Times New Roman"/>
            <w:sz w:val="20"/>
            <w:szCs w:val="24"/>
            <w:lang w:val="en-US"/>
          </w:rPr>
          <w:t xml:space="preserve"> it</w:t>
        </w:r>
      </w:ins>
      <w:r w:rsidRPr="00A23086">
        <w:rPr>
          <w:rFonts w:cs="Times New Roman"/>
          <w:sz w:val="20"/>
          <w:szCs w:val="24"/>
          <w:lang w:val="en-US"/>
        </w:rPr>
        <w:t xml:space="preserve"> in 1</w:t>
      </w:r>
      <w:ins w:id="11" w:author="Julian Christensen" w:date="2024-08-14T16:09:00Z">
        <w:r>
          <w:rPr>
            <w:rFonts w:cs="Times New Roman"/>
            <w:sz w:val="20"/>
            <w:szCs w:val="24"/>
            <w:lang w:val="en-US"/>
          </w:rPr>
          <w:t xml:space="preserve"> or more</w:t>
        </w:r>
      </w:ins>
      <w:r w:rsidRPr="00A23086">
        <w:rPr>
          <w:rFonts w:cs="Times New Roman"/>
          <w:sz w:val="20"/>
          <w:szCs w:val="24"/>
          <w:lang w:val="en-US"/>
        </w:rPr>
        <w:t xml:space="preserve"> out of 10 requests.</w:t>
      </w:r>
    </w:p>
    <w:p w:rsidR="00E469A3" w:rsidRDefault="00E469A3"/>
    <w:p w:rsidR="00C917B9" w:rsidRPr="00C917B9" w:rsidRDefault="00E469A3" w:rsidP="00C917B9">
      <w:r>
        <w:t xml:space="preserve">TEXTBOX S1: </w:t>
      </w:r>
      <w:r w:rsidRPr="00E469A3">
        <w:rPr>
          <w:i/>
        </w:rPr>
        <w:t>Multi-prompts used for screening in Experiment 3</w:t>
      </w:r>
      <w:r w:rsidR="00C917B9">
        <w:rPr>
          <w:noProof/>
        </w:rPr>
        <mc:AlternateContent>
          <mc:Choice Requires="wps">
            <w:drawing>
              <wp:anchor distT="45720" distB="45720" distL="114300" distR="114300" simplePos="0" relativeHeight="251673600" behindDoc="0" locked="0" layoutInCell="1" allowOverlap="1" wp14:anchorId="50A7A81A" wp14:editId="4AE8D871">
                <wp:simplePos x="0" y="0"/>
                <wp:positionH relativeFrom="margin">
                  <wp:align>right</wp:align>
                </wp:positionH>
                <wp:positionV relativeFrom="paragraph">
                  <wp:posOffset>323587</wp:posOffset>
                </wp:positionV>
                <wp:extent cx="6096000" cy="7461250"/>
                <wp:effectExtent l="0" t="0" r="1905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7461250"/>
                        </a:xfrm>
                        <a:prstGeom prst="rect">
                          <a:avLst/>
                        </a:prstGeom>
                        <a:solidFill>
                          <a:srgbClr val="FFFFFF"/>
                        </a:solidFill>
                        <a:ln w="9525">
                          <a:solidFill>
                            <a:srgbClr val="000000"/>
                          </a:solidFill>
                          <a:miter lim="800000"/>
                          <a:headEnd/>
                          <a:tailEnd/>
                        </a:ln>
                      </wps:spPr>
                      <wps:txbx>
                        <w:txbxContent>
                          <w:p w:rsidR="00C917B9" w:rsidRPr="008862B2" w:rsidRDefault="00C917B9" w:rsidP="00C917B9">
                            <w:pPr>
                              <w:spacing w:after="0" w:line="276" w:lineRule="auto"/>
                              <w:jc w:val="both"/>
                              <w:rPr>
                                <w:i/>
                                <w:szCs w:val="20"/>
                                <w:lang w:val="en-US"/>
                              </w:rPr>
                            </w:pPr>
                            <w:r w:rsidRPr="00C917B9">
                              <w:rPr>
                                <w:szCs w:val="20"/>
                                <w:lang w:val="en-US"/>
                              </w:rPr>
                              <w:t>PROMPT 1:</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 xml:space="preserve">We want to include studies with quantitative measures.  For each study, we would like you to assess: </w:t>
                            </w:r>
                          </w:p>
                          <w:p w:rsidR="00C917B9" w:rsidRDefault="00C917B9" w:rsidP="00C917B9">
                            <w:pPr>
                              <w:spacing w:after="0" w:line="276" w:lineRule="auto"/>
                              <w:jc w:val="both"/>
                              <w:rPr>
                                <w:i/>
                                <w:szCs w:val="20"/>
                                <w:lang w:val="en-US"/>
                              </w:rPr>
                            </w:pPr>
                            <w:r w:rsidRPr="008862B2">
                              <w:rPr>
                                <w:i/>
                                <w:szCs w:val="20"/>
                                <w:lang w:val="en-US"/>
                              </w:rPr>
                              <w:t>1) Does the study report quantitative measures?</w:t>
                            </w:r>
                            <w:r>
                              <w:rPr>
                                <w:i/>
                                <w:szCs w:val="20"/>
                                <w:lang w:val="en-US"/>
                              </w:rPr>
                              <w:t>”</w:t>
                            </w:r>
                            <w:r w:rsidRPr="008862B2">
                              <w:rPr>
                                <w:i/>
                                <w:szCs w:val="20"/>
                                <w:lang w:val="en-US"/>
                              </w:rPr>
                              <w:t xml:space="preserve"> </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2:</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 xml:space="preserve">Only investigations performed in a school setting on children or students (ages 4-18 years old) are relevant for this review. This means that experiments performed in laboratories must be excluded, because we are only interested in real school settings and educational systems.  For each study, we would like you to assess: </w:t>
                            </w:r>
                          </w:p>
                          <w:p w:rsidR="00C917B9" w:rsidRDefault="00C917B9" w:rsidP="00C917B9">
                            <w:pPr>
                              <w:spacing w:after="0" w:line="276" w:lineRule="auto"/>
                              <w:jc w:val="both"/>
                              <w:rPr>
                                <w:i/>
                                <w:szCs w:val="20"/>
                                <w:lang w:val="en-US"/>
                              </w:rPr>
                            </w:pPr>
                            <w:r w:rsidRPr="008862B2">
                              <w:rPr>
                                <w:i/>
                                <w:szCs w:val="20"/>
                                <w:lang w:val="en-US"/>
                              </w:rPr>
                              <w:t>1) Does the intervention take place within a school setting?</w:t>
                            </w:r>
                            <w:r>
                              <w:rPr>
                                <w:i/>
                                <w:szCs w:val="20"/>
                                <w:lang w:val="en-US"/>
                              </w:rPr>
                              <w:t>”</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3:</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We only want to include studies that investigate children or students attending either primary or secondary school, this means from kindergarten until grade 12. In other words, we are looking for studies where the participants are students 4-18 years old. For each study, we would like you to assess:</w:t>
                            </w:r>
                          </w:p>
                          <w:p w:rsidR="00C917B9" w:rsidRDefault="00C917B9" w:rsidP="00C917B9">
                            <w:pPr>
                              <w:spacing w:after="0" w:line="276" w:lineRule="auto"/>
                              <w:jc w:val="both"/>
                              <w:rPr>
                                <w:i/>
                                <w:szCs w:val="20"/>
                                <w:lang w:val="en-US"/>
                              </w:rPr>
                            </w:pPr>
                            <w:r w:rsidRPr="008862B2">
                              <w:rPr>
                                <w:i/>
                                <w:szCs w:val="20"/>
                                <w:lang w:val="en-US"/>
                              </w:rPr>
                              <w:t>1) Are the participants in the study children or students attending either primary or secondary school, this means from kindergarten until grade 12.</w:t>
                            </w:r>
                            <w:r>
                              <w:rPr>
                                <w:i/>
                                <w:szCs w:val="20"/>
                                <w:lang w:val="en-US"/>
                              </w:rPr>
                              <w:t>”</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4:</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The study must entail testing students or children. The testing can be standardized and non-standardized tests as well as formative assessments and summative tests, and high-stakes and low-stakes exams. This also include repeated testing, interim assessment testing, class quizzes, multiple choice testing, progress monitoring assessments or measures, curriculum-based measurement or assessments, retrieval practice measures or assessments, etc. For each study, we would like you to assess:</w:t>
                            </w:r>
                          </w:p>
                          <w:p w:rsidR="00C917B9" w:rsidRPr="008862B2" w:rsidRDefault="00C917B9" w:rsidP="00C917B9">
                            <w:pPr>
                              <w:spacing w:after="0" w:line="276" w:lineRule="auto"/>
                              <w:jc w:val="both"/>
                              <w:rPr>
                                <w:i/>
                                <w:szCs w:val="20"/>
                                <w:lang w:val="en-US"/>
                              </w:rPr>
                            </w:pPr>
                            <w:r w:rsidRPr="008862B2">
                              <w:rPr>
                                <w:i/>
                                <w:szCs w:val="20"/>
                                <w:lang w:val="en-US"/>
                              </w:rPr>
                              <w:t>1) Does the study report on tests or testing of students or children?</w:t>
                            </w:r>
                            <w:r>
                              <w:rPr>
                                <w:i/>
                                <w:szCs w:val="20"/>
                                <w:lang w:val="en-US"/>
                              </w:rPr>
                              <w:t>”</w:t>
                            </w:r>
                          </w:p>
                          <w:p w:rsidR="00C917B9" w:rsidRPr="00BD4892" w:rsidRDefault="00C917B9" w:rsidP="00C917B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7A81A" id="_x0000_t202" coordsize="21600,21600" o:spt="202" path="m,l,21600r21600,l21600,xe">
                <v:stroke joinstyle="miter"/>
                <v:path gradientshapeok="t" o:connecttype="rect"/>
              </v:shapetype>
              <v:shape id="Text Box 2" o:spid="_x0000_s1026" type="#_x0000_t202" style="position:absolute;margin-left:428.8pt;margin-top:25.5pt;width:480pt;height:58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">
                <v:textbox>
                  <w:txbxContent>
                    <w:p w:rsidR="00C917B9" w:rsidRPr="008862B2" w:rsidRDefault="00C917B9" w:rsidP="00C917B9">
                      <w:pPr>
                        <w:spacing w:after="0" w:line="276" w:lineRule="auto"/>
                        <w:jc w:val="both"/>
                        <w:rPr>
                          <w:i/>
                          <w:szCs w:val="20"/>
                          <w:lang w:val="en-US"/>
                        </w:rPr>
                      </w:pPr>
                      <w:r w:rsidRPr="00C917B9">
                        <w:rPr>
                          <w:szCs w:val="20"/>
                          <w:lang w:val="en-US"/>
                        </w:rPr>
                        <w:t>PROMPT 1:</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 xml:space="preserve">We want to include studies with quantitative measures.  For each study, we would like you to assess: </w:t>
                      </w:r>
                    </w:p>
                    <w:p w:rsidR="00C917B9" w:rsidRDefault="00C917B9" w:rsidP="00C917B9">
                      <w:pPr>
                        <w:spacing w:after="0" w:line="276" w:lineRule="auto"/>
                        <w:jc w:val="both"/>
                        <w:rPr>
                          <w:i/>
                          <w:szCs w:val="20"/>
                          <w:lang w:val="en-US"/>
                        </w:rPr>
                      </w:pPr>
                      <w:r w:rsidRPr="008862B2">
                        <w:rPr>
                          <w:i/>
                          <w:szCs w:val="20"/>
                          <w:lang w:val="en-US"/>
                        </w:rPr>
                        <w:t>1) Does the study report quantitative measures?</w:t>
                      </w:r>
                      <w:r>
                        <w:rPr>
                          <w:i/>
                          <w:szCs w:val="20"/>
                          <w:lang w:val="en-US"/>
                        </w:rPr>
                        <w:t>”</w:t>
                      </w:r>
                      <w:r w:rsidRPr="008862B2">
                        <w:rPr>
                          <w:i/>
                          <w:szCs w:val="20"/>
                          <w:lang w:val="en-US"/>
                        </w:rPr>
                        <w:t xml:space="preserve"> </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2:</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 xml:space="preserve">Only investigations performed in a school setting on children or students (ages 4-18 years old) are relevant for this review. This means that experiments performed in laboratories must be excluded, because we are only interested in real school settings and educational systems.  For each study, we would like you to assess: </w:t>
                      </w:r>
                    </w:p>
                    <w:p w:rsidR="00C917B9" w:rsidRDefault="00C917B9" w:rsidP="00C917B9">
                      <w:pPr>
                        <w:spacing w:after="0" w:line="276" w:lineRule="auto"/>
                        <w:jc w:val="both"/>
                        <w:rPr>
                          <w:i/>
                          <w:szCs w:val="20"/>
                          <w:lang w:val="en-US"/>
                        </w:rPr>
                      </w:pPr>
                      <w:r w:rsidRPr="008862B2">
                        <w:rPr>
                          <w:i/>
                          <w:szCs w:val="20"/>
                          <w:lang w:val="en-US"/>
                        </w:rPr>
                        <w:t>1) Does the intervention take place within a school setting?</w:t>
                      </w:r>
                      <w:r>
                        <w:rPr>
                          <w:i/>
                          <w:szCs w:val="20"/>
                          <w:lang w:val="en-US"/>
                        </w:rPr>
                        <w:t>”</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3:</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We only want to include studies that investigate children or students attending either primary or secondary school, this means from kindergarten until grade 12. In other words, we are looking for studies where the participants are students 4-18 years old. For each study, we would like you to assess:</w:t>
                      </w:r>
                    </w:p>
                    <w:p w:rsidR="00C917B9" w:rsidRDefault="00C917B9" w:rsidP="00C917B9">
                      <w:pPr>
                        <w:spacing w:after="0" w:line="276" w:lineRule="auto"/>
                        <w:jc w:val="both"/>
                        <w:rPr>
                          <w:i/>
                          <w:szCs w:val="20"/>
                          <w:lang w:val="en-US"/>
                        </w:rPr>
                      </w:pPr>
                      <w:r w:rsidRPr="008862B2">
                        <w:rPr>
                          <w:i/>
                          <w:szCs w:val="20"/>
                          <w:lang w:val="en-US"/>
                        </w:rPr>
                        <w:t>1) Are the participants in the study children or students attending either primary or secondary school, this means from kindergarten until grade 12.</w:t>
                      </w:r>
                      <w:r>
                        <w:rPr>
                          <w:i/>
                          <w:szCs w:val="20"/>
                          <w:lang w:val="en-US"/>
                        </w:rPr>
                        <w:t>”</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4:</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The study must entail testing students or children. The testing can be standardized and non-standardized tests as well as formative assessments and summative tests, and high-stakes and low-stakes exams. This also include repeated testing, interim assessment testing, class quizzes, multiple choice testing, progress monitoring assessments or measures, curriculum-based measurement or assessments, retrieval practice measures or assessments, etc. For each study, we would like you to assess:</w:t>
                      </w:r>
                    </w:p>
                    <w:p w:rsidR="00C917B9" w:rsidRPr="008862B2" w:rsidRDefault="00C917B9" w:rsidP="00C917B9">
                      <w:pPr>
                        <w:spacing w:after="0" w:line="276" w:lineRule="auto"/>
                        <w:jc w:val="both"/>
                        <w:rPr>
                          <w:i/>
                          <w:szCs w:val="20"/>
                          <w:lang w:val="en-US"/>
                        </w:rPr>
                      </w:pPr>
                      <w:r w:rsidRPr="008862B2">
                        <w:rPr>
                          <w:i/>
                          <w:szCs w:val="20"/>
                          <w:lang w:val="en-US"/>
                        </w:rPr>
                        <w:t>1) Does the study report on tests or testing of students or children?</w:t>
                      </w:r>
                      <w:r>
                        <w:rPr>
                          <w:i/>
                          <w:szCs w:val="20"/>
                          <w:lang w:val="en-US"/>
                        </w:rPr>
                        <w:t>”</w:t>
                      </w:r>
                    </w:p>
                    <w:p w:rsidR="00C917B9" w:rsidRPr="00BD4892" w:rsidRDefault="00C917B9" w:rsidP="00C917B9">
                      <w:pPr>
                        <w:rPr>
                          <w:lang w:val="en-US"/>
                        </w:rPr>
                      </w:pPr>
                    </w:p>
                  </w:txbxContent>
                </v:textbox>
                <w10:wrap type="square" anchorx="margin"/>
              </v:shape>
            </w:pict>
          </mc:Fallback>
        </mc:AlternateContent>
      </w:r>
    </w:p>
    <w:p w:rsidR="00C917B9" w:rsidRDefault="00C917B9" w:rsidP="00C917B9">
      <w:pPr>
        <w:jc w:val="both"/>
        <w:rPr>
          <w:i/>
          <w:sz w:val="20"/>
          <w:szCs w:val="20"/>
          <w:lang w:val="en-US"/>
        </w:rPr>
      </w:pPr>
    </w:p>
    <w:p w:rsidR="00C917B9" w:rsidRPr="00BD4892" w:rsidRDefault="00C917B9" w:rsidP="00C917B9">
      <w:pPr>
        <w:jc w:val="both"/>
        <w:rPr>
          <w:lang w:val="en-US"/>
        </w:rPr>
      </w:pPr>
      <w:r w:rsidRPr="00BD4892">
        <w:rPr>
          <w:lang w:val="en-US"/>
        </w:rPr>
        <w:lastRenderedPageBreak/>
        <w:t xml:space="preserve">TEXTBOX </w:t>
      </w:r>
      <w:r>
        <w:rPr>
          <w:lang w:val="en-US"/>
        </w:rPr>
        <w:t>S</w:t>
      </w:r>
      <w:r w:rsidRPr="00BD4892">
        <w:rPr>
          <w:lang w:val="en-US"/>
        </w:rPr>
        <w:t>1 (Continued)</w:t>
      </w:r>
      <w:r>
        <w:rPr>
          <w:noProof/>
        </w:rPr>
        <mc:AlternateContent>
          <mc:Choice Requires="wps">
            <w:drawing>
              <wp:anchor distT="45720" distB="45720" distL="114300" distR="114300" simplePos="0" relativeHeight="251674624" behindDoc="0" locked="0" layoutInCell="1" allowOverlap="1" wp14:anchorId="61C44F93" wp14:editId="432DA327">
                <wp:simplePos x="0" y="0"/>
                <wp:positionH relativeFrom="margin">
                  <wp:posOffset>0</wp:posOffset>
                </wp:positionH>
                <wp:positionV relativeFrom="paragraph">
                  <wp:posOffset>338455</wp:posOffset>
                </wp:positionV>
                <wp:extent cx="6096000" cy="458152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4581525"/>
                        </a:xfrm>
                        <a:prstGeom prst="rect">
                          <a:avLst/>
                        </a:prstGeom>
                        <a:solidFill>
                          <a:srgbClr val="FFFFFF"/>
                        </a:solidFill>
                        <a:ln w="9525">
                          <a:solidFill>
                            <a:srgbClr val="000000"/>
                          </a:solidFill>
                          <a:miter lim="800000"/>
                          <a:headEnd/>
                          <a:tailEnd/>
                        </a:ln>
                      </wps:spPr>
                      <wps:txbx>
                        <w:txbxContent>
                          <w:p w:rsidR="00C917B9" w:rsidRPr="008862B2" w:rsidRDefault="00C917B9" w:rsidP="00C917B9">
                            <w:pPr>
                              <w:spacing w:after="0"/>
                              <w:jc w:val="both"/>
                              <w:rPr>
                                <w:i/>
                                <w:szCs w:val="20"/>
                                <w:lang w:val="en-US"/>
                              </w:rPr>
                            </w:pPr>
                            <w:r w:rsidRPr="00C917B9">
                              <w:rPr>
                                <w:szCs w:val="20"/>
                                <w:lang w:val="en-US"/>
                              </w:rPr>
                              <w:t>PROMPT 5:</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jc w:val="both"/>
                              <w:rPr>
                                <w:i/>
                                <w:szCs w:val="20"/>
                                <w:lang w:val="en-US"/>
                              </w:rPr>
                            </w:pPr>
                            <w:r w:rsidRPr="008862B2">
                              <w:rPr>
                                <w:i/>
                                <w:szCs w:val="20"/>
                                <w:lang w:val="en-US"/>
                              </w:rPr>
                              <w:t xml:space="preserve">We like to include randomized controlled trials (RCT), field experiments, quasi-experimental studies (QES), or observational studies, which use a control/comparison research design to examine effects. This means that the study must compare at least two groups of students or children. Such studies can have many labels and the different designs can have different notations. The most common sub-categories of randomised controlled trials and quasi-experimental studies are: individual randomised assignment, cluster randomised assignment, stratified/blocked random assignment, pseudo-randomisation, matching cohort studies, difference-in-differences, regression-discontinuity designs, instrumental variable designs, propensity score matching, case-control studies, etc. Studies employing a within-subject design are also eligible for inclusion. For each study, we would like you to assess: </w:t>
                            </w:r>
                          </w:p>
                          <w:p w:rsidR="00C917B9" w:rsidRDefault="00C917B9" w:rsidP="00C917B9">
                            <w:pPr>
                              <w:spacing w:after="0"/>
                              <w:jc w:val="both"/>
                              <w:rPr>
                                <w:i/>
                                <w:szCs w:val="20"/>
                                <w:lang w:val="en-US"/>
                              </w:rPr>
                            </w:pPr>
                            <w:r w:rsidRPr="008862B2">
                              <w:rPr>
                                <w:i/>
                                <w:szCs w:val="20"/>
                                <w:lang w:val="en-US"/>
                              </w:rPr>
                              <w:t>1) Is the study a randomized controlled trial (RCT), a field experiment, a quasi-experimental study, an observational study, or a study employing a within-subject design?</w:t>
                            </w:r>
                            <w:r>
                              <w:rPr>
                                <w:i/>
                                <w:szCs w:val="20"/>
                                <w:lang w:val="en-US"/>
                              </w:rPr>
                              <w:t>”</w:t>
                            </w:r>
                          </w:p>
                          <w:p w:rsidR="00C917B9" w:rsidRPr="008862B2" w:rsidRDefault="00C917B9" w:rsidP="00C917B9">
                            <w:pPr>
                              <w:spacing w:after="0"/>
                              <w:jc w:val="both"/>
                              <w:rPr>
                                <w:i/>
                                <w:szCs w:val="20"/>
                                <w:lang w:val="en-US"/>
                              </w:rPr>
                            </w:pPr>
                          </w:p>
                          <w:p w:rsidR="00C917B9" w:rsidRPr="008862B2" w:rsidRDefault="00C917B9" w:rsidP="00C917B9">
                            <w:pPr>
                              <w:spacing w:after="0"/>
                              <w:jc w:val="both"/>
                              <w:rPr>
                                <w:i/>
                                <w:lang w:val="en-US"/>
                              </w:rPr>
                            </w:pPr>
                            <w:r w:rsidRPr="00C917B9">
                              <w:rPr>
                                <w:lang w:val="en-US"/>
                              </w:rPr>
                              <w:t>PROMPT 6:</w:t>
                            </w:r>
                            <w:r>
                              <w:rPr>
                                <w:i/>
                                <w:lang w:val="en-US"/>
                              </w:rPr>
                              <w:t xml:space="preserve"> “</w:t>
                            </w:r>
                            <w:r w:rsidRPr="008862B2">
                              <w:rPr>
                                <w:i/>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jc w:val="both"/>
                              <w:rPr>
                                <w:i/>
                                <w:lang w:val="en-US"/>
                              </w:rPr>
                            </w:pPr>
                            <w:r w:rsidRPr="008862B2">
                              <w:rPr>
                                <w:i/>
                                <w:lang w:val="en-US"/>
                              </w:rPr>
                              <w:t xml:space="preserve">In the review, we would like to include studies that measure students' academic achievement. In this review, we do not restrict measures of academic achievement to specific subjects. For each study, we would like you to assess: </w:t>
                            </w:r>
                          </w:p>
                          <w:p w:rsidR="00C917B9" w:rsidRPr="008862B2" w:rsidRDefault="00C917B9" w:rsidP="00C917B9">
                            <w:pPr>
                              <w:spacing w:after="0"/>
                              <w:jc w:val="both"/>
                              <w:rPr>
                                <w:i/>
                                <w:lang w:val="en-US"/>
                              </w:rPr>
                            </w:pPr>
                            <w:r w:rsidRPr="008862B2">
                              <w:rPr>
                                <w:i/>
                                <w:lang w:val="en-US"/>
                              </w:rPr>
                              <w:t>1) Does the study report on measures of academic achievement or academic skills?</w:t>
                            </w:r>
                            <w:r>
                              <w:rPr>
                                <w:i/>
                                <w:lang w:val="en-US"/>
                              </w:rPr>
                              <w:t>”</w:t>
                            </w:r>
                          </w:p>
                          <w:p w:rsidR="00C917B9" w:rsidRPr="00BD4892" w:rsidRDefault="00C917B9" w:rsidP="00C917B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44F93" id="_x0000_s1027" type="#_x0000_t202" style="position:absolute;left:0;text-align:left;margin-left:0;margin-top:26.65pt;width:480pt;height:360.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">
                <v:textbox>
                  <w:txbxContent>
                    <w:p w:rsidR="00C917B9" w:rsidRPr="008862B2" w:rsidRDefault="00C917B9" w:rsidP="00C917B9">
                      <w:pPr>
                        <w:spacing w:after="0"/>
                        <w:jc w:val="both"/>
                        <w:rPr>
                          <w:i/>
                          <w:szCs w:val="20"/>
                          <w:lang w:val="en-US"/>
                        </w:rPr>
                      </w:pPr>
                      <w:r w:rsidRPr="00C917B9">
                        <w:rPr>
                          <w:szCs w:val="20"/>
                          <w:lang w:val="en-US"/>
                        </w:rPr>
                        <w:t>PROMPT 5:</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jc w:val="both"/>
                        <w:rPr>
                          <w:i/>
                          <w:szCs w:val="20"/>
                          <w:lang w:val="en-US"/>
                        </w:rPr>
                      </w:pPr>
                      <w:r w:rsidRPr="008862B2">
                        <w:rPr>
                          <w:i/>
                          <w:szCs w:val="20"/>
                          <w:lang w:val="en-US"/>
                        </w:rPr>
                        <w:t xml:space="preserve">We like to include randomized controlled trials (RCT), field experiments, quasi-experimental studies (QES), or observational studies, which use a control/comparison research design to examine effects. This means that the study must compare at least two groups of students or children. Such studies can have many labels and the different designs can have different notations. The most common sub-categories of randomised controlled trials and quasi-experimental studies are: individual randomised assignment, cluster randomised assignment, stratified/blocked random assignment, pseudo-randomisation, matching cohort studies, difference-in-differences, regression-discontinuity designs, instrumental variable designs, propensity score matching, case-control studies, etc. Studies employing a within-subject design are also eligible for inclusion. For each study, we would like you to assess: </w:t>
                      </w:r>
                    </w:p>
                    <w:p w:rsidR="00C917B9" w:rsidRDefault="00C917B9" w:rsidP="00C917B9">
                      <w:pPr>
                        <w:spacing w:after="0"/>
                        <w:jc w:val="both"/>
                        <w:rPr>
                          <w:i/>
                          <w:szCs w:val="20"/>
                          <w:lang w:val="en-US"/>
                        </w:rPr>
                      </w:pPr>
                      <w:r w:rsidRPr="008862B2">
                        <w:rPr>
                          <w:i/>
                          <w:szCs w:val="20"/>
                          <w:lang w:val="en-US"/>
                        </w:rPr>
                        <w:t>1) Is the study a randomized controlled trial (RCT), a field experiment, a quasi-experimental study, an observational study, or a study employing a within-subject design?</w:t>
                      </w:r>
                      <w:r>
                        <w:rPr>
                          <w:i/>
                          <w:szCs w:val="20"/>
                          <w:lang w:val="en-US"/>
                        </w:rPr>
                        <w:t>”</w:t>
                      </w:r>
                    </w:p>
                    <w:p w:rsidR="00C917B9" w:rsidRPr="008862B2" w:rsidRDefault="00C917B9" w:rsidP="00C917B9">
                      <w:pPr>
                        <w:spacing w:after="0"/>
                        <w:jc w:val="both"/>
                        <w:rPr>
                          <w:i/>
                          <w:szCs w:val="20"/>
                          <w:lang w:val="en-US"/>
                        </w:rPr>
                      </w:pPr>
                    </w:p>
                    <w:p w:rsidR="00C917B9" w:rsidRPr="008862B2" w:rsidRDefault="00C917B9" w:rsidP="00C917B9">
                      <w:pPr>
                        <w:spacing w:after="0"/>
                        <w:jc w:val="both"/>
                        <w:rPr>
                          <w:i/>
                          <w:lang w:val="en-US"/>
                        </w:rPr>
                      </w:pPr>
                      <w:r w:rsidRPr="00C917B9">
                        <w:rPr>
                          <w:lang w:val="en-US"/>
                        </w:rPr>
                        <w:t>PROMPT 6:</w:t>
                      </w:r>
                      <w:r>
                        <w:rPr>
                          <w:i/>
                          <w:lang w:val="en-US"/>
                        </w:rPr>
                        <w:t xml:space="preserve"> “</w:t>
                      </w:r>
                      <w:r w:rsidRPr="008862B2">
                        <w:rPr>
                          <w:i/>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jc w:val="both"/>
                        <w:rPr>
                          <w:i/>
                          <w:lang w:val="en-US"/>
                        </w:rPr>
                      </w:pPr>
                      <w:r w:rsidRPr="008862B2">
                        <w:rPr>
                          <w:i/>
                          <w:lang w:val="en-US"/>
                        </w:rPr>
                        <w:t xml:space="preserve">In the review, we would like to include studies that measure students' academic achievement. In this review, we do not restrict measures of academic achievement to specific subjects. For each study, we would like you to assess: </w:t>
                      </w:r>
                    </w:p>
                    <w:p w:rsidR="00C917B9" w:rsidRPr="008862B2" w:rsidRDefault="00C917B9" w:rsidP="00C917B9">
                      <w:pPr>
                        <w:spacing w:after="0"/>
                        <w:jc w:val="both"/>
                        <w:rPr>
                          <w:i/>
                          <w:lang w:val="en-US"/>
                        </w:rPr>
                      </w:pPr>
                      <w:r w:rsidRPr="008862B2">
                        <w:rPr>
                          <w:i/>
                          <w:lang w:val="en-US"/>
                        </w:rPr>
                        <w:t>1) Does the study report on measures of academic achievement or academic skills?</w:t>
                      </w:r>
                      <w:r>
                        <w:rPr>
                          <w:i/>
                          <w:lang w:val="en-US"/>
                        </w:rPr>
                        <w:t>”</w:t>
                      </w:r>
                    </w:p>
                    <w:p w:rsidR="00C917B9" w:rsidRPr="00BD4892" w:rsidRDefault="00C917B9" w:rsidP="00C917B9">
                      <w:pPr>
                        <w:rPr>
                          <w:lang w:val="en-US"/>
                        </w:rPr>
                      </w:pPr>
                    </w:p>
                  </w:txbxContent>
                </v:textbox>
                <w10:wrap type="square" anchorx="margin"/>
              </v:shape>
            </w:pict>
          </mc:Fallback>
        </mc:AlternateContent>
      </w:r>
    </w:p>
    <w:p w:rsidR="00C917B9" w:rsidRPr="00BD4892" w:rsidRDefault="00C917B9" w:rsidP="00C917B9">
      <w:pPr>
        <w:spacing w:line="360" w:lineRule="auto"/>
        <w:jc w:val="both"/>
        <w:rPr>
          <w:lang w:val="en-US"/>
        </w:rPr>
      </w:pPr>
      <w:r w:rsidRPr="00BD4892">
        <w:rPr>
          <w:lang w:val="en-US"/>
        </w:rPr>
        <w:br/>
        <w:t xml:space="preserve">Textbox </w:t>
      </w:r>
      <w:r>
        <w:rPr>
          <w:lang w:val="en-US"/>
        </w:rPr>
        <w:t>S</w:t>
      </w:r>
      <w:r w:rsidRPr="00BD4892">
        <w:rPr>
          <w:lang w:val="en-US"/>
        </w:rPr>
        <w:t xml:space="preserve">1 presents all the prompts we engineered and used to conduct the third classifier experiment. When added to the AIscreenR, each of the above six prompts was pasted together with the text present in Textbox 2 in the main paper. </w:t>
      </w:r>
    </w:p>
    <w:p w:rsidR="00E469A3" w:rsidRDefault="00E469A3"/>
    <w:p w:rsidR="00E469A3" w:rsidRDefault="00E469A3">
      <w:r>
        <w:br w:type="page"/>
      </w:r>
    </w:p>
    <w:p w:rsidR="00E469A3" w:rsidRDefault="00C917B9" w:rsidP="00E469A3">
      <w:r>
        <w:rPr>
          <w:noProof/>
        </w:rPr>
        <w:lastRenderedPageBreak/>
        <mc:AlternateContent>
          <mc:Choice Requires="wps">
            <w:drawing>
              <wp:anchor distT="45720" distB="45720" distL="114300" distR="114300" simplePos="0" relativeHeight="251676672" behindDoc="0" locked="0" layoutInCell="1" allowOverlap="1" wp14:anchorId="7E5827E4" wp14:editId="16FF458D">
                <wp:simplePos x="0" y="0"/>
                <wp:positionH relativeFrom="margin">
                  <wp:align>right</wp:align>
                </wp:positionH>
                <wp:positionV relativeFrom="paragraph">
                  <wp:posOffset>354965</wp:posOffset>
                </wp:positionV>
                <wp:extent cx="6096000" cy="8122285"/>
                <wp:effectExtent l="0" t="0" r="19050" b="120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8122285"/>
                        </a:xfrm>
                        <a:prstGeom prst="rect">
                          <a:avLst/>
                        </a:prstGeom>
                        <a:solidFill>
                          <a:srgbClr val="FFFFFF"/>
                        </a:solidFill>
                        <a:ln w="9525">
                          <a:solidFill>
                            <a:srgbClr val="000000"/>
                          </a:solidFill>
                          <a:miter lim="800000"/>
                          <a:headEnd/>
                          <a:tailEnd/>
                        </a:ln>
                      </wps:spPr>
                      <wps:txbx>
                        <w:txbxContent>
                          <w:p w:rsidR="00C917B9" w:rsidRPr="00C917B9" w:rsidRDefault="00C917B9" w:rsidP="00C917B9">
                            <w:pPr>
                              <w:jc w:val="both"/>
                              <w:rPr>
                                <w:i/>
                                <w:sz w:val="22"/>
                                <w:lang w:val="en-US"/>
                              </w:rPr>
                            </w:pPr>
                            <w:r w:rsidRPr="00C917B9">
                              <w:rPr>
                                <w:i/>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C917B9" w:rsidRDefault="00C917B9" w:rsidP="00C917B9">
                            <w:pPr>
                              <w:jc w:val="both"/>
                              <w:rPr>
                                <w:i/>
                                <w:lang w:val="en-US"/>
                              </w:rPr>
                            </w:pPr>
                            <w:r w:rsidRPr="00C917B9">
                              <w:rPr>
                                <w:i/>
                                <w:lang w:val="en-US"/>
                              </w:rPr>
                              <w:t xml:space="preserve">We want to include studies with quantitative measures. Only investigations performed in a school setting on children or students (ages 4-18 years old) are relevant for this review. This means that experiments performed in laboratories must be excluded, because we are only interested in real school settings and educational systems. We only want to include studies that investigate children or students attending either primary or secondary school, this means from kindergarten until grade 12. In other words, we are looking for studies where the participants are students 4-18 years old. The study must entail testing students or children. The testing can be standardized and non-standardized tests as well as formative assessments and summative tests, and high-stakes and low-stakes exams. This also include repeated testing, interim assessment testing, class quizzes, multiple choice testing, progress monitoring assessments or measures, curriculum-based measurement or assessments, retrieval practice measures or assessments, etc. We like to include randomized controlled trials (RCT), fields experiments, quasi-experimental studies (QES), or observational studies, which use a control/comparison research design to examine effects. This means that the study must compare at least two groups of students or children. Such studies can have many labels and the different designs can have different notations. The most common sub-categories of randomised controlled trials and quasi-experimental studies are: individual randomised assignment, cluster randomised assignment, stratified/blocked random assignment, pseudo-randomisation, matching cohort studies, difference-in-differences, regression-discontinuity designs, instrumental variable designs, propensity score matching, case-control studies, etc. Studies employing a within-subject design are also eligible for inclusion. In the review, we would like to include studies that measures students' academic achievement. In this review, we do not restrict measures of academic achievement to specific subjects. </w:t>
                            </w:r>
                          </w:p>
                          <w:p w:rsidR="00C917B9" w:rsidRPr="00C917B9" w:rsidRDefault="00C917B9" w:rsidP="00C917B9">
                            <w:pPr>
                              <w:jc w:val="both"/>
                              <w:rPr>
                                <w:i/>
                                <w:lang w:val="en-US"/>
                              </w:rPr>
                            </w:pPr>
                            <w:r w:rsidRPr="00C917B9">
                              <w:rPr>
                                <w:i/>
                                <w:lang w:val="en-US"/>
                              </w:rPr>
                              <w:t xml:space="preserve">For each study, we would like you to assess: </w:t>
                            </w:r>
                          </w:p>
                          <w:p w:rsidR="00C917B9" w:rsidRPr="00C917B9" w:rsidRDefault="00C917B9" w:rsidP="00C917B9">
                            <w:pPr>
                              <w:jc w:val="both"/>
                              <w:rPr>
                                <w:i/>
                                <w:lang w:val="en-US"/>
                              </w:rPr>
                            </w:pPr>
                            <w:r w:rsidRPr="00C917B9">
                              <w:rPr>
                                <w:i/>
                                <w:lang w:val="en-US"/>
                              </w:rPr>
                              <w:t xml:space="preserve">1) Does the study report quantitative measures? </w:t>
                            </w:r>
                          </w:p>
                          <w:p w:rsidR="00C917B9" w:rsidRPr="00C917B9" w:rsidRDefault="00C917B9" w:rsidP="00C917B9">
                            <w:pPr>
                              <w:jc w:val="both"/>
                              <w:rPr>
                                <w:i/>
                                <w:lang w:val="en-US"/>
                              </w:rPr>
                            </w:pPr>
                            <w:r w:rsidRPr="00C917B9">
                              <w:rPr>
                                <w:i/>
                                <w:lang w:val="en-US"/>
                              </w:rPr>
                              <w:t>2) Does the intervention take place within a school setting?</w:t>
                            </w:r>
                          </w:p>
                          <w:p w:rsidR="00C917B9" w:rsidRPr="00C917B9" w:rsidRDefault="00C917B9" w:rsidP="00C917B9">
                            <w:pPr>
                              <w:jc w:val="both"/>
                              <w:rPr>
                                <w:i/>
                                <w:lang w:val="en-US"/>
                              </w:rPr>
                            </w:pPr>
                            <w:r w:rsidRPr="00C917B9">
                              <w:rPr>
                                <w:i/>
                                <w:lang w:val="en-US"/>
                              </w:rPr>
                              <w:t xml:space="preserve">3) Are the participants in the study children or students attending either primary or secondary school, this means from kindergarten until grade 12. </w:t>
                            </w:r>
                          </w:p>
                          <w:p w:rsidR="00C917B9" w:rsidRPr="00C917B9" w:rsidRDefault="00C917B9" w:rsidP="00C917B9">
                            <w:pPr>
                              <w:jc w:val="both"/>
                              <w:rPr>
                                <w:i/>
                                <w:lang w:val="en-US"/>
                              </w:rPr>
                            </w:pPr>
                            <w:r w:rsidRPr="00C917B9">
                              <w:rPr>
                                <w:i/>
                                <w:lang w:val="en-US"/>
                              </w:rPr>
                              <w:t>4) Does the study report on tests or testing of students or children?</w:t>
                            </w:r>
                          </w:p>
                          <w:p w:rsidR="00C917B9" w:rsidRPr="00C917B9" w:rsidRDefault="00C917B9" w:rsidP="00C917B9">
                            <w:pPr>
                              <w:jc w:val="both"/>
                              <w:rPr>
                                <w:i/>
                                <w:lang w:val="en-US"/>
                              </w:rPr>
                            </w:pPr>
                            <w:r w:rsidRPr="00C917B9">
                              <w:rPr>
                                <w:i/>
                                <w:lang w:val="en-US"/>
                              </w:rPr>
                              <w:t>5) Is the study a randomized controlled trial (RCT), a field experiment, a quasi-experimental study, an observational study, or a study employing a within-subject design?</w:t>
                            </w:r>
                          </w:p>
                          <w:p w:rsidR="00C917B9" w:rsidRPr="00C917B9" w:rsidRDefault="00C917B9" w:rsidP="00C917B9">
                            <w:pPr>
                              <w:jc w:val="both"/>
                              <w:rPr>
                                <w:i/>
                                <w:lang w:val="en-US"/>
                              </w:rPr>
                            </w:pPr>
                            <w:r w:rsidRPr="00C917B9">
                              <w:rPr>
                                <w:i/>
                                <w:lang w:val="en-US"/>
                              </w:rPr>
                              <w:t>6) Does the study report on measures of academic achievement or academic skills?</w:t>
                            </w:r>
                          </w:p>
                          <w:p w:rsidR="00C917B9" w:rsidRPr="00BD4892" w:rsidRDefault="00C917B9" w:rsidP="00C917B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827E4" id="_x0000_s1028" type="#_x0000_t202" style="position:absolute;margin-left:428.8pt;margin-top:27.95pt;width:480pt;height:639.5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">
                <v:textbox>
                  <w:txbxContent>
                    <w:p w:rsidR="00C917B9" w:rsidRPr="00C917B9" w:rsidRDefault="00C917B9" w:rsidP="00C917B9">
                      <w:pPr>
                        <w:jc w:val="both"/>
                        <w:rPr>
                          <w:i/>
                          <w:sz w:val="22"/>
                          <w:lang w:val="en-US"/>
                        </w:rPr>
                      </w:pPr>
                      <w:r w:rsidRPr="00C917B9">
                        <w:rPr>
                          <w:i/>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C917B9" w:rsidRDefault="00C917B9" w:rsidP="00C917B9">
                      <w:pPr>
                        <w:jc w:val="both"/>
                        <w:rPr>
                          <w:i/>
                          <w:lang w:val="en-US"/>
                        </w:rPr>
                      </w:pPr>
                      <w:r w:rsidRPr="00C917B9">
                        <w:rPr>
                          <w:i/>
                          <w:lang w:val="en-US"/>
                        </w:rPr>
                        <w:t xml:space="preserve">We want to include studies with quantitative measures. Only investigations performed in a school setting on children or students (ages 4-18 years old) are relevant for this review. This means that experiments performed in laboratories must be excluded, because we are only interested in real school settings and educational systems. We only want to include studies that investigate children or students attending either primary or secondary school, this means from kindergarten until grade 12. In other words, we are looking for studies where the participants are students 4-18 years old. The study must entail testing students or children. The testing can be standardized and non-standardized tests as well as formative assessments and summative tests, and high-stakes and low-stakes exams. This also include repeated testing, interim assessment testing, class quizzes, multiple choice testing, progress monitoring assessments or measures, curriculum-based measurement or assessments, retrieval practice measures or assessments, etc. We like to include randomized controlled trials (RCT), fields experiments, quasi-experimental studies (QES), or observational studies, which use a control/comparison research design to examine effects. This means that the study must compare at least two groups of students or children. Such studies can have many labels and the different designs can have different notations. The most common sub-categories of randomised controlled trials and quasi-experimental studies are: individual randomised assignment, cluster randomised assignment, stratified/blocked random assignment, pseudo-randomisation, matching cohort studies, difference-in-differences, regression-discontinuity designs, instrumental variable designs, propensity score matching, case-control studies, etc. Studies employing a within-subject design are also eligible for inclusion. In the review, we would like to include studies that measures students' academic achievement. In this review, we do not restrict measures of academic achievement to specific subjects. </w:t>
                      </w:r>
                    </w:p>
                    <w:p w:rsidR="00C917B9" w:rsidRPr="00C917B9" w:rsidRDefault="00C917B9" w:rsidP="00C917B9">
                      <w:pPr>
                        <w:jc w:val="both"/>
                        <w:rPr>
                          <w:i/>
                          <w:lang w:val="en-US"/>
                        </w:rPr>
                      </w:pPr>
                      <w:r w:rsidRPr="00C917B9">
                        <w:rPr>
                          <w:i/>
                          <w:lang w:val="en-US"/>
                        </w:rPr>
                        <w:t xml:space="preserve">For each study, we would like you to assess: </w:t>
                      </w:r>
                    </w:p>
                    <w:p w:rsidR="00C917B9" w:rsidRPr="00C917B9" w:rsidRDefault="00C917B9" w:rsidP="00C917B9">
                      <w:pPr>
                        <w:jc w:val="both"/>
                        <w:rPr>
                          <w:i/>
                          <w:lang w:val="en-US"/>
                        </w:rPr>
                      </w:pPr>
                      <w:r w:rsidRPr="00C917B9">
                        <w:rPr>
                          <w:i/>
                          <w:lang w:val="en-US"/>
                        </w:rPr>
                        <w:t xml:space="preserve">1) Does the study report quantitative measures? </w:t>
                      </w:r>
                    </w:p>
                    <w:p w:rsidR="00C917B9" w:rsidRPr="00C917B9" w:rsidRDefault="00C917B9" w:rsidP="00C917B9">
                      <w:pPr>
                        <w:jc w:val="both"/>
                        <w:rPr>
                          <w:i/>
                          <w:lang w:val="en-US"/>
                        </w:rPr>
                      </w:pPr>
                      <w:r w:rsidRPr="00C917B9">
                        <w:rPr>
                          <w:i/>
                          <w:lang w:val="en-US"/>
                        </w:rPr>
                        <w:t>2) Does the intervention take place within a school setting?</w:t>
                      </w:r>
                    </w:p>
                    <w:p w:rsidR="00C917B9" w:rsidRPr="00C917B9" w:rsidRDefault="00C917B9" w:rsidP="00C917B9">
                      <w:pPr>
                        <w:jc w:val="both"/>
                        <w:rPr>
                          <w:i/>
                          <w:lang w:val="en-US"/>
                        </w:rPr>
                      </w:pPr>
                      <w:r w:rsidRPr="00C917B9">
                        <w:rPr>
                          <w:i/>
                          <w:lang w:val="en-US"/>
                        </w:rPr>
                        <w:t xml:space="preserve">3) Are the participants in the study children or students attending either primary or secondary school, this means from kindergarten until grade 12. </w:t>
                      </w:r>
                    </w:p>
                    <w:p w:rsidR="00C917B9" w:rsidRPr="00C917B9" w:rsidRDefault="00C917B9" w:rsidP="00C917B9">
                      <w:pPr>
                        <w:jc w:val="both"/>
                        <w:rPr>
                          <w:i/>
                          <w:lang w:val="en-US"/>
                        </w:rPr>
                      </w:pPr>
                      <w:r w:rsidRPr="00C917B9">
                        <w:rPr>
                          <w:i/>
                          <w:lang w:val="en-US"/>
                        </w:rPr>
                        <w:t>4) Does the study report on tests or testing of students or children?</w:t>
                      </w:r>
                    </w:p>
                    <w:p w:rsidR="00C917B9" w:rsidRPr="00C917B9" w:rsidRDefault="00C917B9" w:rsidP="00C917B9">
                      <w:pPr>
                        <w:jc w:val="both"/>
                        <w:rPr>
                          <w:i/>
                          <w:lang w:val="en-US"/>
                        </w:rPr>
                      </w:pPr>
                      <w:r w:rsidRPr="00C917B9">
                        <w:rPr>
                          <w:i/>
                          <w:lang w:val="en-US"/>
                        </w:rPr>
                        <w:t>5) Is the study a randomized controlled trial (RCT), a field experiment, a quasi-experimental study, an observational study, or a study employing a within-subject design?</w:t>
                      </w:r>
                    </w:p>
                    <w:p w:rsidR="00C917B9" w:rsidRPr="00C917B9" w:rsidRDefault="00C917B9" w:rsidP="00C917B9">
                      <w:pPr>
                        <w:jc w:val="both"/>
                        <w:rPr>
                          <w:i/>
                          <w:lang w:val="en-US"/>
                        </w:rPr>
                      </w:pPr>
                      <w:r w:rsidRPr="00C917B9">
                        <w:rPr>
                          <w:i/>
                          <w:lang w:val="en-US"/>
                        </w:rPr>
                        <w:t>6) Does the study report on measures of academic achievement or academic skills?</w:t>
                      </w:r>
                    </w:p>
                    <w:p w:rsidR="00C917B9" w:rsidRPr="00BD4892" w:rsidRDefault="00C917B9" w:rsidP="00C917B9">
                      <w:pPr>
                        <w:rPr>
                          <w:lang w:val="en-US"/>
                        </w:rPr>
                      </w:pPr>
                    </w:p>
                  </w:txbxContent>
                </v:textbox>
                <w10:wrap type="square" anchorx="margin"/>
              </v:shape>
            </w:pict>
          </mc:Fallback>
        </mc:AlternateContent>
      </w:r>
      <w:r w:rsidR="00E469A3">
        <w:t xml:space="preserve">TEXTBOX S2: </w:t>
      </w:r>
      <w:r w:rsidR="00E469A3">
        <w:rPr>
          <w:i/>
        </w:rPr>
        <w:t>Sing</w:t>
      </w:r>
      <w:r>
        <w:rPr>
          <w:i/>
        </w:rPr>
        <w:t>l</w:t>
      </w:r>
      <w:r w:rsidR="00E469A3">
        <w:rPr>
          <w:i/>
        </w:rPr>
        <w:t>e</w:t>
      </w:r>
      <w:r w:rsidR="00E469A3" w:rsidRPr="00E469A3">
        <w:rPr>
          <w:i/>
        </w:rPr>
        <w:t>-prompts used for screening in Experiment 3</w:t>
      </w:r>
    </w:p>
    <w:p w:rsidR="00E469A3" w:rsidRPr="00E469A3" w:rsidRDefault="00E469A3" w:rsidP="00E469A3">
      <w:bookmarkStart w:id="12" w:name="_GoBack"/>
      <w:bookmarkEnd w:id="12"/>
      <w:r>
        <w:lastRenderedPageBreak/>
        <w:t>FIGURE S2</w:t>
      </w:r>
      <w:r w:rsidRPr="00065E3A">
        <w:rPr>
          <w:lang w:val="en-US"/>
        </w:rPr>
        <w:t xml:space="preserve">: </w:t>
      </w:r>
      <w:r w:rsidRPr="007D60F0">
        <w:rPr>
          <w:i/>
          <w:lang w:val="en-US"/>
        </w:rPr>
        <w:t>Hierarchical screening</w:t>
      </w:r>
    </w:p>
    <w:p w:rsidR="00E469A3" w:rsidRPr="00065935" w:rsidRDefault="00E469A3" w:rsidP="00E469A3">
      <w:pPr>
        <w:jc w:val="center"/>
        <w:rPr>
          <w:b/>
          <w:lang w:val="en-US"/>
        </w:rPr>
      </w:pPr>
      <w:r w:rsidRPr="0083250E">
        <w:rPr>
          <w:b/>
          <w:noProof/>
        </w:rPr>
        <mc:AlternateContent>
          <mc:Choice Requires="wps">
            <w:drawing>
              <wp:anchor distT="45720" distB="45720" distL="114300" distR="114300" simplePos="0" relativeHeight="251659264" behindDoc="0" locked="0" layoutInCell="1" allowOverlap="1" wp14:anchorId="3D132003" wp14:editId="21BFE703">
                <wp:simplePos x="0" y="0"/>
                <wp:positionH relativeFrom="column">
                  <wp:posOffset>740410</wp:posOffset>
                </wp:positionH>
                <wp:positionV relativeFrom="paragraph">
                  <wp:posOffset>163830</wp:posOffset>
                </wp:positionV>
                <wp:extent cx="2360930" cy="4476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7675"/>
                        </a:xfrm>
                        <a:prstGeom prst="rect">
                          <a:avLst/>
                        </a:prstGeom>
                        <a:solidFill>
                          <a:srgbClr val="FFFFFF"/>
                        </a:solidFill>
                        <a:ln w="9525">
                          <a:solidFill>
                            <a:srgbClr val="000000"/>
                          </a:solidFill>
                          <a:miter lim="800000"/>
                          <a:headEnd/>
                          <a:tailEnd/>
                        </a:ln>
                      </wps:spPr>
                      <wps:txbx>
                        <w:txbxContent>
                          <w:p w:rsidR="00E469A3" w:rsidRPr="00743706" w:rsidRDefault="00E469A3" w:rsidP="00E469A3">
                            <w:pPr>
                              <w:jc w:val="center"/>
                              <w:rPr>
                                <w:lang w:val="en-US"/>
                              </w:rPr>
                            </w:pPr>
                            <w:r w:rsidRPr="00743706">
                              <w:rPr>
                                <w:lang w:val="en-US"/>
                              </w:rPr>
                              <w:t xml:space="preserve">Prompt 1: </w:t>
                            </w:r>
                            <w:r w:rsidRPr="00743706">
                              <w:rPr>
                                <w:lang w:val="en-US"/>
                              </w:rPr>
                              <w:br/>
                              <w:t>With inclusion/exclusion criertion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D132003" id="_x0000_s1029" type="#_x0000_t202" style="position:absolute;left:0;text-align:left;margin-left:58.3pt;margin-top:12.9pt;width:185.9pt;height:35.2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GVoJgIAAEs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">
                <v:textbox>
                  <w:txbxContent>
                    <w:p w:rsidR="00E469A3" w:rsidRPr="00743706" w:rsidRDefault="00E469A3" w:rsidP="00E469A3">
                      <w:pPr>
                        <w:jc w:val="center"/>
                        <w:rPr>
                          <w:lang w:val="en-US"/>
                        </w:rPr>
                      </w:pPr>
                      <w:r w:rsidRPr="00743706">
                        <w:rPr>
                          <w:lang w:val="en-US"/>
                        </w:rPr>
                        <w:t xml:space="preserve">Prompt 1: </w:t>
                      </w:r>
                      <w:r w:rsidRPr="00743706">
                        <w:rPr>
                          <w:lang w:val="en-US"/>
                        </w:rPr>
                        <w:br/>
                        <w:t>With inclusion/exclusion criertion 1</w:t>
                      </w:r>
                    </w:p>
                  </w:txbxContent>
                </v:textbox>
                <w10:wrap type="square"/>
              </v:shape>
            </w:pict>
          </mc:Fallback>
        </mc:AlternateContent>
      </w:r>
    </w:p>
    <w:p w:rsidR="00E469A3" w:rsidRDefault="00E469A3" w:rsidP="00E469A3">
      <w:pPr>
        <w:spacing w:after="0" w:line="360" w:lineRule="auto"/>
        <w:rPr>
          <w:i/>
          <w:lang w:val="en-US"/>
        </w:rPr>
      </w:pPr>
      <w:r w:rsidRPr="0083250E">
        <w:rPr>
          <w:b/>
          <w:noProof/>
        </w:rPr>
        <mc:AlternateContent>
          <mc:Choice Requires="wps">
            <w:drawing>
              <wp:anchor distT="45720" distB="45720" distL="114300" distR="114300" simplePos="0" relativeHeight="251665408" behindDoc="0" locked="0" layoutInCell="1" allowOverlap="1" wp14:anchorId="5A0E2259" wp14:editId="6B489C60">
                <wp:simplePos x="0" y="0"/>
                <wp:positionH relativeFrom="page">
                  <wp:posOffset>4524375</wp:posOffset>
                </wp:positionH>
                <wp:positionV relativeFrom="paragraph">
                  <wp:posOffset>100330</wp:posOffset>
                </wp:positionV>
                <wp:extent cx="1543050" cy="86677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866775"/>
                        </a:xfrm>
                        <a:prstGeom prst="rect">
                          <a:avLst/>
                        </a:prstGeom>
                        <a:solidFill>
                          <a:srgbClr val="FFFFFF"/>
                        </a:solidFill>
                        <a:ln w="9525">
                          <a:solidFill>
                            <a:srgbClr val="000000"/>
                          </a:solidFill>
                          <a:miter lim="800000"/>
                          <a:headEnd/>
                          <a:tailEnd/>
                        </a:ln>
                      </wps:spPr>
                      <wps:txbx>
                        <w:txbxContent>
                          <w:p w:rsidR="00E469A3" w:rsidRPr="00743706" w:rsidRDefault="00E469A3" w:rsidP="00E469A3">
                            <w:pPr>
                              <w:rPr>
                                <w:i/>
                                <w:lang w:val="en-US"/>
                              </w:rPr>
                            </w:pPr>
                            <w:r w:rsidRPr="00743706">
                              <w:rPr>
                                <w:i/>
                                <w:lang w:val="en-US"/>
                              </w:rPr>
                              <w:t>If included, the record moves to next prompt, otherwise the record is excluded</w:t>
                            </w:r>
                          </w:p>
                          <w:p w:rsidR="00E469A3" w:rsidRPr="00743706" w:rsidRDefault="00E469A3" w:rsidP="00E469A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0E2259" id="_x0000_s1030" type="#_x0000_t202" style="position:absolute;margin-left:356.25pt;margin-top:7.9pt;width:121.5pt;height:68.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">
                <v:textbox>
                  <w:txbxContent>
                    <w:p w:rsidR="00E469A3" w:rsidRPr="00743706" w:rsidRDefault="00E469A3" w:rsidP="00E469A3">
                      <w:pPr>
                        <w:rPr>
                          <w:i/>
                          <w:lang w:val="en-US"/>
                        </w:rPr>
                      </w:pPr>
                      <w:r w:rsidRPr="00743706">
                        <w:rPr>
                          <w:i/>
                          <w:lang w:val="en-US"/>
                        </w:rPr>
                        <w:t>If included, the record moves to next prompt, otherwise the record is excluded</w:t>
                      </w:r>
                    </w:p>
                    <w:p w:rsidR="00E469A3" w:rsidRPr="00743706" w:rsidRDefault="00E469A3" w:rsidP="00E469A3">
                      <w:pPr>
                        <w:rPr>
                          <w:lang w:val="en-US"/>
                        </w:rPr>
                      </w:pPr>
                    </w:p>
                  </w:txbxContent>
                </v:textbox>
                <w10:wrap type="square" anchorx="page"/>
              </v:shape>
            </w:pict>
          </mc:Fallback>
        </mc:AlternateContent>
      </w:r>
      <w:r>
        <w:rPr>
          <w:b/>
          <w:noProof/>
        </w:rPr>
        <mc:AlternateContent>
          <mc:Choice Requires="wps">
            <w:drawing>
              <wp:anchor distT="0" distB="0" distL="114300" distR="114300" simplePos="0" relativeHeight="251660288" behindDoc="0" locked="0" layoutInCell="1" allowOverlap="1" wp14:anchorId="5BA40C3B" wp14:editId="3F7608ED">
                <wp:simplePos x="0" y="0"/>
                <wp:positionH relativeFrom="column">
                  <wp:posOffset>3213735</wp:posOffset>
                </wp:positionH>
                <wp:positionV relativeFrom="paragraph">
                  <wp:posOffset>43180</wp:posOffset>
                </wp:positionV>
                <wp:extent cx="400050" cy="981075"/>
                <wp:effectExtent l="0" t="0" r="38100" b="28575"/>
                <wp:wrapNone/>
                <wp:docPr id="26" name="Right Brace 26"/>
                <wp:cNvGraphicFramePr/>
                <a:graphic xmlns:a="http://schemas.openxmlformats.org/drawingml/2006/main">
                  <a:graphicData uri="http://schemas.microsoft.com/office/word/2010/wordprocessingShape">
                    <wps:wsp>
                      <wps:cNvSpPr/>
                      <wps:spPr>
                        <a:xfrm>
                          <a:off x="0" y="0"/>
                          <a:ext cx="400050" cy="9810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14FE8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6" o:spid="_x0000_s1026" type="#_x0000_t88" style="position:absolute;margin-left:253.05pt;margin-top:3.4pt;width:31.5pt;height:7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" adj="734" strokecolor="black [3200]" strokeweight=".5pt">
                <v:stroke joinstyle="miter"/>
              </v:shape>
            </w:pict>
          </mc:Fallback>
        </mc:AlternateContent>
      </w:r>
    </w:p>
    <w:p w:rsidR="00E469A3" w:rsidRDefault="00E469A3" w:rsidP="00E469A3">
      <w:pPr>
        <w:spacing w:after="0" w:line="360" w:lineRule="auto"/>
        <w:rPr>
          <w:b/>
          <w:i/>
          <w:lang w:val="en-US"/>
        </w:rPr>
      </w:pPr>
      <w:r>
        <w:rPr>
          <w:b/>
          <w:noProof/>
        </w:rPr>
        <mc:AlternateContent>
          <mc:Choice Requires="wps">
            <w:drawing>
              <wp:anchor distT="0" distB="0" distL="114300" distR="114300" simplePos="0" relativeHeight="251669504" behindDoc="0" locked="0" layoutInCell="1" allowOverlap="1" wp14:anchorId="2E414F9B" wp14:editId="1A97A92E">
                <wp:simplePos x="0" y="0"/>
                <wp:positionH relativeFrom="margin">
                  <wp:posOffset>1955165</wp:posOffset>
                </wp:positionH>
                <wp:positionV relativeFrom="paragraph">
                  <wp:posOffset>75565</wp:posOffset>
                </wp:positionV>
                <wp:extent cx="9525" cy="542925"/>
                <wp:effectExtent l="38100" t="0" r="66675" b="47625"/>
                <wp:wrapNone/>
                <wp:docPr id="36" name="Straight Arrow Connector 36"/>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C1CE4C" id="_x0000_t32" coordsize="21600,21600" o:spt="32" o:oned="t" path="m,l21600,21600e" filled="f">
                <v:path arrowok="t" fillok="f" o:connecttype="none"/>
                <o:lock v:ext="edit" shapetype="t"/>
              </v:shapetype>
              <v:shape id="Straight Arrow Connector 36" o:spid="_x0000_s1026" type="#_x0000_t32" style="position:absolute;margin-left:153.95pt;margin-top:5.95pt;width:.75pt;height:42.75pt;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" strokecolor="black [3200]" strokeweight=".5pt">
                <v:stroke endarrow="block" joinstyle="miter"/>
                <w10:wrap anchorx="margin"/>
              </v:shape>
            </w:pict>
          </mc:Fallback>
        </mc:AlternateContent>
      </w:r>
    </w:p>
    <w:p w:rsidR="00E469A3" w:rsidRDefault="00E469A3" w:rsidP="00E469A3">
      <w:pPr>
        <w:spacing w:after="0" w:line="360" w:lineRule="auto"/>
        <w:rPr>
          <w:b/>
          <w:i/>
          <w:lang w:val="en-US"/>
        </w:rPr>
      </w:pPr>
    </w:p>
    <w:p w:rsidR="00E469A3" w:rsidRDefault="00E469A3" w:rsidP="00E469A3">
      <w:pPr>
        <w:spacing w:after="0" w:line="360" w:lineRule="auto"/>
        <w:rPr>
          <w:b/>
          <w:i/>
          <w:lang w:val="en-US"/>
        </w:rPr>
      </w:pPr>
      <w:r w:rsidRPr="0083250E">
        <w:rPr>
          <w:b/>
          <w:noProof/>
        </w:rPr>
        <mc:AlternateContent>
          <mc:Choice Requires="wps">
            <w:drawing>
              <wp:anchor distT="45720" distB="45720" distL="114300" distR="114300" simplePos="0" relativeHeight="251666432" behindDoc="0" locked="0" layoutInCell="1" allowOverlap="1" wp14:anchorId="47420235" wp14:editId="4A5B8372">
                <wp:simplePos x="0" y="0"/>
                <wp:positionH relativeFrom="margin">
                  <wp:posOffset>768985</wp:posOffset>
                </wp:positionH>
                <wp:positionV relativeFrom="paragraph">
                  <wp:posOffset>127635</wp:posOffset>
                </wp:positionV>
                <wp:extent cx="2360930" cy="447675"/>
                <wp:effectExtent l="0" t="0" r="28575" b="2857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7675"/>
                        </a:xfrm>
                        <a:prstGeom prst="rect">
                          <a:avLst/>
                        </a:prstGeom>
                        <a:solidFill>
                          <a:srgbClr val="FFFFFF"/>
                        </a:solidFill>
                        <a:ln w="9525">
                          <a:solidFill>
                            <a:srgbClr val="000000"/>
                          </a:solidFill>
                          <a:miter lim="800000"/>
                          <a:headEnd/>
                          <a:tailEnd/>
                        </a:ln>
                      </wps:spPr>
                      <wps:txbx>
                        <w:txbxContent>
                          <w:p w:rsidR="00E469A3" w:rsidRPr="00743706" w:rsidRDefault="00E469A3" w:rsidP="00E469A3">
                            <w:pPr>
                              <w:jc w:val="center"/>
                              <w:rPr>
                                <w:lang w:val="en-US"/>
                              </w:rPr>
                            </w:pPr>
                            <w:r w:rsidRPr="00743706">
                              <w:rPr>
                                <w:lang w:val="en-US"/>
                              </w:rPr>
                              <w:t xml:space="preserve">Prompt 2: </w:t>
                            </w:r>
                            <w:r w:rsidRPr="00743706">
                              <w:rPr>
                                <w:lang w:val="en-US"/>
                              </w:rPr>
                              <w:br/>
                              <w:t>With inclusion/exclusion criertion 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420235" id="_x0000_s1031" type="#_x0000_t202" style="position:absolute;margin-left:60.55pt;margin-top:10.05pt;width:185.9pt;height:35.25pt;z-index:2516664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1ZJgIAAEw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">
                <v:textbox>
                  <w:txbxContent>
                    <w:p w:rsidR="00E469A3" w:rsidRPr="00743706" w:rsidRDefault="00E469A3" w:rsidP="00E469A3">
                      <w:pPr>
                        <w:jc w:val="center"/>
                        <w:rPr>
                          <w:lang w:val="en-US"/>
                        </w:rPr>
                      </w:pPr>
                      <w:r w:rsidRPr="00743706">
                        <w:rPr>
                          <w:lang w:val="en-US"/>
                        </w:rPr>
                        <w:t xml:space="preserve">Prompt 2: </w:t>
                      </w:r>
                      <w:r w:rsidRPr="00743706">
                        <w:rPr>
                          <w:lang w:val="en-US"/>
                        </w:rPr>
                        <w:br/>
                        <w:t>With inclusion/exclusion criertion 2</w:t>
                      </w:r>
                    </w:p>
                  </w:txbxContent>
                </v:textbox>
                <w10:wrap type="square" anchorx="margin"/>
              </v:shape>
            </w:pict>
          </mc:Fallback>
        </mc:AlternateContent>
      </w:r>
    </w:p>
    <w:p w:rsidR="00E469A3" w:rsidRDefault="00E469A3" w:rsidP="00E469A3">
      <w:pPr>
        <w:spacing w:after="0" w:line="360" w:lineRule="auto"/>
        <w:rPr>
          <w:b/>
          <w:i/>
          <w:lang w:val="en-US"/>
        </w:rPr>
      </w:pPr>
      <w:r w:rsidRPr="0083250E">
        <w:rPr>
          <w:b/>
          <w:noProof/>
        </w:rPr>
        <mc:AlternateContent>
          <mc:Choice Requires="wps">
            <w:drawing>
              <wp:anchor distT="45720" distB="45720" distL="114300" distR="114300" simplePos="0" relativeHeight="251663360" behindDoc="0" locked="0" layoutInCell="1" allowOverlap="1" wp14:anchorId="33CE7E3D" wp14:editId="13CDAB20">
                <wp:simplePos x="0" y="0"/>
                <wp:positionH relativeFrom="page">
                  <wp:posOffset>4495800</wp:posOffset>
                </wp:positionH>
                <wp:positionV relativeFrom="paragraph">
                  <wp:posOffset>134620</wp:posOffset>
                </wp:positionV>
                <wp:extent cx="1543050" cy="876300"/>
                <wp:effectExtent l="0" t="0" r="19050" b="1905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876300"/>
                        </a:xfrm>
                        <a:prstGeom prst="rect">
                          <a:avLst/>
                        </a:prstGeom>
                        <a:solidFill>
                          <a:srgbClr val="FFFFFF"/>
                        </a:solidFill>
                        <a:ln w="9525">
                          <a:solidFill>
                            <a:srgbClr val="000000"/>
                          </a:solidFill>
                          <a:miter lim="800000"/>
                          <a:headEnd/>
                          <a:tailEnd/>
                        </a:ln>
                      </wps:spPr>
                      <wps:txbx>
                        <w:txbxContent>
                          <w:p w:rsidR="00E469A3" w:rsidRPr="00743706" w:rsidRDefault="00E469A3" w:rsidP="00E469A3">
                            <w:pPr>
                              <w:rPr>
                                <w:i/>
                                <w:lang w:val="en-US"/>
                              </w:rPr>
                            </w:pPr>
                            <w:r w:rsidRPr="00743706">
                              <w:rPr>
                                <w:i/>
                                <w:lang w:val="en-US"/>
                              </w:rPr>
                              <w:t>If included, the record moves to next prompt, otherwise the record is excluded</w:t>
                            </w:r>
                          </w:p>
                          <w:p w:rsidR="00E469A3" w:rsidRPr="00743706" w:rsidRDefault="00E469A3" w:rsidP="00E469A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E7E3D" id="_x0000_s1032" type="#_x0000_t202" style="position:absolute;margin-left:354pt;margin-top:10.6pt;width:121.5pt;height:69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">
                <v:textbox>
                  <w:txbxContent>
                    <w:p w:rsidR="00E469A3" w:rsidRPr="00743706" w:rsidRDefault="00E469A3" w:rsidP="00E469A3">
                      <w:pPr>
                        <w:rPr>
                          <w:i/>
                          <w:lang w:val="en-US"/>
                        </w:rPr>
                      </w:pPr>
                      <w:r w:rsidRPr="00743706">
                        <w:rPr>
                          <w:i/>
                          <w:lang w:val="en-US"/>
                        </w:rPr>
                        <w:t>If included, the record moves to next prompt, otherwise the record is excluded</w:t>
                      </w:r>
                    </w:p>
                    <w:p w:rsidR="00E469A3" w:rsidRPr="00743706" w:rsidRDefault="00E469A3" w:rsidP="00E469A3">
                      <w:pPr>
                        <w:rPr>
                          <w:lang w:val="en-US"/>
                        </w:rPr>
                      </w:pPr>
                    </w:p>
                  </w:txbxContent>
                </v:textbox>
                <w10:wrap type="square" anchorx="page"/>
              </v:shape>
            </w:pict>
          </mc:Fallback>
        </mc:AlternateContent>
      </w:r>
      <w:r>
        <w:rPr>
          <w:b/>
          <w:noProof/>
        </w:rPr>
        <mc:AlternateContent>
          <mc:Choice Requires="wps">
            <w:drawing>
              <wp:anchor distT="0" distB="0" distL="114300" distR="114300" simplePos="0" relativeHeight="251661312" behindDoc="0" locked="0" layoutInCell="1" allowOverlap="1" wp14:anchorId="542AB09B" wp14:editId="04C61D2D">
                <wp:simplePos x="0" y="0"/>
                <wp:positionH relativeFrom="column">
                  <wp:posOffset>3219450</wp:posOffset>
                </wp:positionH>
                <wp:positionV relativeFrom="paragraph">
                  <wp:posOffset>76200</wp:posOffset>
                </wp:positionV>
                <wp:extent cx="400050" cy="981075"/>
                <wp:effectExtent l="0" t="0" r="38100" b="28575"/>
                <wp:wrapNone/>
                <wp:docPr id="59" name="Right Brace 59"/>
                <wp:cNvGraphicFramePr/>
                <a:graphic xmlns:a="http://schemas.openxmlformats.org/drawingml/2006/main">
                  <a:graphicData uri="http://schemas.microsoft.com/office/word/2010/wordprocessingShape">
                    <wps:wsp>
                      <wps:cNvSpPr/>
                      <wps:spPr>
                        <a:xfrm>
                          <a:off x="0" y="0"/>
                          <a:ext cx="400050" cy="9810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0D07D9" id="Right Brace 59" o:spid="_x0000_s1026" type="#_x0000_t88" style="position:absolute;margin-left:253.5pt;margin-top:6pt;width:31.5pt;height:7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" adj="734" strokecolor="black [3200]" strokeweight=".5pt">
                <v:stroke joinstyle="miter"/>
              </v:shape>
            </w:pict>
          </mc:Fallback>
        </mc:AlternateContent>
      </w:r>
    </w:p>
    <w:p w:rsidR="00E469A3" w:rsidRDefault="00E469A3" w:rsidP="00E469A3">
      <w:pPr>
        <w:spacing w:after="0" w:line="360" w:lineRule="auto"/>
        <w:rPr>
          <w:b/>
          <w:i/>
          <w:lang w:val="en-US"/>
        </w:rPr>
      </w:pPr>
      <w:r>
        <w:rPr>
          <w:b/>
          <w:noProof/>
        </w:rPr>
        <mc:AlternateContent>
          <mc:Choice Requires="wps">
            <w:drawing>
              <wp:anchor distT="0" distB="0" distL="114300" distR="114300" simplePos="0" relativeHeight="251670528" behindDoc="0" locked="0" layoutInCell="1" allowOverlap="1" wp14:anchorId="3F5A0C48" wp14:editId="7C960430">
                <wp:simplePos x="0" y="0"/>
                <wp:positionH relativeFrom="margin">
                  <wp:posOffset>1974215</wp:posOffset>
                </wp:positionH>
                <wp:positionV relativeFrom="paragraph">
                  <wp:posOffset>99060</wp:posOffset>
                </wp:positionV>
                <wp:extent cx="9525" cy="542925"/>
                <wp:effectExtent l="38100" t="0" r="66675" b="47625"/>
                <wp:wrapNone/>
                <wp:docPr id="60" name="Straight Arrow Connector 60"/>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67D9E8" id="Straight Arrow Connector 60" o:spid="_x0000_s1026" type="#_x0000_t32" style="position:absolute;margin-left:155.45pt;margin-top:7.8pt;width:.75pt;height:42.75pt;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" strokecolor="black [3200]" strokeweight=".5pt">
                <v:stroke endarrow="block" joinstyle="miter"/>
                <w10:wrap anchorx="margin"/>
              </v:shape>
            </w:pict>
          </mc:Fallback>
        </mc:AlternateContent>
      </w:r>
    </w:p>
    <w:p w:rsidR="00E469A3" w:rsidRDefault="00E469A3" w:rsidP="00E469A3">
      <w:pPr>
        <w:spacing w:after="0" w:line="360" w:lineRule="auto"/>
        <w:rPr>
          <w:b/>
          <w:i/>
          <w:lang w:val="en-US"/>
        </w:rPr>
      </w:pPr>
    </w:p>
    <w:p w:rsidR="00E469A3" w:rsidRDefault="00E469A3" w:rsidP="00E469A3">
      <w:pPr>
        <w:spacing w:after="0" w:line="360" w:lineRule="auto"/>
        <w:rPr>
          <w:b/>
          <w:i/>
          <w:lang w:val="en-US"/>
        </w:rPr>
      </w:pPr>
      <w:r w:rsidRPr="0083250E">
        <w:rPr>
          <w:b/>
          <w:noProof/>
        </w:rPr>
        <mc:AlternateContent>
          <mc:Choice Requires="wps">
            <w:drawing>
              <wp:anchor distT="45720" distB="45720" distL="114300" distR="114300" simplePos="0" relativeHeight="251667456" behindDoc="0" locked="0" layoutInCell="1" allowOverlap="1" wp14:anchorId="222BA412" wp14:editId="7F41F91D">
                <wp:simplePos x="0" y="0"/>
                <wp:positionH relativeFrom="margin">
                  <wp:posOffset>788035</wp:posOffset>
                </wp:positionH>
                <wp:positionV relativeFrom="paragraph">
                  <wp:posOffset>114300</wp:posOffset>
                </wp:positionV>
                <wp:extent cx="2360930" cy="447675"/>
                <wp:effectExtent l="0" t="0" r="28575" b="2857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7675"/>
                        </a:xfrm>
                        <a:prstGeom prst="rect">
                          <a:avLst/>
                        </a:prstGeom>
                        <a:solidFill>
                          <a:srgbClr val="FFFFFF"/>
                        </a:solidFill>
                        <a:ln w="9525">
                          <a:solidFill>
                            <a:srgbClr val="000000"/>
                          </a:solidFill>
                          <a:miter lim="800000"/>
                          <a:headEnd/>
                          <a:tailEnd/>
                        </a:ln>
                      </wps:spPr>
                      <wps:txbx>
                        <w:txbxContent>
                          <w:p w:rsidR="00E469A3" w:rsidRPr="00743706" w:rsidRDefault="00E469A3" w:rsidP="00E469A3">
                            <w:pPr>
                              <w:jc w:val="center"/>
                              <w:rPr>
                                <w:lang w:val="en-US"/>
                              </w:rPr>
                            </w:pPr>
                            <w:r w:rsidRPr="00743706">
                              <w:rPr>
                                <w:lang w:val="en-US"/>
                              </w:rPr>
                              <w:t xml:space="preserve">Prompt 3: </w:t>
                            </w:r>
                            <w:r w:rsidRPr="00743706">
                              <w:rPr>
                                <w:lang w:val="en-US"/>
                              </w:rPr>
                              <w:br/>
                              <w:t>With inclusion/exclusion criertion 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22BA412" id="_x0000_s1033" type="#_x0000_t202" style="position:absolute;margin-left:62.05pt;margin-top:9pt;width:185.9pt;height:35.25pt;z-index:2516674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">
                <v:textbox>
                  <w:txbxContent>
                    <w:p w:rsidR="00E469A3" w:rsidRPr="00743706" w:rsidRDefault="00E469A3" w:rsidP="00E469A3">
                      <w:pPr>
                        <w:jc w:val="center"/>
                        <w:rPr>
                          <w:lang w:val="en-US"/>
                        </w:rPr>
                      </w:pPr>
                      <w:r w:rsidRPr="00743706">
                        <w:rPr>
                          <w:lang w:val="en-US"/>
                        </w:rPr>
                        <w:t xml:space="preserve">Prompt 3: </w:t>
                      </w:r>
                      <w:r w:rsidRPr="00743706">
                        <w:rPr>
                          <w:lang w:val="en-US"/>
                        </w:rPr>
                        <w:br/>
                        <w:t>With inclusion/exclusion criertion 3</w:t>
                      </w:r>
                    </w:p>
                  </w:txbxContent>
                </v:textbox>
                <w10:wrap type="square" anchorx="margin"/>
              </v:shape>
            </w:pict>
          </mc:Fallback>
        </mc:AlternateContent>
      </w:r>
    </w:p>
    <w:p w:rsidR="00E469A3" w:rsidRDefault="00E469A3" w:rsidP="00E469A3">
      <w:pPr>
        <w:spacing w:after="0" w:line="360" w:lineRule="auto"/>
        <w:rPr>
          <w:b/>
          <w:i/>
          <w:lang w:val="en-US"/>
        </w:rPr>
      </w:pPr>
      <w:r w:rsidRPr="0083250E">
        <w:rPr>
          <w:b/>
          <w:noProof/>
        </w:rPr>
        <mc:AlternateContent>
          <mc:Choice Requires="wps">
            <w:drawing>
              <wp:anchor distT="45720" distB="45720" distL="114300" distR="114300" simplePos="0" relativeHeight="251664384" behindDoc="0" locked="0" layoutInCell="1" allowOverlap="1" wp14:anchorId="20FEBEAE" wp14:editId="67E5D779">
                <wp:simplePos x="0" y="0"/>
                <wp:positionH relativeFrom="page">
                  <wp:posOffset>4533900</wp:posOffset>
                </wp:positionH>
                <wp:positionV relativeFrom="paragraph">
                  <wp:posOffset>254635</wp:posOffset>
                </wp:positionV>
                <wp:extent cx="1552575" cy="828675"/>
                <wp:effectExtent l="0" t="0" r="28575" b="2857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828675"/>
                        </a:xfrm>
                        <a:prstGeom prst="rect">
                          <a:avLst/>
                        </a:prstGeom>
                        <a:solidFill>
                          <a:srgbClr val="FFFFFF"/>
                        </a:solidFill>
                        <a:ln w="9525">
                          <a:solidFill>
                            <a:srgbClr val="000000"/>
                          </a:solidFill>
                          <a:miter lim="800000"/>
                          <a:headEnd/>
                          <a:tailEnd/>
                        </a:ln>
                      </wps:spPr>
                      <wps:txbx>
                        <w:txbxContent>
                          <w:p w:rsidR="00E469A3" w:rsidRDefault="00E469A3" w:rsidP="00E469A3">
                            <w:pPr>
                              <w:spacing w:after="0"/>
                            </w:pPr>
                          </w:p>
                          <w:p w:rsidR="00E469A3" w:rsidRPr="0083250E" w:rsidRDefault="00E469A3" w:rsidP="00E469A3">
                            <w:pPr>
                              <w:spacing w:after="0"/>
                              <w:rPr>
                                <w:i/>
                              </w:rPr>
                            </w:pPr>
                            <w:r w:rsidRPr="0083250E">
                              <w:rPr>
                                <w:i/>
                              </w:rPr>
                              <w:t>Continue as long as necessary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EBEAE" id="_x0000_s1034" type="#_x0000_t202" style="position:absolute;margin-left:357pt;margin-top:20.05pt;width:122.25pt;height:65.2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">
                <v:textbox>
                  <w:txbxContent>
                    <w:p w:rsidR="00E469A3" w:rsidRDefault="00E469A3" w:rsidP="00E469A3">
                      <w:pPr>
                        <w:spacing w:after="0"/>
                      </w:pPr>
                    </w:p>
                    <w:p w:rsidR="00E469A3" w:rsidRPr="0083250E" w:rsidRDefault="00E469A3" w:rsidP="00E469A3">
                      <w:pPr>
                        <w:spacing w:after="0"/>
                        <w:rPr>
                          <w:i/>
                        </w:rPr>
                      </w:pPr>
                      <w:r w:rsidRPr="0083250E">
                        <w:rPr>
                          <w:i/>
                        </w:rPr>
                        <w:t>Continue as long as necessary</w:t>
                      </w:r>
                    </w:p>
                  </w:txbxContent>
                </v:textbox>
                <w10:wrap type="square" anchorx="page"/>
              </v:shape>
            </w:pict>
          </mc:Fallback>
        </mc:AlternateContent>
      </w:r>
      <w:r>
        <w:rPr>
          <w:b/>
          <w:noProof/>
        </w:rPr>
        <mc:AlternateContent>
          <mc:Choice Requires="wps">
            <w:drawing>
              <wp:anchor distT="0" distB="0" distL="114300" distR="114300" simplePos="0" relativeHeight="251662336" behindDoc="0" locked="0" layoutInCell="1" allowOverlap="1" wp14:anchorId="77883AFC" wp14:editId="404BC351">
                <wp:simplePos x="0" y="0"/>
                <wp:positionH relativeFrom="column">
                  <wp:posOffset>3242310</wp:posOffset>
                </wp:positionH>
                <wp:positionV relativeFrom="paragraph">
                  <wp:posOffset>197485</wp:posOffset>
                </wp:positionV>
                <wp:extent cx="400050" cy="981075"/>
                <wp:effectExtent l="0" t="0" r="38100" b="28575"/>
                <wp:wrapNone/>
                <wp:docPr id="63" name="Right Brace 63"/>
                <wp:cNvGraphicFramePr/>
                <a:graphic xmlns:a="http://schemas.openxmlformats.org/drawingml/2006/main">
                  <a:graphicData uri="http://schemas.microsoft.com/office/word/2010/wordprocessingShape">
                    <wps:wsp>
                      <wps:cNvSpPr/>
                      <wps:spPr>
                        <a:xfrm>
                          <a:off x="0" y="0"/>
                          <a:ext cx="400050" cy="9810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3324F5" id="Right Brace 63" o:spid="_x0000_s1026" type="#_x0000_t88" style="position:absolute;margin-left:255.3pt;margin-top:15.55pt;width:31.5pt;height:77.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" adj="734" strokecolor="black [3200]" strokeweight=".5pt">
                <v:stroke joinstyle="miter"/>
              </v:shape>
            </w:pict>
          </mc:Fallback>
        </mc:AlternateContent>
      </w:r>
    </w:p>
    <w:p w:rsidR="00E469A3" w:rsidRDefault="00E469A3" w:rsidP="00E469A3">
      <w:pPr>
        <w:spacing w:after="0" w:line="360" w:lineRule="auto"/>
        <w:rPr>
          <w:b/>
          <w:i/>
          <w:lang w:val="en-US"/>
        </w:rPr>
      </w:pPr>
      <w:r>
        <w:rPr>
          <w:b/>
          <w:noProof/>
        </w:rPr>
        <mc:AlternateContent>
          <mc:Choice Requires="wps">
            <w:drawing>
              <wp:anchor distT="0" distB="0" distL="114300" distR="114300" simplePos="0" relativeHeight="251671552" behindDoc="0" locked="0" layoutInCell="1" allowOverlap="1" wp14:anchorId="3590D850" wp14:editId="10C73F65">
                <wp:simplePos x="0" y="0"/>
                <wp:positionH relativeFrom="margin">
                  <wp:posOffset>2002790</wp:posOffset>
                </wp:positionH>
                <wp:positionV relativeFrom="paragraph">
                  <wp:posOffset>38735</wp:posOffset>
                </wp:positionV>
                <wp:extent cx="9525" cy="542925"/>
                <wp:effectExtent l="38100" t="0" r="66675" b="47625"/>
                <wp:wrapNone/>
                <wp:docPr id="192" name="Straight Arrow Connector 192"/>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16D747" id="Straight Arrow Connector 192" o:spid="_x0000_s1026" type="#_x0000_t32" style="position:absolute;margin-left:157.7pt;margin-top:3.05pt;width:.75pt;height:42.75pt;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" strokecolor="black [3200]" strokeweight=".5pt">
                <v:stroke dashstyle="longDash" endarrow="block" joinstyle="miter"/>
                <w10:wrap anchorx="margin"/>
              </v:shape>
            </w:pict>
          </mc:Fallback>
        </mc:AlternateContent>
      </w:r>
    </w:p>
    <w:p w:rsidR="00E469A3" w:rsidRDefault="00E469A3" w:rsidP="00E469A3">
      <w:pPr>
        <w:spacing w:after="0" w:line="360" w:lineRule="auto"/>
        <w:rPr>
          <w:b/>
          <w:i/>
          <w:lang w:val="en-US"/>
        </w:rPr>
      </w:pPr>
    </w:p>
    <w:p w:rsidR="00E469A3" w:rsidRDefault="00E469A3" w:rsidP="00E469A3">
      <w:pPr>
        <w:spacing w:after="0" w:line="360" w:lineRule="auto"/>
        <w:rPr>
          <w:b/>
          <w:i/>
          <w:lang w:val="en-US"/>
        </w:rPr>
      </w:pPr>
      <w:r w:rsidRPr="0083250E">
        <w:rPr>
          <w:b/>
          <w:noProof/>
        </w:rPr>
        <mc:AlternateContent>
          <mc:Choice Requires="wps">
            <w:drawing>
              <wp:anchor distT="45720" distB="45720" distL="114300" distR="114300" simplePos="0" relativeHeight="251668480" behindDoc="0" locked="0" layoutInCell="1" allowOverlap="1" wp14:anchorId="46D7C05C" wp14:editId="5DFB6BE0">
                <wp:simplePos x="0" y="0"/>
                <wp:positionH relativeFrom="margin">
                  <wp:posOffset>826135</wp:posOffset>
                </wp:positionH>
                <wp:positionV relativeFrom="paragraph">
                  <wp:posOffset>120650</wp:posOffset>
                </wp:positionV>
                <wp:extent cx="2360930" cy="447675"/>
                <wp:effectExtent l="0" t="0" r="28575"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7675"/>
                        </a:xfrm>
                        <a:prstGeom prst="rect">
                          <a:avLst/>
                        </a:prstGeom>
                        <a:solidFill>
                          <a:srgbClr val="FFFFFF"/>
                        </a:solidFill>
                        <a:ln w="9525">
                          <a:solidFill>
                            <a:srgbClr val="000000"/>
                          </a:solidFill>
                          <a:miter lim="800000"/>
                          <a:headEnd/>
                          <a:tailEnd/>
                        </a:ln>
                      </wps:spPr>
                      <wps:txbx>
                        <w:txbxContent>
                          <w:p w:rsidR="00E469A3" w:rsidRPr="00743706" w:rsidRDefault="00E469A3" w:rsidP="00E469A3">
                            <w:pPr>
                              <w:jc w:val="center"/>
                              <w:rPr>
                                <w:lang w:val="en-US"/>
                              </w:rPr>
                            </w:pPr>
                            <w:r w:rsidRPr="00743706">
                              <w:rPr>
                                <w:lang w:val="en-US"/>
                              </w:rPr>
                              <w:t xml:space="preserve">Prompt x: </w:t>
                            </w:r>
                            <w:r w:rsidRPr="00743706">
                              <w:rPr>
                                <w:lang w:val="en-US"/>
                              </w:rPr>
                              <w:br/>
                              <w:t>With inclusion/exclusion criertion 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6D7C05C" id="_x0000_s1035" type="#_x0000_t202" style="position:absolute;margin-left:65.05pt;margin-top:9.5pt;width:185.9pt;height:35.25pt;z-index:2516684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HsiJwIAAE0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">
                <v:textbox>
                  <w:txbxContent>
                    <w:p w:rsidR="00E469A3" w:rsidRPr="00743706" w:rsidRDefault="00E469A3" w:rsidP="00E469A3">
                      <w:pPr>
                        <w:jc w:val="center"/>
                        <w:rPr>
                          <w:lang w:val="en-US"/>
                        </w:rPr>
                      </w:pPr>
                      <w:r w:rsidRPr="00743706">
                        <w:rPr>
                          <w:lang w:val="en-US"/>
                        </w:rPr>
                        <w:t xml:space="preserve">Prompt x: </w:t>
                      </w:r>
                      <w:r w:rsidRPr="00743706">
                        <w:rPr>
                          <w:lang w:val="en-US"/>
                        </w:rPr>
                        <w:br/>
                        <w:t>With inclusion/exclusion criertion x</w:t>
                      </w:r>
                    </w:p>
                  </w:txbxContent>
                </v:textbox>
                <w10:wrap type="square" anchorx="margin"/>
              </v:shape>
            </w:pict>
          </mc:Fallback>
        </mc:AlternateContent>
      </w:r>
    </w:p>
    <w:p w:rsidR="00E469A3" w:rsidRDefault="00E469A3" w:rsidP="00E469A3">
      <w:pPr>
        <w:spacing w:after="0" w:line="360" w:lineRule="auto"/>
        <w:jc w:val="both"/>
        <w:rPr>
          <w:lang w:val="en-US"/>
        </w:rPr>
      </w:pPr>
    </w:p>
    <w:p w:rsidR="00E469A3" w:rsidRDefault="00E469A3"/>
    <w:sectPr w:rsidR="00E469A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9A3"/>
    <w:rsid w:val="009867F7"/>
    <w:rsid w:val="00A473E7"/>
    <w:rsid w:val="00C917B9"/>
    <w:rsid w:val="00E469A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F556E"/>
  <w15:chartTrackingRefBased/>
  <w15:docId w15:val="{78670CE6-A129-49AD-9474-CFB7F72F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69A3"/>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table" w:styleId="TableGrid">
    <w:name w:val="Table Grid"/>
    <w:basedOn w:val="TableNormal"/>
    <w:uiPriority w:val="39"/>
    <w:rsid w:val="00E46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07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154</Words>
  <Characters>881</Characters>
  <Application>Microsoft Office Word</Application>
  <DocSecurity>0</DocSecurity>
  <Lines>7</Lines>
  <Paragraphs>2</Paragraphs>
  <ScaleCrop>false</ScaleCrop>
  <Company>Statens It</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2</cp:revision>
  <dcterms:created xsi:type="dcterms:W3CDTF">2024-08-21T06:57:00Z</dcterms:created>
  <dcterms:modified xsi:type="dcterms:W3CDTF">2024-08-21T07:06:00Z</dcterms:modified>
</cp:coreProperties>
</file>