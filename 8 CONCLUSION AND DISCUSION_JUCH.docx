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C42AC" w14:textId="77777777" w:rsidR="00C8294C" w:rsidRPr="008A319E" w:rsidRDefault="00C8294C" w:rsidP="00C8294C">
      <w:pPr>
        <w:spacing w:after="0" w:line="360" w:lineRule="auto"/>
        <w:jc w:val="both"/>
        <w:rPr>
          <w:b/>
          <w:lang w:val="en-US"/>
        </w:rPr>
      </w:pPr>
      <w:bookmarkStart w:id="0" w:name="_Hlk171082413"/>
      <w:r w:rsidRPr="008A319E">
        <w:rPr>
          <w:b/>
          <w:lang w:val="en-US"/>
        </w:rPr>
        <w:t xml:space="preserve">8 </w:t>
      </w:r>
      <w:r>
        <w:rPr>
          <w:b/>
          <w:lang w:val="en-US"/>
        </w:rPr>
        <w:t>CONCLUSION AND DISCUSION</w:t>
      </w:r>
    </w:p>
    <w:p w14:paraId="0FE68F16" w14:textId="77777777" w:rsidR="008A7D14" w:rsidRDefault="00C8294C" w:rsidP="00C8294C">
      <w:pPr>
        <w:spacing w:after="0" w:line="360" w:lineRule="auto"/>
        <w:jc w:val="both"/>
        <w:rPr>
          <w:ins w:id="1" w:author="Julian Christensen" w:date="2024-07-05T16:11:00Z"/>
          <w:lang w:val="en-US"/>
        </w:rPr>
      </w:pPr>
      <w:r w:rsidRPr="008A319E">
        <w:rPr>
          <w:lang w:val="en-US"/>
        </w:rPr>
        <w:t xml:space="preserve">Human duplicate title and abstract (TAB) screening in systematic reviews is time-consuming, requiring a substantial amount of human labor which decelerates the review process and </w:t>
      </w:r>
      <w:r>
        <w:rPr>
          <w:lang w:val="en-US"/>
        </w:rPr>
        <w:t xml:space="preserve">thereby </w:t>
      </w:r>
      <w:r w:rsidRPr="008A319E">
        <w:rPr>
          <w:lang w:val="en-US"/>
        </w:rPr>
        <w:t xml:space="preserve">the dissemination of important knowledge for practice, research, and policy. In this study, we have shown that </w:t>
      </w:r>
      <w:proofErr w:type="spellStart"/>
      <w:r w:rsidRPr="008A319E">
        <w:rPr>
          <w:lang w:val="en-US"/>
        </w:rPr>
        <w:t>OpenAI’s</w:t>
      </w:r>
      <w:proofErr w:type="spellEnd"/>
      <w:r w:rsidRPr="008A319E">
        <w:rPr>
          <w:lang w:val="en-US"/>
        </w:rPr>
        <w:t xml:space="preserve"> GPT API models can function as highly reliable second screeners even in complex review settings, making it possible to substitute one human in the duplicate screening process and reallocate human resources. </w:t>
      </w:r>
      <w:r>
        <w:rPr>
          <w:lang w:val="en-US"/>
        </w:rPr>
        <w:t>O</w:t>
      </w:r>
      <w:r w:rsidRPr="008A319E">
        <w:rPr>
          <w:lang w:val="en-US"/>
        </w:rPr>
        <w:t>ur findings suggest that when configured correctly GPT API models can perform on par with or even surpass human screeners</w:t>
      </w:r>
      <w:r>
        <w:rPr>
          <w:lang w:val="en-US"/>
        </w:rPr>
        <w:t xml:space="preserve"> with regard to finding relevant studies. </w:t>
      </w:r>
      <w:del w:id="2" w:author="Julian Christensen" w:date="2024-07-05T16:03:00Z">
        <w:r w:rsidDel="00B516D1">
          <w:rPr>
            <w:lang w:val="en-US"/>
          </w:rPr>
          <w:delText>Hereto</w:delText>
        </w:r>
      </w:del>
      <w:ins w:id="3" w:author="Julian Christensen" w:date="2024-07-05T16:03:00Z">
        <w:r w:rsidR="00B516D1">
          <w:rPr>
            <w:lang w:val="en-US"/>
          </w:rPr>
          <w:t>Moreover</w:t>
        </w:r>
      </w:ins>
      <w:r>
        <w:rPr>
          <w:lang w:val="en-US"/>
        </w:rPr>
        <w:t>, we found that the GPT-4 model outperforms the GPT-3.5-turbo model</w:t>
      </w:r>
      <w:del w:id="4" w:author="Julian Christensen" w:date="2024-07-05T16:04:00Z">
        <w:r w:rsidDel="00B516D1">
          <w:rPr>
            <w:lang w:val="en-US"/>
          </w:rPr>
          <w:delText>. Therefore, we</w:delText>
        </w:r>
      </w:del>
      <w:ins w:id="5" w:author="Julian Christensen" w:date="2024-07-05T16:04:00Z">
        <w:r w:rsidR="00B516D1">
          <w:rPr>
            <w:lang w:val="en-US"/>
          </w:rPr>
          <w:t xml:space="preserve"> and therefore</w:t>
        </w:r>
      </w:ins>
      <w:r>
        <w:rPr>
          <w:lang w:val="en-US"/>
        </w:rPr>
        <w:t xml:space="preserve"> recommend primarily using the GPT-4 model for GPT API screening. Moreover, </w:t>
      </w:r>
      <w:r w:rsidRPr="00FC1A8D">
        <w:rPr>
          <w:lang w:val="en-US"/>
        </w:rPr>
        <w:t xml:space="preserve">we found that GPT API models </w:t>
      </w:r>
      <w:ins w:id="6" w:author="Julian Christensen" w:date="2024-07-05T16:04:00Z">
        <w:r w:rsidR="00B516D1" w:rsidRPr="00B516D1">
          <w:rPr>
            <w:i/>
            <w:lang w:val="en-US"/>
            <w:rPrChange w:id="7" w:author="Julian Christensen" w:date="2024-07-05T16:04:00Z">
              <w:rPr>
                <w:i/>
                <w:lang w:val="en-US"/>
              </w:rPr>
            </w:rPrChange>
          </w:rPr>
          <w:t>can</w:t>
        </w:r>
        <w:r w:rsidR="00B516D1">
          <w:rPr>
            <w:lang w:val="en-US"/>
          </w:rPr>
          <w:t xml:space="preserve"> </w:t>
        </w:r>
      </w:ins>
      <w:r w:rsidRPr="00B516D1">
        <w:rPr>
          <w:lang w:val="en-US"/>
          <w:rPrChange w:id="8" w:author="Julian Christensen" w:date="2024-07-05T16:04:00Z">
            <w:rPr>
              <w:lang w:val="en-US"/>
            </w:rPr>
          </w:rPrChange>
        </w:rPr>
        <w:t>yield</w:t>
      </w:r>
      <w:del w:id="9" w:author="Julian Christensen" w:date="2024-07-05T16:04:00Z">
        <w:r w:rsidRPr="00FC1A8D" w:rsidDel="00B516D1">
          <w:rPr>
            <w:lang w:val="en-US"/>
          </w:rPr>
          <w:delText xml:space="preserve"> a</w:delText>
        </w:r>
      </w:del>
      <w:r w:rsidRPr="00FC1A8D">
        <w:rPr>
          <w:lang w:val="en-US"/>
        </w:rPr>
        <w:t xml:space="preserve"> specificity rate</w:t>
      </w:r>
      <w:ins w:id="10" w:author="Julian Christensen" w:date="2024-07-05T16:04:00Z">
        <w:r w:rsidR="00B516D1">
          <w:rPr>
            <w:lang w:val="en-US"/>
          </w:rPr>
          <w:t>s that are</w:t>
        </w:r>
      </w:ins>
      <w:r w:rsidRPr="00FC1A8D">
        <w:rPr>
          <w:lang w:val="en-US"/>
        </w:rPr>
        <w:t xml:space="preserve"> on par with humans, but in some applications</w:t>
      </w:r>
      <w:del w:id="11" w:author="Julian Christensen" w:date="2024-07-05T16:05:00Z">
        <w:r w:rsidRPr="00FC1A8D" w:rsidDel="00B516D1">
          <w:rPr>
            <w:lang w:val="en-US"/>
          </w:rPr>
          <w:delText>,</w:delText>
        </w:r>
      </w:del>
      <w:r w:rsidRPr="00FC1A8D">
        <w:rPr>
          <w:lang w:val="en-US"/>
        </w:rPr>
        <w:t xml:space="preserve"> </w:t>
      </w:r>
      <w:del w:id="12" w:author="Julian Christensen" w:date="2024-07-05T16:05:00Z">
        <w:r w:rsidRPr="00FC1A8D" w:rsidDel="00B516D1">
          <w:rPr>
            <w:lang w:val="en-US"/>
          </w:rPr>
          <w:delText xml:space="preserve">they </w:delText>
        </w:r>
      </w:del>
      <w:r w:rsidRPr="00FC1A8D">
        <w:rPr>
          <w:lang w:val="en-US"/>
        </w:rPr>
        <w:t>appear</w:t>
      </w:r>
      <w:ins w:id="13" w:author="Julian Christensen" w:date="2024-07-05T16:05:00Z">
        <w:r w:rsidR="00B516D1">
          <w:rPr>
            <w:lang w:val="en-US"/>
          </w:rPr>
          <w:t xml:space="preserve"> to be</w:t>
        </w:r>
      </w:ins>
      <w:r w:rsidRPr="00FC1A8D">
        <w:rPr>
          <w:lang w:val="en-US"/>
        </w:rPr>
        <w:t xml:space="preserve"> slightly over-inclusive </w:t>
      </w:r>
      <w:del w:id="14" w:author="Julian Christensen" w:date="2024-07-05T16:05:00Z">
        <w:r w:rsidRPr="00FC1A8D" w:rsidDel="008A7D14">
          <w:rPr>
            <w:lang w:val="en-US"/>
          </w:rPr>
          <w:delText xml:space="preserve">relative to human screeners </w:delText>
        </w:r>
      </w:del>
      <w:r w:rsidRPr="00FC1A8D">
        <w:rPr>
          <w:lang w:val="en-US"/>
        </w:rPr>
        <w:t>(i.e., they yield lower specificity rates than typical</w:t>
      </w:r>
      <w:del w:id="15" w:author="Julian Christensen" w:date="2024-07-05T16:05:00Z">
        <w:r w:rsidRPr="00FC1A8D" w:rsidDel="008A7D14">
          <w:rPr>
            <w:lang w:val="en-US"/>
          </w:rPr>
          <w:delText>ly</w:delText>
        </w:r>
      </w:del>
      <w:r w:rsidRPr="00FC1A8D">
        <w:rPr>
          <w:lang w:val="en-US"/>
        </w:rPr>
        <w:t xml:space="preserve"> human screeners). </w:t>
      </w:r>
      <w:del w:id="16" w:author="Julian Christensen" w:date="2024-07-05T16:05:00Z">
        <w:r w:rsidRPr="00FC1A8D" w:rsidDel="008A7D14">
          <w:rPr>
            <w:lang w:val="en-US"/>
          </w:rPr>
          <w:delText>However, w</w:delText>
        </w:r>
      </w:del>
      <w:ins w:id="17" w:author="Julian Christensen" w:date="2024-07-05T16:05:00Z">
        <w:r w:rsidR="008A7D14">
          <w:rPr>
            <w:lang w:val="en-US"/>
          </w:rPr>
          <w:t>W</w:t>
        </w:r>
      </w:ins>
      <w:r w:rsidRPr="00FC1A8D">
        <w:rPr>
          <w:lang w:val="en-US"/>
        </w:rPr>
        <w:t>e do</w:t>
      </w:r>
      <w:ins w:id="18" w:author="Julian Christensen" w:date="2024-07-05T16:05:00Z">
        <w:r w:rsidR="008A7D14">
          <w:rPr>
            <w:lang w:val="en-US"/>
          </w:rPr>
          <w:t xml:space="preserve">, </w:t>
        </w:r>
      </w:ins>
      <w:ins w:id="19" w:author="Julian Christensen" w:date="2024-07-05T16:06:00Z">
        <w:r w:rsidR="008A7D14">
          <w:rPr>
            <w:lang w:val="en-US"/>
          </w:rPr>
          <w:t>however,</w:t>
        </w:r>
      </w:ins>
      <w:r w:rsidRPr="00FC1A8D">
        <w:rPr>
          <w:lang w:val="en-US"/>
        </w:rPr>
        <w:t xml:space="preserve"> not necessarily consider this </w:t>
      </w:r>
      <w:del w:id="20" w:author="Julian Christensen" w:date="2024-07-05T16:06:00Z">
        <w:r w:rsidRPr="00FC1A8D" w:rsidDel="008A7D14">
          <w:rPr>
            <w:lang w:val="en-US"/>
          </w:rPr>
          <w:delText xml:space="preserve">to be </w:delText>
        </w:r>
      </w:del>
      <w:r w:rsidRPr="00FC1A8D">
        <w:rPr>
          <w:lang w:val="en-US"/>
        </w:rPr>
        <w:t>a deficit</w:t>
      </w:r>
      <w:del w:id="21" w:author="Julian Christensen" w:date="2024-07-05T16:06:00Z">
        <w:r w:rsidRPr="00FC1A8D" w:rsidDel="008A7D14">
          <w:rPr>
            <w:lang w:val="en-US"/>
          </w:rPr>
          <w:delText xml:space="preserve"> of the models</w:delText>
        </w:r>
      </w:del>
      <w:r w:rsidRPr="00FC1A8D">
        <w:rPr>
          <w:lang w:val="en-US"/>
        </w:rPr>
        <w:t xml:space="preserve"> as long as the</w:t>
      </w:r>
      <w:del w:id="22" w:author="Julian Christensen" w:date="2024-07-05T16:06:00Z">
        <w:r w:rsidRPr="00FC1A8D" w:rsidDel="008A7D14">
          <w:rPr>
            <w:lang w:val="en-US"/>
          </w:rPr>
          <w:delText>y</w:delText>
        </w:r>
      </w:del>
      <w:r w:rsidRPr="00FC1A8D">
        <w:rPr>
          <w:lang w:val="en-US"/>
        </w:rPr>
        <w:t xml:space="preserve"> </w:t>
      </w:r>
      <w:del w:id="23" w:author="Julian Christensen" w:date="2024-07-05T16:06:00Z">
        <w:r w:rsidRPr="00FC1A8D" w:rsidDel="008A7D14">
          <w:rPr>
            <w:lang w:val="en-US"/>
          </w:rPr>
          <w:delText xml:space="preserve">also </w:delText>
        </w:r>
      </w:del>
      <w:ins w:id="24" w:author="Julian Christensen" w:date="2024-07-05T16:06:00Z">
        <w:r w:rsidR="008A7D14">
          <w:rPr>
            <w:lang w:val="en-US"/>
          </w:rPr>
          <w:t>models</w:t>
        </w:r>
        <w:r w:rsidR="008A7D14" w:rsidRPr="00FC1A8D">
          <w:rPr>
            <w:lang w:val="en-US"/>
          </w:rPr>
          <w:t xml:space="preserve"> </w:t>
        </w:r>
      </w:ins>
      <w:del w:id="25" w:author="Julian Christensen" w:date="2024-07-05T16:06:00Z">
        <w:r w:rsidRPr="00FC1A8D" w:rsidDel="008A7D14">
          <w:rPr>
            <w:lang w:val="en-US"/>
          </w:rPr>
          <w:delText xml:space="preserve">contain </w:delText>
        </w:r>
      </w:del>
      <w:ins w:id="26" w:author="Julian Christensen" w:date="2024-07-05T16:06:00Z">
        <w:r w:rsidR="008A7D14">
          <w:rPr>
            <w:lang w:val="en-US"/>
          </w:rPr>
          <w:t>ob</w:t>
        </w:r>
        <w:r w:rsidR="008A7D14" w:rsidRPr="00FC1A8D">
          <w:rPr>
            <w:lang w:val="en-US"/>
          </w:rPr>
          <w:t xml:space="preserve">tain </w:t>
        </w:r>
      </w:ins>
      <w:r w:rsidRPr="00FC1A8D">
        <w:rPr>
          <w:lang w:val="en-US"/>
        </w:rPr>
        <w:t>high recall rates</w:t>
      </w:r>
      <w:del w:id="27" w:author="Julian Christensen" w:date="2024-07-05T16:07:00Z">
        <w:r w:rsidRPr="00FC1A8D" w:rsidDel="008A7D14">
          <w:rPr>
            <w:lang w:val="en-US"/>
          </w:rPr>
          <w:delText>. This</w:delText>
        </w:r>
      </w:del>
      <w:ins w:id="28" w:author="Julian Christensen" w:date="2024-07-05T16:07:00Z">
        <w:r w:rsidR="008A7D14">
          <w:rPr>
            <w:lang w:val="en-US"/>
          </w:rPr>
          <w:t>. Thus, low specificity levels</w:t>
        </w:r>
      </w:ins>
      <w:r w:rsidRPr="00FC1A8D">
        <w:rPr>
          <w:lang w:val="en-US"/>
        </w:rPr>
        <w:t xml:space="preserve"> </w:t>
      </w:r>
      <w:ins w:id="29" w:author="Julian Christensen" w:date="2024-07-05T16:08:00Z">
        <w:r w:rsidR="008A7D14">
          <w:rPr>
            <w:lang w:val="en-US"/>
          </w:rPr>
          <w:t xml:space="preserve">do not come with a risk of biased results – they </w:t>
        </w:r>
      </w:ins>
      <w:r>
        <w:rPr>
          <w:lang w:val="en-US"/>
        </w:rPr>
        <w:t>merely force</w:t>
      </w:r>
      <w:del w:id="30" w:author="Julian Christensen" w:date="2024-07-05T16:07:00Z">
        <w:r w:rsidDel="008A7D14">
          <w:rPr>
            <w:lang w:val="en-US"/>
          </w:rPr>
          <w:delText>s</w:delText>
        </w:r>
      </w:del>
      <w:r>
        <w:rPr>
          <w:lang w:val="en-US"/>
        </w:rPr>
        <w:t xml:space="preserve"> </w:t>
      </w:r>
      <w:del w:id="31" w:author="Julian Christensen" w:date="2024-07-05T16:07:00Z">
        <w:r w:rsidDel="008A7D14">
          <w:rPr>
            <w:lang w:val="en-US"/>
          </w:rPr>
          <w:delText xml:space="preserve">the </w:delText>
        </w:r>
      </w:del>
      <w:r>
        <w:rPr>
          <w:lang w:val="en-US"/>
        </w:rPr>
        <w:t xml:space="preserve">human reviewers to double-check </w:t>
      </w:r>
      <w:del w:id="32" w:author="Julian Christensen" w:date="2024-07-05T16:08:00Z">
        <w:r w:rsidDel="008A7D14">
          <w:rPr>
            <w:lang w:val="en-US"/>
          </w:rPr>
          <w:delText>close-to-relevant</w:delText>
        </w:r>
      </w:del>
      <w:ins w:id="33" w:author="Julian Christensen" w:date="2024-07-05T16:08:00Z">
        <w:r w:rsidR="008A7D14">
          <w:rPr>
            <w:lang w:val="en-US"/>
          </w:rPr>
          <w:t>a higher nu</w:t>
        </w:r>
      </w:ins>
      <w:ins w:id="34" w:author="Julian Christensen" w:date="2024-07-05T16:09:00Z">
        <w:r w:rsidR="008A7D14">
          <w:rPr>
            <w:lang w:val="en-US"/>
          </w:rPr>
          <w:t>mber of</w:t>
        </w:r>
      </w:ins>
      <w:r>
        <w:rPr>
          <w:lang w:val="en-US"/>
        </w:rPr>
        <w:t xml:space="preserve"> records</w:t>
      </w:r>
      <w:del w:id="35" w:author="Julian Christensen" w:date="2024-07-05T16:09:00Z">
        <w:r w:rsidDel="008A7D14">
          <w:rPr>
            <w:lang w:val="en-US"/>
          </w:rPr>
          <w:delText>, which ultimately guards against overlooking relevant studies</w:delText>
        </w:r>
      </w:del>
      <w:r>
        <w:rPr>
          <w:lang w:val="en-US"/>
        </w:rPr>
        <w:t xml:space="preserve">. </w:t>
      </w:r>
      <w:del w:id="36" w:author="Julian Christensen" w:date="2024-07-05T16:11:00Z">
        <w:r w:rsidDel="008A7D14">
          <w:rPr>
            <w:lang w:val="en-US"/>
          </w:rPr>
          <w:delText>In general, o</w:delText>
        </w:r>
      </w:del>
    </w:p>
    <w:p w14:paraId="1B0C073A" w14:textId="64B513C3" w:rsidR="00C8294C" w:rsidRDefault="008A7D14" w:rsidP="008A7D14">
      <w:pPr>
        <w:spacing w:after="0" w:line="360" w:lineRule="auto"/>
        <w:ind w:firstLine="1304"/>
        <w:jc w:val="both"/>
        <w:rPr>
          <w:lang w:val="en-US"/>
        </w:rPr>
        <w:pPrChange w:id="37" w:author="Julian Christensen" w:date="2024-07-05T16:11:00Z">
          <w:pPr>
            <w:spacing w:after="0" w:line="360" w:lineRule="auto"/>
            <w:jc w:val="both"/>
          </w:pPr>
        </w:pPrChange>
      </w:pPr>
      <w:ins w:id="38" w:author="Julian Christensen" w:date="2024-07-05T16:11:00Z">
        <w:r>
          <w:rPr>
            <w:lang w:val="en-US"/>
          </w:rPr>
          <w:t>O</w:t>
        </w:r>
      </w:ins>
      <w:r w:rsidR="00C8294C">
        <w:rPr>
          <w:lang w:val="en-US"/>
        </w:rPr>
        <w:t xml:space="preserve">ur results </w:t>
      </w:r>
      <w:del w:id="39" w:author="Julian Christensen" w:date="2024-07-05T16:11:00Z">
        <w:r w:rsidR="00C8294C" w:rsidDel="008A7D14">
          <w:rPr>
            <w:lang w:val="en-US"/>
          </w:rPr>
          <w:delText xml:space="preserve">stand in </w:delText>
        </w:r>
      </w:del>
      <w:r w:rsidR="00C8294C">
        <w:rPr>
          <w:lang w:val="en-US"/>
        </w:rPr>
        <w:t xml:space="preserve">contrast </w:t>
      </w:r>
      <w:del w:id="40" w:author="Julian Christensen" w:date="2024-07-05T16:11:00Z">
        <w:r w:rsidR="00C8294C" w:rsidDel="008A7D14">
          <w:rPr>
            <w:lang w:val="en-US"/>
          </w:rPr>
          <w:delText xml:space="preserve">to most </w:delText>
        </w:r>
      </w:del>
      <w:r w:rsidR="00C8294C">
        <w:rPr>
          <w:lang w:val="en-US"/>
        </w:rPr>
        <w:t>previous research</w:t>
      </w:r>
      <w:del w:id="41" w:author="Julian Christensen" w:date="2024-07-05T16:10:00Z">
        <w:r w:rsidR="00C8294C" w:rsidDel="008A7D14">
          <w:rPr>
            <w:lang w:val="en-US"/>
          </w:rPr>
          <w:delText xml:space="preserve"> </w:delText>
        </w:r>
        <w:r w:rsidR="00C8294C" w:rsidDel="008A7D14">
          <w:rPr>
            <w:lang w:val="en-US"/>
          </w:rPr>
          <w:fldChar w:fldCharType="begin" w:fldLock="1"/>
        </w:r>
        <w:r w:rsidR="00C8294C" w:rsidDel="008A7D14">
          <w:rPr>
            <w:lang w:val="en-US"/>
          </w:rPr>
          <w:del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Study","type":"article-journal","volume":"26"},"uris":["http://www.mendeley.com/documents/?uuid=8ab05d3a-d95f-45bc-b354-65f95582acdb"]},{"id":"ITEM-2","itemData":{"DOI":"10.1136/bmjebm-2023-112678","abstract":"After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Medicine","id":"ITEM-2","issue":"1","issued":{"date-parts":[["2024","2","1"]]},"page":"69 LP - 70","title":"Enhancing title and abstract screening for systematic reviews with GPT-3.5 turbo","type":"article-journal","volume":"29"},"uris":["http://www.mendeley.com/documents/?uuid=a31f9351-9d92-4666-bab5-524fda6d8107"]}],"mendeley":{"formattedCitation":"(Gargari et al., 2024; Guo et al., 2024)","plainTextFormattedCitation":"(Gargari et al., 2024; Guo et al., 2024)","previouslyFormattedCitation":"(Gargari et al., 2024; Guo et al., 2024)"},"properties":{"noteIndex":0},"schema":"https://github.com/citation-style-language/schema/raw/master/csl-citation.json"}</w:delInstrText>
        </w:r>
        <w:r w:rsidR="00C8294C" w:rsidDel="008A7D14">
          <w:rPr>
            <w:lang w:val="en-US"/>
          </w:rPr>
          <w:fldChar w:fldCharType="separate"/>
        </w:r>
        <w:r w:rsidR="00C8294C" w:rsidRPr="006E2E3D" w:rsidDel="008A7D14">
          <w:rPr>
            <w:noProof/>
            <w:lang w:val="en-US"/>
          </w:rPr>
          <w:delText>(Gargari et al., 2024; Guo et al., 2024)</w:delText>
        </w:r>
        <w:r w:rsidR="00C8294C" w:rsidDel="008A7D14">
          <w:rPr>
            <w:lang w:val="en-US"/>
          </w:rPr>
          <w:fldChar w:fldCharType="end"/>
        </w:r>
        <w:r w:rsidR="00C8294C" w:rsidDel="008A7D14">
          <w:rPr>
            <w:lang w:val="en-US"/>
          </w:rPr>
          <w:delText>,</w:delText>
        </w:r>
      </w:del>
      <w:r w:rsidR="00C8294C">
        <w:rPr>
          <w:lang w:val="en-US"/>
        </w:rPr>
        <w:t xml:space="preserve"> </w:t>
      </w:r>
      <w:ins w:id="42" w:author="Julian Christensen" w:date="2024-07-05T16:11:00Z">
        <w:r>
          <w:rPr>
            <w:lang w:val="en-US"/>
          </w:rPr>
          <w:t>in which</w:t>
        </w:r>
      </w:ins>
      <w:del w:id="43" w:author="Julian Christensen" w:date="2024-07-05T16:10:00Z">
        <w:r w:rsidR="00C8294C" w:rsidDel="008A7D14">
          <w:rPr>
            <w:lang w:val="en-US"/>
          </w:rPr>
          <w:delText xml:space="preserve">finding </w:delText>
        </w:r>
      </w:del>
      <w:del w:id="44" w:author="Julian Christensen" w:date="2024-07-05T16:11:00Z">
        <w:r w:rsidR="00C8294C" w:rsidDel="008A7D14">
          <w:rPr>
            <w:lang w:val="en-US"/>
          </w:rPr>
          <w:delText xml:space="preserve">that </w:delText>
        </w:r>
      </w:del>
      <w:del w:id="45" w:author="Julian Christensen" w:date="2024-07-05T16:19:00Z">
        <w:r w:rsidR="00C8294C" w:rsidDel="00E1299B">
          <w:rPr>
            <w:lang w:val="en-US"/>
          </w:rPr>
          <w:delText xml:space="preserve">GPT API models mainly perform </w:delText>
        </w:r>
      </w:del>
      <w:del w:id="46" w:author="Julian Christensen" w:date="2024-07-05T16:12:00Z">
        <w:r w:rsidR="00C8294C" w:rsidDel="008A7D14">
          <w:rPr>
            <w:lang w:val="en-US"/>
          </w:rPr>
          <w:delText xml:space="preserve">adequately </w:delText>
        </w:r>
      </w:del>
      <w:del w:id="47" w:author="Julian Christensen" w:date="2024-07-05T16:19:00Z">
        <w:r w:rsidR="00C8294C" w:rsidDel="00E1299B">
          <w:rPr>
            <w:lang w:val="en-US"/>
          </w:rPr>
          <w:delText>in terms of excluding irrelevant studies</w:delText>
        </w:r>
      </w:del>
      <w:ins w:id="48" w:author="Julian Christensen" w:date="2024-07-05T16:19:00Z">
        <w:r w:rsidR="00E1299B">
          <w:rPr>
            <w:lang w:val="en-US"/>
          </w:rPr>
          <w:t xml:space="preserve"> GPT API </w:t>
        </w:r>
      </w:ins>
      <w:ins w:id="49" w:author="Julian Christensen" w:date="2024-07-05T16:20:00Z">
        <w:r w:rsidR="00E1299B">
          <w:rPr>
            <w:lang w:val="en-US"/>
          </w:rPr>
          <w:t>models</w:t>
        </w:r>
      </w:ins>
      <w:ins w:id="50" w:author="Julian Christensen" w:date="2024-07-05T16:19:00Z">
        <w:r w:rsidR="00E1299B">
          <w:rPr>
            <w:lang w:val="en-US"/>
          </w:rPr>
          <w:t xml:space="preserve"> </w:t>
        </w:r>
      </w:ins>
      <w:ins w:id="51" w:author="Julian Christensen" w:date="2024-07-05T16:20:00Z">
        <w:r w:rsidR="00E1299B">
          <w:rPr>
            <w:lang w:val="en-US"/>
          </w:rPr>
          <w:t>were found to perform well in terms of specificity but less well in terms of recall</w:t>
        </w:r>
      </w:ins>
      <w:ins w:id="52" w:author="Julian Christensen" w:date="2024-07-05T16:18:00Z">
        <w:r w:rsidR="00E1299B">
          <w:rPr>
            <w:lang w:val="en-US"/>
          </w:rPr>
          <w:t xml:space="preserve"> </w:t>
        </w:r>
      </w:ins>
      <w:ins w:id="53" w:author="Julian Christensen" w:date="2024-07-05T16:10:00Z">
        <w:r>
          <w:rPr>
            <w:lang w:val="en-US"/>
          </w:rPr>
          <w:fldChar w:fldCharType="begin" w:fldLock="1"/>
        </w:r>
        <w:r>
          <w:rPr>
            <w:lang w:val="en-US"/>
          </w:rP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Study","type":"article-journal","volume":"26"},"uris":["http://www.mendeley.com/documents/?uuid=8ab05d3a-d95f-45bc-b354-65f95582acdb"]},{"id":"ITEM-2","itemData":{"DOI":"10.1136/bmjebm-2023-112678","abstract":"After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Medicine","id":"ITEM-2","issue":"1","issued":{"date-parts":[["2024","2","1"]]},"page":"69 LP - 70","title":"Enhancing title and abstract screening for systematic reviews with GPT-3.5 turbo","type":"article-journal","volume":"29"},"uris":["http://www.mendeley.com/documents/?uuid=a31f9351-9d92-4666-bab5-524fda6d8107"]}],"mendeley":{"formattedCitation":"(Gargari et al., 2024; Guo et al., 2024)","plainTextFormattedCitation":"(Gargari et al., 2024; Guo et al., 2024)","previouslyFormattedCitation":"(Gargari et al., 2024; Guo et al., 2024)"},"properties":{"noteIndex":0},"schema":"https://github.com/citation-style-language/schema/raw/master/csl-citation.json"}</w:instrText>
        </w:r>
        <w:r>
          <w:rPr>
            <w:lang w:val="en-US"/>
          </w:rPr>
          <w:fldChar w:fldCharType="separate"/>
        </w:r>
        <w:r w:rsidRPr="006E2E3D">
          <w:rPr>
            <w:noProof/>
            <w:lang w:val="en-US"/>
          </w:rPr>
          <w:t>(Gargari et al., 2024; Guo et al., 2024)</w:t>
        </w:r>
        <w:r>
          <w:rPr>
            <w:lang w:val="en-US"/>
          </w:rPr>
          <w:fldChar w:fldCharType="end"/>
        </w:r>
      </w:ins>
      <w:r w:rsidR="00C8294C">
        <w:rPr>
          <w:lang w:val="en-US"/>
        </w:rPr>
        <w:t xml:space="preserve">. </w:t>
      </w:r>
      <w:ins w:id="54" w:author="Julian Christensen" w:date="2024-07-05T16:13:00Z">
        <w:r>
          <w:rPr>
            <w:lang w:val="en-US"/>
          </w:rPr>
          <w:t>W</w:t>
        </w:r>
      </w:ins>
      <w:ins w:id="55" w:author="Julian Christensen" w:date="2024-07-05T16:21:00Z">
        <w:r w:rsidR="00E1299B">
          <w:rPr>
            <w:lang w:val="en-US"/>
          </w:rPr>
          <w:t xml:space="preserve">hile </w:t>
        </w:r>
      </w:ins>
      <w:ins w:id="56" w:author="Julian Christensen" w:date="2024-07-05T16:23:00Z">
        <w:r w:rsidR="00E1299B">
          <w:rPr>
            <w:lang w:val="en-US"/>
          </w:rPr>
          <w:t>it would be prema</w:t>
        </w:r>
      </w:ins>
      <w:ins w:id="57" w:author="Julian Christensen" w:date="2024-07-05T16:24:00Z">
        <w:r w:rsidR="00E1299B">
          <w:rPr>
            <w:lang w:val="en-US"/>
          </w:rPr>
          <w:t>ture</w:t>
        </w:r>
      </w:ins>
      <w:ins w:id="58" w:author="Julian Christensen" w:date="2024-07-05T16:22:00Z">
        <w:r w:rsidR="00E1299B">
          <w:rPr>
            <w:lang w:val="en-US"/>
          </w:rPr>
          <w:t xml:space="preserve"> – based on our data – </w:t>
        </w:r>
      </w:ins>
      <w:ins w:id="59" w:author="Julian Christensen" w:date="2024-07-05T16:24:00Z">
        <w:r w:rsidR="00E1299B">
          <w:rPr>
            <w:lang w:val="en-US"/>
          </w:rPr>
          <w:t xml:space="preserve">to </w:t>
        </w:r>
      </w:ins>
      <w:ins w:id="60" w:author="Julian Christensen" w:date="2024-07-05T16:22:00Z">
        <w:r w:rsidR="00E1299B">
          <w:rPr>
            <w:lang w:val="en-US"/>
          </w:rPr>
          <w:t xml:space="preserve">make hard conclusions about the reasons for </w:t>
        </w:r>
      </w:ins>
      <w:ins w:id="61" w:author="Julian Christensen" w:date="2024-07-05T16:24:00Z">
        <w:r w:rsidR="00E1299B">
          <w:rPr>
            <w:lang w:val="en-US"/>
          </w:rPr>
          <w:t xml:space="preserve">the higher performance (in terms of recall) in our </w:t>
        </w:r>
      </w:ins>
      <w:ins w:id="62" w:author="Julian Christensen" w:date="2024-07-05T16:25:00Z">
        <w:r w:rsidR="00E1299B">
          <w:rPr>
            <w:lang w:val="en-US"/>
          </w:rPr>
          <w:t xml:space="preserve">classification experiments, </w:t>
        </w:r>
        <w:r w:rsidR="00A863EC">
          <w:rPr>
            <w:lang w:val="en-US"/>
          </w:rPr>
          <w:t xml:space="preserve">some differences </w:t>
        </w:r>
      </w:ins>
      <w:ins w:id="63" w:author="Julian Christensen" w:date="2024-07-05T16:26:00Z">
        <w:r w:rsidR="00A863EC">
          <w:rPr>
            <w:lang w:val="en-US"/>
          </w:rPr>
          <w:t xml:space="preserve">are worth noting in terms of </w:t>
        </w:r>
      </w:ins>
      <w:ins w:id="64" w:author="Julian Christensen" w:date="2024-07-05T16:25:00Z">
        <w:r w:rsidR="00A863EC">
          <w:rPr>
            <w:lang w:val="en-US"/>
          </w:rPr>
          <w:t xml:space="preserve">our workflow and the workflow of prior </w:t>
        </w:r>
      </w:ins>
      <w:ins w:id="65" w:author="Julian Christensen" w:date="2024-07-05T16:26:00Z">
        <w:r w:rsidR="00A863EC">
          <w:rPr>
            <w:lang w:val="en-US"/>
          </w:rPr>
          <w:t>evaluations.</w:t>
        </w:r>
      </w:ins>
      <w:ins w:id="66" w:author="Julian Christensen" w:date="2024-07-05T16:21:00Z">
        <w:r w:rsidR="00E1299B">
          <w:rPr>
            <w:lang w:val="en-US"/>
          </w:rPr>
          <w:t xml:space="preserve"> </w:t>
        </w:r>
      </w:ins>
      <w:del w:id="67" w:author="Julian Christensen" w:date="2024-07-05T16:26:00Z">
        <w:r w:rsidR="00C8294C" w:rsidDel="00A863EC">
          <w:rPr>
            <w:lang w:val="en-US"/>
          </w:rPr>
          <w:delText>On the one hand</w:delText>
        </w:r>
      </w:del>
      <w:ins w:id="68" w:author="Julian Christensen" w:date="2024-07-05T16:26:00Z">
        <w:r w:rsidR="00A863EC">
          <w:rPr>
            <w:lang w:val="en-US"/>
          </w:rPr>
          <w:t xml:space="preserve">First, as noted </w:t>
        </w:r>
      </w:ins>
      <w:ins w:id="69" w:author="Julian Christensen" w:date="2024-07-05T16:27:00Z">
        <w:r w:rsidR="00A863EC">
          <w:rPr>
            <w:lang w:val="en-US"/>
          </w:rPr>
          <w:t>earlier, contrary to prior evaluations of</w:t>
        </w:r>
      </w:ins>
      <w:del w:id="70" w:author="Julian Christensen" w:date="2024-07-05T16:27:00Z">
        <w:r w:rsidR="00C8294C" w:rsidDel="00A863EC">
          <w:rPr>
            <w:lang w:val="en-US"/>
          </w:rPr>
          <w:delText>, this discrepancy might be explained by the fact that the</w:delText>
        </w:r>
      </w:del>
      <w:r w:rsidR="00C8294C">
        <w:rPr>
          <w:lang w:val="en-US"/>
        </w:rPr>
        <w:t xml:space="preserve"> GPT API models</w:t>
      </w:r>
      <w:ins w:id="71" w:author="Julian Christensen" w:date="2024-07-05T16:27:00Z">
        <w:r w:rsidR="00A863EC">
          <w:rPr>
            <w:lang w:val="en-US"/>
          </w:rPr>
          <w:t xml:space="preserve"> for </w:t>
        </w:r>
      </w:ins>
      <w:ins w:id="72" w:author="Julian Christensen" w:date="2024-07-05T16:28:00Z">
        <w:r w:rsidR="00A863EC">
          <w:rPr>
            <w:lang w:val="en-US"/>
          </w:rPr>
          <w:t>TAB screening,</w:t>
        </w:r>
      </w:ins>
      <w:r w:rsidR="00C8294C">
        <w:rPr>
          <w:lang w:val="en-US"/>
        </w:rPr>
        <w:t xml:space="preserve"> </w:t>
      </w:r>
      <w:del w:id="73" w:author="Julian Christensen" w:date="2024-07-05T16:28:00Z">
        <w:r w:rsidR="00C8294C" w:rsidDel="00A863EC">
          <w:rPr>
            <w:lang w:val="en-US"/>
          </w:rPr>
          <w:delText>we used drew on</w:delText>
        </w:r>
      </w:del>
      <w:ins w:id="74" w:author="Julian Christensen" w:date="2024-07-05T16:28:00Z">
        <w:r w:rsidR="00A863EC">
          <w:rPr>
            <w:lang w:val="en-US"/>
          </w:rPr>
          <w:t>we relied on</w:t>
        </w:r>
      </w:ins>
      <w:r w:rsidR="00C8294C">
        <w:rPr>
          <w:lang w:val="en-US"/>
        </w:rPr>
        <w:t xml:space="preserve"> function calling </w:t>
      </w:r>
      <w:r w:rsidR="00C8294C">
        <w:rPr>
          <w:lang w:val="en-US"/>
        </w:rPr>
        <w:fldChar w:fldCharType="begin" w:fldLock="1"/>
      </w:r>
      <w:r w:rsidR="00C8294C">
        <w:rPr>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2024)","plainTextFormattedCitation":"(OpenAI, 2024)","previouslyFormattedCitation":"(OpenAI, 2024)"},"properties":{"noteIndex":0},"schema":"https://github.com/citation-style-language/schema/raw/master/csl-citation.json"}</w:instrText>
      </w:r>
      <w:r w:rsidR="00C8294C">
        <w:rPr>
          <w:lang w:val="en-US"/>
        </w:rPr>
        <w:fldChar w:fldCharType="separate"/>
      </w:r>
      <w:r w:rsidR="00C8294C" w:rsidRPr="006E2E3D">
        <w:rPr>
          <w:noProof/>
          <w:lang w:val="en-US"/>
        </w:rPr>
        <w:t>(OpenAI, 2024)</w:t>
      </w:r>
      <w:r w:rsidR="00C8294C">
        <w:rPr>
          <w:lang w:val="en-US"/>
        </w:rPr>
        <w:fldChar w:fldCharType="end"/>
      </w:r>
      <w:r w:rsidR="00C8294C">
        <w:rPr>
          <w:lang w:val="en-US"/>
        </w:rPr>
        <w:t xml:space="preserve">, </w:t>
      </w:r>
      <w:ins w:id="75" w:author="Julian Christensen" w:date="2024-07-05T16:29:00Z">
        <w:r w:rsidR="00A863EC">
          <w:rPr>
            <w:lang w:val="en-US"/>
          </w:rPr>
          <w:t>thereby</w:t>
        </w:r>
      </w:ins>
      <w:del w:id="76" w:author="Julian Christensen" w:date="2024-07-05T16:29:00Z">
        <w:r w:rsidR="00C8294C" w:rsidDel="00A863EC">
          <w:rPr>
            <w:lang w:val="en-US"/>
          </w:rPr>
          <w:delText>which</w:delText>
        </w:r>
      </w:del>
      <w:r w:rsidR="00C8294C">
        <w:rPr>
          <w:lang w:val="en-US"/>
        </w:rPr>
        <w:t xml:space="preserve"> </w:t>
      </w:r>
      <w:del w:id="77" w:author="Julian Christensen" w:date="2024-07-05T16:29:00Z">
        <w:r w:rsidR="00C8294C" w:rsidDel="00A863EC">
          <w:rPr>
            <w:lang w:val="en-US"/>
          </w:rPr>
          <w:delText xml:space="preserve">improves </w:delText>
        </w:r>
      </w:del>
      <w:ins w:id="78" w:author="Julian Christensen" w:date="2024-07-05T16:29:00Z">
        <w:r w:rsidR="00A863EC">
          <w:rPr>
            <w:lang w:val="en-US"/>
          </w:rPr>
          <w:t>improv</w:t>
        </w:r>
        <w:r w:rsidR="00A863EC">
          <w:rPr>
            <w:lang w:val="en-US"/>
          </w:rPr>
          <w:t>ing</w:t>
        </w:r>
        <w:r w:rsidR="00A863EC">
          <w:rPr>
            <w:lang w:val="en-US"/>
          </w:rPr>
          <w:t xml:space="preserve"> </w:t>
        </w:r>
      </w:ins>
      <w:r w:rsidR="00C8294C">
        <w:rPr>
          <w:lang w:val="en-US"/>
        </w:rPr>
        <w:t xml:space="preserve">the models’ response consistency. </w:t>
      </w:r>
      <w:del w:id="79" w:author="Julian Christensen" w:date="2024-07-05T16:29:00Z">
        <w:r w:rsidR="00C8294C" w:rsidDel="00A863EC">
          <w:rPr>
            <w:lang w:val="en-US"/>
          </w:rPr>
          <w:delText>On the other hand</w:delText>
        </w:r>
      </w:del>
      <w:ins w:id="80" w:author="Julian Christensen" w:date="2024-07-05T16:29:00Z">
        <w:r w:rsidR="00A863EC">
          <w:rPr>
            <w:lang w:val="en-US"/>
          </w:rPr>
          <w:t xml:space="preserve">Moreover, </w:t>
        </w:r>
      </w:ins>
      <w:ins w:id="81" w:author="Julian Christensen" w:date="2024-07-05T16:32:00Z">
        <w:r w:rsidR="007448D0">
          <w:rPr>
            <w:lang w:val="en-US"/>
          </w:rPr>
          <w:t>in experiment 3 (our most complex case), instead of adding</w:t>
        </w:r>
      </w:ins>
      <w:del w:id="82" w:author="Julian Christensen" w:date="2024-07-05T16:29:00Z">
        <w:r w:rsidR="00C8294C" w:rsidDel="00A863EC">
          <w:rPr>
            <w:lang w:val="en-US"/>
          </w:rPr>
          <w:delText xml:space="preserve">, all </w:delText>
        </w:r>
      </w:del>
      <w:del w:id="83" w:author="Julian Christensen" w:date="2024-07-05T16:32:00Z">
        <w:r w:rsidR="00C8294C" w:rsidDel="007448D0">
          <w:rPr>
            <w:lang w:val="en-US"/>
          </w:rPr>
          <w:delText xml:space="preserve">previous </w:delText>
        </w:r>
      </w:del>
      <w:del w:id="84" w:author="Julian Christensen" w:date="2024-07-05T16:29:00Z">
        <w:r w:rsidR="00C8294C" w:rsidDel="00A863EC">
          <w:rPr>
            <w:lang w:val="en-US"/>
          </w:rPr>
          <w:delText xml:space="preserve">research </w:delText>
        </w:r>
      </w:del>
      <w:ins w:id="85" w:author="Julian Christensen" w:date="2024-07-05T16:29:00Z">
        <w:r w:rsidR="00A863EC">
          <w:rPr>
            <w:lang w:val="en-US"/>
          </w:rPr>
          <w:t xml:space="preserve"> </w:t>
        </w:r>
      </w:ins>
      <w:del w:id="86" w:author="Julian Christensen" w:date="2024-07-05T16:30:00Z">
        <w:r w:rsidR="00C8294C" w:rsidDel="00A863EC">
          <w:rPr>
            <w:lang w:val="en-US"/>
          </w:rPr>
          <w:delText xml:space="preserve">added </w:delText>
        </w:r>
      </w:del>
      <w:r w:rsidR="00C8294C">
        <w:rPr>
          <w:lang w:val="en-US"/>
        </w:rPr>
        <w:t>all inclusion/exclusion criteria</w:t>
      </w:r>
      <w:ins w:id="87" w:author="Julian Christensen" w:date="2024-07-05T16:30:00Z">
        <w:r w:rsidR="00A863EC">
          <w:rPr>
            <w:lang w:val="en-US"/>
          </w:rPr>
          <w:t xml:space="preserve"> </w:t>
        </w:r>
      </w:ins>
      <w:del w:id="88" w:author="Julian Christensen" w:date="2024-07-05T16:33:00Z">
        <w:r w:rsidR="00C8294C" w:rsidDel="007448D0">
          <w:rPr>
            <w:lang w:val="en-US"/>
          </w:rPr>
          <w:delText xml:space="preserve"> </w:delText>
        </w:r>
      </w:del>
      <w:r w:rsidR="00C8294C">
        <w:rPr>
          <w:lang w:val="en-US"/>
        </w:rPr>
        <w:t xml:space="preserve">to the same prompt, </w:t>
      </w:r>
      <w:ins w:id="89" w:author="Julian Christensen" w:date="2024-07-05T16:30:00Z">
        <w:r w:rsidR="00A863EC">
          <w:rPr>
            <w:lang w:val="en-US"/>
          </w:rPr>
          <w:t xml:space="preserve">we introduced </w:t>
        </w:r>
      </w:ins>
      <w:ins w:id="90" w:author="Julian Christensen" w:date="2024-07-05T16:31:00Z">
        <w:r w:rsidR="007448D0">
          <w:rPr>
            <w:lang w:val="en-US"/>
          </w:rPr>
          <w:t xml:space="preserve">and used </w:t>
        </w:r>
      </w:ins>
      <w:del w:id="91" w:author="Julian Christensen" w:date="2024-07-05T16:30:00Z">
        <w:r w:rsidR="00C8294C" w:rsidDel="00A863EC">
          <w:rPr>
            <w:lang w:val="en-US"/>
          </w:rPr>
          <w:delText xml:space="preserve">thus the discrepancy might be explained by the fact that we </w:delText>
        </w:r>
        <w:r w:rsidR="00C8294C" w:rsidRPr="008A319E" w:rsidDel="00A863EC">
          <w:rPr>
            <w:lang w:val="en-US"/>
          </w:rPr>
          <w:delText xml:space="preserve">invented the use of </w:delText>
        </w:r>
      </w:del>
      <w:r w:rsidR="00C8294C" w:rsidRPr="008A319E">
        <w:rPr>
          <w:lang w:val="en-US"/>
        </w:rPr>
        <w:t>multi</w:t>
      </w:r>
      <w:del w:id="92" w:author="Julian Christensen" w:date="2024-07-05T16:30:00Z">
        <w:r w:rsidR="00C8294C" w:rsidRPr="008A319E" w:rsidDel="007448D0">
          <w:rPr>
            <w:lang w:val="en-US"/>
          </w:rPr>
          <w:delText>ple</w:delText>
        </w:r>
      </w:del>
      <w:r w:rsidR="00C8294C" w:rsidRPr="008A319E">
        <w:rPr>
          <w:lang w:val="en-US"/>
        </w:rPr>
        <w:t>-prompt screening</w:t>
      </w:r>
      <w:ins w:id="93" w:author="Julian Christensen" w:date="2024-07-05T16:31:00Z">
        <w:r w:rsidR="007448D0">
          <w:rPr>
            <w:lang w:val="en-US"/>
          </w:rPr>
          <w:t>, using</w:t>
        </w:r>
      </w:ins>
      <w:r w:rsidR="00C8294C">
        <w:rPr>
          <w:lang w:val="en-US"/>
        </w:rPr>
        <w:t xml:space="preserve"> </w:t>
      </w:r>
      <w:del w:id="94" w:author="Julian Christensen" w:date="2024-07-05T16:31:00Z">
        <w:r w:rsidR="00C8294C" w:rsidDel="007448D0">
          <w:rPr>
            <w:lang w:val="en-US"/>
          </w:rPr>
          <w:delText>which is based on making</w:delText>
        </w:r>
        <w:r w:rsidR="00C8294C" w:rsidRPr="008A319E" w:rsidDel="007448D0">
          <w:rPr>
            <w:lang w:val="en-US"/>
          </w:rPr>
          <w:delText xml:space="preserve"> </w:delText>
        </w:r>
      </w:del>
      <w:r w:rsidR="00C8294C" w:rsidRPr="008A319E">
        <w:rPr>
          <w:lang w:val="en-US"/>
        </w:rPr>
        <w:t xml:space="preserve">one </w:t>
      </w:r>
      <w:r w:rsidR="00C8294C">
        <w:rPr>
          <w:lang w:val="en-US"/>
        </w:rPr>
        <w:t xml:space="preserve">concise </w:t>
      </w:r>
      <w:r w:rsidR="00C8294C" w:rsidRPr="008A319E">
        <w:rPr>
          <w:lang w:val="en-US"/>
        </w:rPr>
        <w:t xml:space="preserve">prompt per inclusion/exclusion criteria </w:t>
      </w:r>
      <w:del w:id="95" w:author="Julian Christensen" w:date="2024-07-05T16:31:00Z">
        <w:r w:rsidR="00C8294C" w:rsidRPr="008A319E" w:rsidDel="007448D0">
          <w:rPr>
            <w:lang w:val="en-US"/>
          </w:rPr>
          <w:delText>of the review</w:delText>
        </w:r>
      </w:del>
      <w:ins w:id="96" w:author="Julian Christensen" w:date="2024-07-05T16:31:00Z">
        <w:r w:rsidR="007448D0">
          <w:rPr>
            <w:lang w:val="en-US"/>
          </w:rPr>
          <w:t>in the review</w:t>
        </w:r>
      </w:ins>
      <w:r w:rsidR="00C8294C">
        <w:rPr>
          <w:lang w:val="en-US"/>
        </w:rPr>
        <w:t>.</w:t>
      </w:r>
      <w:del w:id="97" w:author="Julian Christensen" w:date="2024-07-05T16:31:00Z">
        <w:r w:rsidR="00C8294C" w:rsidDel="007448D0">
          <w:rPr>
            <w:lang w:val="en-US"/>
          </w:rPr>
          <w:delText xml:space="preserve"> </w:delText>
        </w:r>
      </w:del>
      <w:r w:rsidR="00C8294C" w:rsidRPr="008A319E">
        <w:rPr>
          <w:lang w:val="en-US"/>
        </w:rPr>
        <w:t xml:space="preserve"> </w:t>
      </w:r>
      <w:del w:id="98" w:author="Julian Christensen" w:date="2024-07-05T16:33:00Z">
        <w:r w:rsidR="00C8294C" w:rsidDel="007448D0">
          <w:rPr>
            <w:lang w:val="en-US"/>
          </w:rPr>
          <w:delText xml:space="preserve">This approach was especially </w:delText>
        </w:r>
      </w:del>
      <w:del w:id="99" w:author="Julian Christensen" w:date="2024-07-05T16:31:00Z">
        <w:r w:rsidR="00C8294C" w:rsidDel="007448D0">
          <w:rPr>
            <w:lang w:val="en-US"/>
          </w:rPr>
          <w:delText xml:space="preserve">decisive </w:delText>
        </w:r>
      </w:del>
      <w:del w:id="100" w:author="Julian Christensen" w:date="2024-07-05T16:33:00Z">
        <w:r w:rsidR="00C8294C" w:rsidDel="007448D0">
          <w:rPr>
            <w:lang w:val="en-US"/>
          </w:rPr>
          <w:delText>for making it work in complex review settings</w:delText>
        </w:r>
      </w:del>
      <w:ins w:id="101" w:author="Julian Christensen" w:date="2024-07-05T16:33:00Z">
        <w:r w:rsidR="007448D0">
          <w:rPr>
            <w:lang w:val="en-US"/>
          </w:rPr>
          <w:t>This may further have contributed to the higher levels of recall compared to prior examinations</w:t>
        </w:r>
      </w:ins>
      <w:r w:rsidR="00C8294C">
        <w:rPr>
          <w:lang w:val="en-US"/>
        </w:rPr>
        <w:t>.</w:t>
      </w:r>
      <w:ins w:id="102" w:author="Julian Christensen" w:date="2024-07-05T16:33:00Z">
        <w:r w:rsidR="007448D0">
          <w:rPr>
            <w:lang w:val="en-US"/>
          </w:rPr>
          <w:t xml:space="preserve"> </w:t>
        </w:r>
      </w:ins>
      <w:del w:id="103" w:author="Julian Christensen" w:date="2024-07-05T16:31:00Z">
        <w:r w:rsidR="00C8294C" w:rsidDel="007448D0">
          <w:rPr>
            <w:lang w:val="en-US"/>
          </w:rPr>
          <w:delText xml:space="preserve"> </w:delText>
        </w:r>
      </w:del>
    </w:p>
    <w:p w14:paraId="5650D522" w14:textId="77777777" w:rsidR="00363424" w:rsidRDefault="00C8294C" w:rsidP="00C8294C">
      <w:pPr>
        <w:spacing w:after="0" w:line="360" w:lineRule="auto"/>
        <w:ind w:firstLine="1304"/>
        <w:jc w:val="both"/>
        <w:rPr>
          <w:ins w:id="104" w:author="Julian Christensen" w:date="2024-07-05T16:48:00Z"/>
          <w:lang w:val="en-US"/>
        </w:rPr>
      </w:pPr>
      <w:r>
        <w:rPr>
          <w:lang w:val="en-US"/>
        </w:rPr>
        <w:t xml:space="preserve">Based on our findings, we believe TAB screening with GPT API models can </w:t>
      </w:r>
      <w:r w:rsidRPr="008A319E">
        <w:rPr>
          <w:rStyle w:val="translation"/>
          <w:lang w:val="en-US"/>
        </w:rPr>
        <w:t xml:space="preserve">revolutionize the way duplicate </w:t>
      </w:r>
      <w:r>
        <w:rPr>
          <w:rStyle w:val="translation"/>
          <w:lang w:val="en-US"/>
        </w:rPr>
        <w:t xml:space="preserve">title and abstract screening </w:t>
      </w:r>
      <w:del w:id="105" w:author="Julian Christensen" w:date="2024-07-05T16:34:00Z">
        <w:r w:rsidDel="007448D0">
          <w:rPr>
            <w:rStyle w:val="translation"/>
            <w:lang w:val="en-US"/>
          </w:rPr>
          <w:delText>can be</w:delText>
        </w:r>
      </w:del>
      <w:ins w:id="106" w:author="Julian Christensen" w:date="2024-07-05T16:34:00Z">
        <w:r w:rsidR="007448D0">
          <w:rPr>
            <w:rStyle w:val="translation"/>
            <w:lang w:val="en-US"/>
          </w:rPr>
          <w:t>is</w:t>
        </w:r>
      </w:ins>
      <w:r>
        <w:rPr>
          <w:rStyle w:val="translation"/>
          <w:lang w:val="en-US"/>
        </w:rPr>
        <w:t xml:space="preserve"> done in high-quality systematic reviews </w:t>
      </w:r>
      <w:del w:id="107" w:author="Julian Christensen" w:date="2024-07-05T16:34:00Z">
        <w:r w:rsidDel="007448D0">
          <w:rPr>
            <w:rStyle w:val="translation"/>
            <w:lang w:val="en-US"/>
          </w:rPr>
          <w:delText xml:space="preserve">and </w:delText>
        </w:r>
      </w:del>
      <w:ins w:id="108" w:author="Julian Christensen" w:date="2024-07-05T16:34:00Z">
        <w:r w:rsidR="007448D0">
          <w:rPr>
            <w:rStyle w:val="translation"/>
            <w:lang w:val="en-US"/>
          </w:rPr>
          <w:t>by</w:t>
        </w:r>
        <w:r w:rsidR="007448D0">
          <w:rPr>
            <w:rStyle w:val="translation"/>
            <w:lang w:val="en-US"/>
          </w:rPr>
          <w:t xml:space="preserve"> </w:t>
        </w:r>
      </w:ins>
      <w:commentRangeStart w:id="109"/>
      <w:del w:id="110" w:author="Julian Christensen" w:date="2024-07-05T16:34:00Z">
        <w:r w:rsidDel="007448D0">
          <w:rPr>
            <w:rStyle w:val="translation"/>
            <w:lang w:val="en-US"/>
          </w:rPr>
          <w:delText xml:space="preserve">make </w:delText>
        </w:r>
      </w:del>
      <w:ins w:id="111" w:author="Julian Christensen" w:date="2024-07-05T16:34:00Z">
        <w:r w:rsidR="007448D0">
          <w:rPr>
            <w:rStyle w:val="translation"/>
            <w:lang w:val="en-US"/>
          </w:rPr>
          <w:t>mak</w:t>
        </w:r>
        <w:r w:rsidR="007448D0">
          <w:rPr>
            <w:rStyle w:val="translation"/>
            <w:lang w:val="en-US"/>
          </w:rPr>
          <w:t>ing</w:t>
        </w:r>
        <w:r w:rsidR="007448D0">
          <w:rPr>
            <w:rStyle w:val="translation"/>
            <w:lang w:val="en-US"/>
          </w:rPr>
          <w:t xml:space="preserve"> </w:t>
        </w:r>
      </w:ins>
      <w:r>
        <w:rPr>
          <w:rStyle w:val="translation"/>
          <w:lang w:val="en-US"/>
        </w:rPr>
        <w:t xml:space="preserve">automated tools move up to the highest levels of automation </w:t>
      </w:r>
      <w:r>
        <w:rPr>
          <w:rStyle w:val="translation"/>
          <w:lang w:val="en-US"/>
        </w:rPr>
        <w:fldChar w:fldCharType="begin" w:fldLock="1"/>
      </w:r>
      <w:r>
        <w:rPr>
          <w:rStyle w:val="translation"/>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technologies?","type":"article-journal","volume":"8"},"prefix":"c.f.","uris":["http://www.mendeley.com/documents/?uuid=8f61ba94-f472-4915-a2bb-0f188703ac32"]}],"mendeley":{"formattedCitation":"(c.f. O’Connor et al., 2019)","plainTextFormattedCitation":"(c.f. O’Connor et al., 2019)","previouslyFormattedCitation":"(c.f. O’Connor et al., 2019)"},"properties":{"noteIndex":0},"schema":"https://github.com/citation-style-language/schema/raw/master/csl-citation.json"}</w:instrText>
      </w:r>
      <w:r>
        <w:rPr>
          <w:rStyle w:val="translation"/>
          <w:lang w:val="en-US"/>
        </w:rPr>
        <w:fldChar w:fldCharType="separate"/>
      </w:r>
      <w:r w:rsidRPr="0036408A">
        <w:rPr>
          <w:rStyle w:val="translation"/>
          <w:noProof/>
          <w:lang w:val="en-US"/>
        </w:rPr>
        <w:t>(c.f. O’Connor et al., 2019)</w:t>
      </w:r>
      <w:r>
        <w:rPr>
          <w:rStyle w:val="translation"/>
          <w:lang w:val="en-US"/>
        </w:rPr>
        <w:fldChar w:fldCharType="end"/>
      </w:r>
      <w:r>
        <w:rPr>
          <w:rStyle w:val="translation"/>
          <w:lang w:val="en-US"/>
        </w:rPr>
        <w:t xml:space="preserve">, where they yield none human-assisted </w:t>
      </w:r>
      <w:r w:rsidRPr="00D22DF6">
        <w:rPr>
          <w:rStyle w:val="translation"/>
          <w:i/>
          <w:lang w:val="en-US"/>
        </w:rPr>
        <w:t>second</w:t>
      </w:r>
      <w:r>
        <w:rPr>
          <w:rStyle w:val="translation"/>
          <w:lang w:val="en-US"/>
        </w:rPr>
        <w:t xml:space="preserve"> screener decisions. </w:t>
      </w:r>
      <w:commentRangeEnd w:id="109"/>
      <w:r w:rsidR="007448D0">
        <w:rPr>
          <w:rStyle w:val="Kommentarhenvisning"/>
        </w:rPr>
        <w:commentReference w:id="109"/>
      </w:r>
      <w:r>
        <w:rPr>
          <w:rStyle w:val="translation"/>
          <w:lang w:val="en-US"/>
        </w:rPr>
        <w:t xml:space="preserve">However, this necessitates the need to standardize this screening approach to make it scalable and acceptable in high-quality reviews. Therefore, </w:t>
      </w:r>
      <w:r w:rsidRPr="008A319E">
        <w:rPr>
          <w:lang w:val="en-US"/>
        </w:rPr>
        <w:t xml:space="preserve">we </w:t>
      </w:r>
      <w:r>
        <w:rPr>
          <w:lang w:val="en-US"/>
        </w:rPr>
        <w:t>also developed</w:t>
      </w:r>
      <w:r w:rsidRPr="008A319E">
        <w:rPr>
          <w:lang w:val="en-US"/>
        </w:rPr>
        <w:t xml:space="preserve"> a </w:t>
      </w:r>
      <w:r>
        <w:rPr>
          <w:lang w:val="en-US"/>
        </w:rPr>
        <w:t>reproducible</w:t>
      </w:r>
      <w:r w:rsidRPr="008A319E">
        <w:rPr>
          <w:lang w:val="en-US"/>
        </w:rPr>
        <w:t xml:space="preserve"> workflow</w:t>
      </w:r>
      <w:r>
        <w:rPr>
          <w:lang w:val="en-US"/>
        </w:rPr>
        <w:t xml:space="preserve"> and tentative </w:t>
      </w:r>
      <w:r w:rsidRPr="008A319E">
        <w:rPr>
          <w:lang w:val="en-US"/>
        </w:rPr>
        <w:t>guidelines for when such screenings can be accepted in high-quality reviews.</w:t>
      </w:r>
      <w:r>
        <w:rPr>
          <w:lang w:val="en-US"/>
        </w:rPr>
        <w:t xml:space="preserve"> </w:t>
      </w:r>
      <w:del w:id="112" w:author="Julian Christensen" w:date="2024-07-05T16:38:00Z">
        <w:r w:rsidDel="002046C5">
          <w:rPr>
            <w:lang w:val="en-US"/>
          </w:rPr>
          <w:delText>Moreover</w:delText>
        </w:r>
      </w:del>
      <w:ins w:id="113" w:author="Julian Christensen" w:date="2024-07-05T16:38:00Z">
        <w:r w:rsidR="002046C5">
          <w:rPr>
            <w:lang w:val="en-US"/>
          </w:rPr>
          <w:t>To help making automated, GPT API model-based screenings available</w:t>
        </w:r>
      </w:ins>
      <w:r>
        <w:rPr>
          <w:lang w:val="en-US"/>
        </w:rPr>
        <w:t xml:space="preserve">, we </w:t>
      </w:r>
      <w:del w:id="114" w:author="Julian Christensen" w:date="2024-07-05T16:37:00Z">
        <w:r w:rsidDel="002046C5">
          <w:rPr>
            <w:lang w:val="en-US"/>
          </w:rPr>
          <w:delText>have written</w:delText>
        </w:r>
      </w:del>
      <w:ins w:id="115" w:author="Julian Christensen" w:date="2024-07-05T16:38:00Z">
        <w:r w:rsidR="002046C5">
          <w:rPr>
            <w:lang w:val="en-US"/>
          </w:rPr>
          <w:t>developed</w:t>
        </w:r>
      </w:ins>
      <w:r>
        <w:rPr>
          <w:lang w:val="en-US"/>
        </w:rPr>
        <w:t xml:space="preserve"> the </w:t>
      </w:r>
      <w:proofErr w:type="spellStart"/>
      <w:r>
        <w:rPr>
          <w:lang w:val="en-US"/>
        </w:rPr>
        <w:t>AIscreenR</w:t>
      </w:r>
      <w:proofErr w:type="spellEnd"/>
      <w:r>
        <w:rPr>
          <w:lang w:val="en-US"/>
        </w:rPr>
        <w:t xml:space="preserve"> R package,</w:t>
      </w:r>
      <w:ins w:id="116" w:author="Julian Christensen" w:date="2024-07-05T16:38:00Z">
        <w:r w:rsidR="002046C5">
          <w:rPr>
            <w:lang w:val="en-US"/>
          </w:rPr>
          <w:t xml:space="preserve"> thereby</w:t>
        </w:r>
      </w:ins>
      <w:r>
        <w:rPr>
          <w:lang w:val="en-US"/>
        </w:rPr>
        <w:t xml:space="preserve"> allowing reviewers to draw on features such as function calling (i.e., making prompts without the need to explicitly specify how the model shall respond to the screening request) as well </w:t>
      </w:r>
      <w:r>
        <w:rPr>
          <w:lang w:val="en-US"/>
        </w:rPr>
        <w:lastRenderedPageBreak/>
        <w:t>as multi-core processing</w:t>
      </w:r>
      <w:ins w:id="117" w:author="Julian Christensen" w:date="2024-07-05T16:38:00Z">
        <w:r w:rsidR="002046C5">
          <w:rPr>
            <w:lang w:val="en-US"/>
          </w:rPr>
          <w:t>,</w:t>
        </w:r>
      </w:ins>
      <w:ins w:id="118" w:author="Julian Christensen" w:date="2024-07-05T16:39:00Z">
        <w:r w:rsidR="002046C5">
          <w:rPr>
            <w:lang w:val="en-US"/>
          </w:rPr>
          <w:t xml:space="preserve"> something which</w:t>
        </w:r>
      </w:ins>
      <w:del w:id="119" w:author="Julian Christensen" w:date="2024-07-05T16:38:00Z">
        <w:r w:rsidDel="002046C5">
          <w:rPr>
            <w:lang w:val="en-US"/>
          </w:rPr>
          <w:delText xml:space="preserve"> that can</w:delText>
        </w:r>
      </w:del>
      <w:r>
        <w:rPr>
          <w:lang w:val="en-US"/>
        </w:rPr>
        <w:t xml:space="preserve"> speed</w:t>
      </w:r>
      <w:ins w:id="120" w:author="Julian Christensen" w:date="2024-07-05T16:39:00Z">
        <w:r w:rsidR="002046C5">
          <w:rPr>
            <w:lang w:val="en-US"/>
          </w:rPr>
          <w:t>s</w:t>
        </w:r>
      </w:ins>
      <w:r>
        <w:rPr>
          <w:lang w:val="en-US"/>
        </w:rPr>
        <w:t xml:space="preserve"> up</w:t>
      </w:r>
      <w:ins w:id="121" w:author="Julian Christensen" w:date="2024-07-05T16:39:00Z">
        <w:r w:rsidR="002046C5">
          <w:rPr>
            <w:lang w:val="en-US"/>
          </w:rPr>
          <w:t xml:space="preserve"> the</w:t>
        </w:r>
      </w:ins>
      <w:r>
        <w:rPr>
          <w:lang w:val="en-US"/>
        </w:rPr>
        <w:t xml:space="preserve"> screening significantly. </w:t>
      </w:r>
    </w:p>
    <w:p w14:paraId="5471B6B5" w14:textId="0065A3FD" w:rsidR="00363424" w:rsidRDefault="00C8294C" w:rsidP="00C8294C">
      <w:pPr>
        <w:spacing w:after="0" w:line="360" w:lineRule="auto"/>
        <w:ind w:firstLine="1304"/>
        <w:jc w:val="both"/>
        <w:rPr>
          <w:ins w:id="122" w:author="Julian Christensen" w:date="2024-07-05T16:46:00Z"/>
          <w:lang w:val="en-US"/>
        </w:rPr>
      </w:pPr>
      <w:r>
        <w:rPr>
          <w:lang w:val="en-US"/>
        </w:rPr>
        <w:t xml:space="preserve">A key part of setting up a reliable GPT API screening is to </w:t>
      </w:r>
      <w:del w:id="123" w:author="Julian Christensen" w:date="2024-07-05T16:39:00Z">
        <w:r w:rsidDel="002046C5">
          <w:rPr>
            <w:lang w:val="en-US"/>
          </w:rPr>
          <w:delText>conduct</w:delText>
        </w:r>
        <w:r w:rsidRPr="008A319E" w:rsidDel="002046C5">
          <w:rPr>
            <w:lang w:val="en-US"/>
          </w:rPr>
          <w:delText xml:space="preserve"> </w:delText>
        </w:r>
        <w:r w:rsidRPr="008A319E" w:rsidDel="002046C5">
          <w:rPr>
            <w:rStyle w:val="translation"/>
            <w:lang w:val="en-US"/>
          </w:rPr>
          <w:delText xml:space="preserve">thorough pilot </w:delText>
        </w:r>
        <w:r w:rsidRPr="008A319E" w:rsidDel="002046C5">
          <w:rPr>
            <w:lang w:val="en-US"/>
          </w:rPr>
          <w:delText>testing</w:delText>
        </w:r>
      </w:del>
      <w:ins w:id="124" w:author="Julian Christensen" w:date="2024-07-05T16:39:00Z">
        <w:r w:rsidR="002046C5">
          <w:rPr>
            <w:lang w:val="en-US"/>
          </w:rPr>
          <w:t>thoroughly</w:t>
        </w:r>
      </w:ins>
      <w:ins w:id="125" w:author="Julian Christensen" w:date="2024-07-05T16:40:00Z">
        <w:r w:rsidR="002046C5">
          <w:rPr>
            <w:lang w:val="en-US"/>
          </w:rPr>
          <w:t xml:space="preserve"> validate</w:t>
        </w:r>
      </w:ins>
      <w:del w:id="126" w:author="Julian Christensen" w:date="2024-07-05T16:40:00Z">
        <w:r w:rsidRPr="008A319E" w:rsidDel="002046C5">
          <w:rPr>
            <w:lang w:val="en-US"/>
          </w:rPr>
          <w:delText xml:space="preserve"> of</w:delText>
        </w:r>
      </w:del>
      <w:r w:rsidRPr="008A319E">
        <w:rPr>
          <w:lang w:val="en-US"/>
        </w:rPr>
        <w:t xml:space="preserve"> the screening prompt(s) before making any full-scale screening. </w:t>
      </w:r>
      <w:r>
        <w:rPr>
          <w:lang w:val="en-US"/>
        </w:rPr>
        <w:t>For such assessments</w:t>
      </w:r>
      <w:r w:rsidRPr="008A319E">
        <w:rPr>
          <w:lang w:val="en-US"/>
        </w:rPr>
        <w:t xml:space="preserve">, we developed </w:t>
      </w:r>
      <w:r>
        <w:rPr>
          <w:lang w:val="en-US"/>
        </w:rPr>
        <w:t>a new</w:t>
      </w:r>
      <w:ins w:id="127" w:author="Julian Christensen" w:date="2024-07-05T16:40:00Z">
        <w:r w:rsidR="002046C5">
          <w:rPr>
            <w:lang w:val="en-US"/>
          </w:rPr>
          <w:t>, empirically informed</w:t>
        </w:r>
      </w:ins>
      <w:r>
        <w:rPr>
          <w:lang w:val="en-US"/>
        </w:rPr>
        <w:t xml:space="preserve"> benchmark scheme for interpreting acceptable and unacceptable screening performance in high-quality reviews based on </w:t>
      </w:r>
      <w:r w:rsidRPr="008A319E">
        <w:rPr>
          <w:lang w:val="en-US"/>
        </w:rPr>
        <w:t>the typical screening performance f</w:t>
      </w:r>
      <w:r>
        <w:rPr>
          <w:lang w:val="en-US"/>
        </w:rPr>
        <w:t>ound in</w:t>
      </w:r>
      <w:r w:rsidRPr="008A319E">
        <w:rPr>
          <w:lang w:val="en-US"/>
        </w:rPr>
        <w:t xml:space="preserve"> 22 high-standard </w:t>
      </w:r>
      <w:r>
        <w:rPr>
          <w:lang w:val="en-US"/>
        </w:rPr>
        <w:t xml:space="preserve">systematic </w:t>
      </w:r>
      <w:r w:rsidRPr="008A319E">
        <w:rPr>
          <w:lang w:val="en-US"/>
        </w:rPr>
        <w:t>reviews</w:t>
      </w:r>
      <w:r>
        <w:rPr>
          <w:lang w:val="en-US"/>
        </w:rPr>
        <w:t xml:space="preserve"> across 157,828 duplicate human screening decisions.</w:t>
      </w:r>
      <w:r w:rsidRPr="008C77AB">
        <w:rPr>
          <w:lang w:val="en-US"/>
        </w:rPr>
        <w:t xml:space="preserve"> </w:t>
      </w:r>
      <w:r>
        <w:rPr>
          <w:lang w:val="en-US"/>
        </w:rPr>
        <w:t xml:space="preserve">Deduced from this investigation, we suggest that </w:t>
      </w:r>
      <w:ins w:id="128" w:author="Julian Christensen" w:date="2024-07-05T16:41:00Z">
        <w:r w:rsidR="002046C5">
          <w:rPr>
            <w:lang w:val="en-US"/>
          </w:rPr>
          <w:t xml:space="preserve">if </w:t>
        </w:r>
      </w:ins>
      <w:r>
        <w:rPr>
          <w:lang w:val="en-US"/>
        </w:rPr>
        <w:t>automated screenings yield</w:t>
      </w:r>
      <w:del w:id="129" w:author="Julian Christensen" w:date="2024-07-05T16:41:00Z">
        <w:r w:rsidDel="002046C5">
          <w:rPr>
            <w:lang w:val="en-US"/>
          </w:rPr>
          <w:delText>ing</w:delText>
        </w:r>
      </w:del>
      <w:r>
        <w:rPr>
          <w:lang w:val="en-US"/>
        </w:rPr>
        <w:t xml:space="preserve"> a recall rate (i.e., the ability to correctly include relevant studies) above 80%</w:t>
      </w:r>
      <w:ins w:id="130" w:author="Julian Christensen" w:date="2024-07-05T16:42:00Z">
        <w:r w:rsidR="002046C5">
          <w:rPr>
            <w:lang w:val="en-US"/>
          </w:rPr>
          <w:t>, it</w:t>
        </w:r>
      </w:ins>
      <w:r>
        <w:rPr>
          <w:lang w:val="en-US"/>
        </w:rPr>
        <w:t xml:space="preserve"> </w:t>
      </w:r>
      <w:del w:id="131" w:author="Julian Christensen" w:date="2024-07-05T16:41:00Z">
        <w:r w:rsidDel="002046C5">
          <w:rPr>
            <w:lang w:val="en-US"/>
          </w:rPr>
          <w:delText xml:space="preserve">during the pilot testing </w:delText>
        </w:r>
      </w:del>
      <w:r>
        <w:rPr>
          <w:lang w:val="en-US"/>
        </w:rPr>
        <w:t>should be acknowledged as being on par with</w:t>
      </w:r>
      <w:ins w:id="132" w:author="Julian Christensen" w:date="2024-07-05T16:42:00Z">
        <w:r w:rsidR="002046C5">
          <w:rPr>
            <w:lang w:val="en-US"/>
          </w:rPr>
          <w:t xml:space="preserve"> typical</w:t>
        </w:r>
      </w:ins>
      <w:r>
        <w:rPr>
          <w:lang w:val="en-US"/>
        </w:rPr>
        <w:t xml:space="preserve"> human performance and can be safely</w:t>
      </w:r>
      <w:ins w:id="133" w:author="Julian Christensen" w:date="2024-07-05T16:42:00Z">
        <w:r w:rsidR="002046C5">
          <w:rPr>
            <w:lang w:val="en-US"/>
          </w:rPr>
          <w:t xml:space="preserve"> be</w:t>
        </w:r>
      </w:ins>
      <w:r>
        <w:rPr>
          <w:lang w:val="en-US"/>
        </w:rPr>
        <w:t xml:space="preserve"> used as </w:t>
      </w:r>
      <w:ins w:id="134" w:author="Julian Christensen" w:date="2024-07-05T16:42:00Z">
        <w:r w:rsidR="002046C5">
          <w:rPr>
            <w:lang w:val="en-US"/>
          </w:rPr>
          <w:t xml:space="preserve">an </w:t>
        </w:r>
      </w:ins>
      <w:r>
        <w:rPr>
          <w:lang w:val="en-US"/>
        </w:rPr>
        <w:t>independent second screener</w:t>
      </w:r>
      <w:del w:id="135" w:author="Julian Christensen" w:date="2024-07-05T16:42:00Z">
        <w:r w:rsidDel="002046C5">
          <w:rPr>
            <w:lang w:val="en-US"/>
          </w:rPr>
          <w:delText>s</w:delText>
        </w:r>
      </w:del>
      <w:r>
        <w:rPr>
          <w:lang w:val="en-US"/>
        </w:rPr>
        <w:t>. This recommendation approximately resembles the average recall rate we found in the mapped high-quality</w:t>
      </w:r>
      <w:ins w:id="136" w:author="Julian Christensen" w:date="2024-07-05T16:00:00Z">
        <w:r w:rsidR="00B516D1">
          <w:rPr>
            <w:lang w:val="en-US"/>
          </w:rPr>
          <w:t>, human-conducted</w:t>
        </w:r>
      </w:ins>
      <w:r>
        <w:rPr>
          <w:lang w:val="en-US"/>
        </w:rPr>
        <w:t xml:space="preserve"> reviews. In addition, we suggest that a specificity rate (i.e., the ability to correctly exclude irrelevant studies) equal to or above 80% should be accepted in high-standard reviews as long as the recall is equal to above 80% as well since a low specificity rate does not induce any biases</w:t>
      </w:r>
      <w:del w:id="137" w:author="Julian Christensen" w:date="2024-07-05T16:43:00Z">
        <w:r w:rsidDel="002046C5">
          <w:rPr>
            <w:lang w:val="en-US"/>
          </w:rPr>
          <w:delText>. As previously mentioned, it just</w:delText>
        </w:r>
      </w:del>
      <w:ins w:id="138" w:author="Julian Christensen" w:date="2024-07-05T16:43:00Z">
        <w:r w:rsidR="002046C5">
          <w:rPr>
            <w:lang w:val="en-US"/>
          </w:rPr>
          <w:t xml:space="preserve"> (it merely</w:t>
        </w:r>
      </w:ins>
      <w:r>
        <w:rPr>
          <w:lang w:val="en-US"/>
        </w:rPr>
        <w:t xml:space="preserve"> requires humans to double-check </w:t>
      </w:r>
      <w:del w:id="139" w:author="Julian Christensen" w:date="2024-07-05T16:00:00Z">
        <w:r w:rsidDel="00B516D1">
          <w:rPr>
            <w:lang w:val="en-US"/>
          </w:rPr>
          <w:delText>close-to-</w:delText>
        </w:r>
      </w:del>
      <w:ins w:id="140" w:author="Julian Christensen" w:date="2024-07-05T16:01:00Z">
        <w:r w:rsidR="00B516D1">
          <w:rPr>
            <w:lang w:val="en-US"/>
          </w:rPr>
          <w:t xml:space="preserve">a higher number of </w:t>
        </w:r>
      </w:ins>
      <w:del w:id="141" w:author="Julian Christensen" w:date="2024-07-05T16:01:00Z">
        <w:r w:rsidDel="00B516D1">
          <w:rPr>
            <w:lang w:val="en-US"/>
          </w:rPr>
          <w:delText>relevant</w:delText>
        </w:r>
      </w:del>
      <w:del w:id="142" w:author="Julian Christensen" w:date="2024-07-05T16:02:00Z">
        <w:r w:rsidDel="00B516D1">
          <w:rPr>
            <w:lang w:val="en-US"/>
          </w:rPr>
          <w:delText xml:space="preserve"> </w:delText>
        </w:r>
      </w:del>
      <w:r>
        <w:rPr>
          <w:lang w:val="en-US"/>
        </w:rPr>
        <w:t>records</w:t>
      </w:r>
      <w:ins w:id="143" w:author="Julian Christensen" w:date="2024-07-05T16:43:00Z">
        <w:r w:rsidR="002046C5">
          <w:rPr>
            <w:lang w:val="en-US"/>
          </w:rPr>
          <w:t>, which is annoying and time consuming but no</w:t>
        </w:r>
      </w:ins>
      <w:ins w:id="144" w:author="Julian Christensen" w:date="2024-07-05T16:44:00Z">
        <w:r w:rsidR="002046C5">
          <w:rPr>
            <w:lang w:val="en-US"/>
          </w:rPr>
          <w:t xml:space="preserve">t a threat in terms of </w:t>
        </w:r>
      </w:ins>
      <w:ins w:id="145" w:author="Julian Christensen" w:date="2024-07-05T16:45:00Z">
        <w:r w:rsidR="002046C5">
          <w:rPr>
            <w:lang w:val="en-US"/>
          </w:rPr>
          <w:t>biasing the results</w:t>
        </w:r>
      </w:ins>
      <w:ins w:id="146" w:author="Julian Christensen" w:date="2024-07-05T16:43:00Z">
        <w:r w:rsidR="002046C5">
          <w:rPr>
            <w:lang w:val="en-US"/>
          </w:rPr>
          <w:t>)</w:t>
        </w:r>
      </w:ins>
      <w:del w:id="147" w:author="Julian Christensen" w:date="2024-07-05T16:43:00Z">
        <w:r w:rsidDel="002046C5">
          <w:rPr>
            <w:lang w:val="en-US"/>
          </w:rPr>
          <w:delText xml:space="preserve">, </w:delText>
        </w:r>
      </w:del>
      <w:del w:id="148" w:author="Julian Christensen" w:date="2024-07-05T16:01:00Z">
        <w:r w:rsidDel="00B516D1">
          <w:rPr>
            <w:lang w:val="en-US"/>
          </w:rPr>
          <w:delText>which guards against overlooking</w:delText>
        </w:r>
      </w:del>
      <w:del w:id="149" w:author="Julian Christensen" w:date="2024-07-05T16:43:00Z">
        <w:r w:rsidDel="002046C5">
          <w:rPr>
            <w:lang w:val="en-US"/>
          </w:rPr>
          <w:delText xml:space="preserve"> relevant studies</w:delText>
        </w:r>
      </w:del>
      <w:r>
        <w:rPr>
          <w:lang w:val="en-US"/>
        </w:rPr>
        <w:t xml:space="preserve">. </w:t>
      </w:r>
    </w:p>
    <w:p w14:paraId="377DF371" w14:textId="4C490506" w:rsidR="00C8294C" w:rsidRDefault="00C8294C" w:rsidP="00C8294C">
      <w:pPr>
        <w:spacing w:after="0" w:line="360" w:lineRule="auto"/>
        <w:ind w:firstLine="1304"/>
        <w:jc w:val="both"/>
        <w:rPr>
          <w:lang w:val="en-US"/>
        </w:rPr>
      </w:pPr>
      <w:del w:id="150" w:author="Julian Christensen" w:date="2024-07-05T16:46:00Z">
        <w:r w:rsidDel="00363424">
          <w:rPr>
            <w:lang w:val="en-US"/>
          </w:rPr>
          <w:delText>In this regard, i</w:delText>
        </w:r>
      </w:del>
      <w:ins w:id="151" w:author="Julian Christensen" w:date="2024-07-05T16:46:00Z">
        <w:r w:rsidR="00363424">
          <w:rPr>
            <w:lang w:val="en-US"/>
          </w:rPr>
          <w:t>I</w:t>
        </w:r>
      </w:ins>
      <w:r>
        <w:rPr>
          <w:lang w:val="en-US"/>
        </w:rPr>
        <w:t xml:space="preserve">t is important to </w:t>
      </w:r>
      <w:del w:id="152" w:author="Julian Christensen" w:date="2024-07-05T16:50:00Z">
        <w:r w:rsidDel="00363424">
          <w:rPr>
            <w:lang w:val="en-US"/>
          </w:rPr>
          <w:delText xml:space="preserve">note </w:delText>
        </w:r>
      </w:del>
      <w:ins w:id="153" w:author="Julian Christensen" w:date="2024-07-05T16:51:00Z">
        <w:r w:rsidR="00363424">
          <w:rPr>
            <w:lang w:val="en-US"/>
          </w:rPr>
          <w:t>note</w:t>
        </w:r>
      </w:ins>
      <w:ins w:id="154" w:author="Julian Christensen" w:date="2024-07-05T16:50:00Z">
        <w:r w:rsidR="00363424">
          <w:rPr>
            <w:lang w:val="en-US"/>
          </w:rPr>
          <w:t xml:space="preserve"> </w:t>
        </w:r>
      </w:ins>
      <w:r>
        <w:rPr>
          <w:lang w:val="en-US"/>
        </w:rPr>
        <w:t>that</w:t>
      </w:r>
      <w:ins w:id="155" w:author="Julian Christensen" w:date="2024-07-05T16:52:00Z">
        <w:r w:rsidR="00363424">
          <w:rPr>
            <w:lang w:val="en-US"/>
          </w:rPr>
          <w:t xml:space="preserve"> no matter how much effort is invested in developing a good prompt,</w:t>
        </w:r>
      </w:ins>
      <w:ins w:id="156" w:author="Julian Christensen" w:date="2024-07-05T16:51:00Z">
        <w:r w:rsidR="00363424">
          <w:rPr>
            <w:lang w:val="en-US"/>
          </w:rPr>
          <w:t xml:space="preserve"> </w:t>
        </w:r>
      </w:ins>
      <w:del w:id="157" w:author="Julian Christensen" w:date="2024-07-05T16:52:00Z">
        <w:r w:rsidDel="00363424">
          <w:rPr>
            <w:lang w:val="en-US"/>
          </w:rPr>
          <w:delText xml:space="preserve"> </w:delText>
        </w:r>
      </w:del>
      <w:del w:id="158" w:author="Julian Christensen" w:date="2024-07-05T16:51:00Z">
        <w:r w:rsidDel="00363424">
          <w:rPr>
            <w:lang w:val="en-US"/>
          </w:rPr>
          <w:delText xml:space="preserve">since our recommendations are </w:delText>
        </w:r>
      </w:del>
      <w:del w:id="159" w:author="Julian Christensen" w:date="2024-07-05T16:47:00Z">
        <w:r w:rsidDel="00363424">
          <w:rPr>
            <w:lang w:val="en-US"/>
          </w:rPr>
          <w:delText xml:space="preserve">based </w:delText>
        </w:r>
      </w:del>
      <w:del w:id="160" w:author="Julian Christensen" w:date="2024-07-05T16:51:00Z">
        <w:r w:rsidDel="00363424">
          <w:rPr>
            <w:lang w:val="en-US"/>
          </w:rPr>
          <w:delText xml:space="preserve">on the acceptance that the </w:delText>
        </w:r>
      </w:del>
      <w:r>
        <w:rPr>
          <w:lang w:val="en-US"/>
        </w:rPr>
        <w:t>GPT API models</w:t>
      </w:r>
      <w:ins w:id="161" w:author="Julian Christensen" w:date="2024-07-05T16:53:00Z">
        <w:r w:rsidR="00363424">
          <w:rPr>
            <w:lang w:val="en-US"/>
          </w:rPr>
          <w:t xml:space="preserve"> – like humans –</w:t>
        </w:r>
      </w:ins>
      <w:r>
        <w:rPr>
          <w:lang w:val="en-US"/>
        </w:rPr>
        <w:t xml:space="preserve"> can err</w:t>
      </w:r>
      <w:del w:id="162" w:author="Julian Christensen" w:date="2024-07-05T16:53:00Z">
        <w:r w:rsidDel="00363424">
          <w:rPr>
            <w:lang w:val="en-US"/>
          </w:rPr>
          <w:delText xml:space="preserve"> to some degree (</w:delText>
        </w:r>
      </w:del>
      <w:del w:id="163" w:author="Julian Christensen" w:date="2024-07-05T16:47:00Z">
        <w:r w:rsidDel="00363424">
          <w:rPr>
            <w:lang w:val="en-US"/>
          </w:rPr>
          <w:delText>as accepted for</w:delText>
        </w:r>
      </w:del>
      <w:del w:id="164" w:author="Julian Christensen" w:date="2024-07-05T16:48:00Z">
        <w:r w:rsidDel="00363424">
          <w:rPr>
            <w:lang w:val="en-US"/>
          </w:rPr>
          <w:delText xml:space="preserve"> </w:delText>
        </w:r>
      </w:del>
      <w:del w:id="165" w:author="Julian Christensen" w:date="2024-07-05T16:53:00Z">
        <w:r w:rsidDel="00363424">
          <w:rPr>
            <w:lang w:val="en-US"/>
          </w:rPr>
          <w:delText xml:space="preserve">human </w:delText>
        </w:r>
      </w:del>
      <w:del w:id="166" w:author="Julian Christensen" w:date="2024-07-05T16:48:00Z">
        <w:r w:rsidDel="00363424">
          <w:rPr>
            <w:lang w:val="en-US"/>
          </w:rPr>
          <w:delText>screeners</w:delText>
        </w:r>
      </w:del>
      <w:del w:id="167" w:author="Julian Christensen" w:date="2024-07-05T16:53:00Z">
        <w:r w:rsidDel="00363424">
          <w:rPr>
            <w:lang w:val="en-US"/>
          </w:rPr>
          <w:delText>)</w:delText>
        </w:r>
      </w:del>
      <w:ins w:id="168" w:author="Julian Christensen" w:date="2024-07-05T16:53:00Z">
        <w:r w:rsidR="00363424">
          <w:rPr>
            <w:lang w:val="en-US"/>
          </w:rPr>
          <w:t xml:space="preserve"> and therefore</w:t>
        </w:r>
      </w:ins>
      <w:r>
        <w:rPr>
          <w:lang w:val="en-US"/>
        </w:rPr>
        <w:t xml:space="preserve">, it is </w:t>
      </w:r>
      <w:r w:rsidRPr="00FC1A8D">
        <w:rPr>
          <w:rStyle w:val="translation"/>
          <w:lang w:val="en-US"/>
        </w:rPr>
        <w:t>of vital importance that GPT API screening is combined with other screening techniques such as forward and backward citation tracking to ensure that potentially missed studies re-enter the review</w:t>
      </w:r>
      <w:ins w:id="169" w:author="Julian Christensen" w:date="2024-07-05T16:53:00Z">
        <w:r w:rsidR="00363424">
          <w:rPr>
            <w:rStyle w:val="translation"/>
            <w:lang w:val="en-US"/>
          </w:rPr>
          <w:t xml:space="preserve">. In that regard, </w:t>
        </w:r>
      </w:ins>
      <w:ins w:id="170" w:author="Julian Christensen" w:date="2024-07-05T16:54:00Z">
        <w:r w:rsidR="00363424">
          <w:rPr>
            <w:rStyle w:val="translation"/>
            <w:lang w:val="en-US"/>
          </w:rPr>
          <w:t>GPT-based screenings are not different from screenings conducted by humans</w:t>
        </w:r>
      </w:ins>
      <w:r w:rsidRPr="00FC1A8D">
        <w:rPr>
          <w:rStyle w:val="translation"/>
          <w:lang w:val="en-US"/>
        </w:rPr>
        <w:t xml:space="preserve">. Although </w:t>
      </w:r>
      <w:del w:id="171" w:author="Julian Christensen" w:date="2024-07-05T16:54:00Z">
        <w:r w:rsidRPr="00FC1A8D" w:rsidDel="00363424">
          <w:rPr>
            <w:rStyle w:val="translation"/>
            <w:lang w:val="en-US"/>
          </w:rPr>
          <w:delText xml:space="preserve">we </w:delText>
        </w:r>
      </w:del>
      <w:ins w:id="172" w:author="Julian Christensen" w:date="2024-07-05T16:54:00Z">
        <w:r w:rsidR="00363424">
          <w:rPr>
            <w:rStyle w:val="translation"/>
            <w:lang w:val="en-US"/>
          </w:rPr>
          <w:t>our recommendations</w:t>
        </w:r>
        <w:r w:rsidR="00363424" w:rsidRPr="00FC1A8D">
          <w:rPr>
            <w:rStyle w:val="translation"/>
            <w:lang w:val="en-US"/>
          </w:rPr>
          <w:t xml:space="preserve"> </w:t>
        </w:r>
      </w:ins>
      <w:r w:rsidRPr="00FC1A8D">
        <w:rPr>
          <w:rStyle w:val="translation"/>
          <w:lang w:val="en-US"/>
        </w:rPr>
        <w:t xml:space="preserve">allow for minor errors, </w:t>
      </w:r>
      <w:commentRangeStart w:id="173"/>
      <w:r w:rsidRPr="00FC1A8D">
        <w:rPr>
          <w:rStyle w:val="translation"/>
          <w:lang w:val="en-US"/>
        </w:rPr>
        <w:t>we recommend not to use GPT API screening, if reviewers can reach satisfying recall and specificity rates</w:t>
      </w:r>
      <w:commentRangeEnd w:id="173"/>
      <w:r w:rsidR="00363424">
        <w:rPr>
          <w:rStyle w:val="Kommentarhenvisning"/>
        </w:rPr>
        <w:commentReference w:id="173"/>
      </w:r>
      <w:r w:rsidRPr="00FC1A8D">
        <w:rPr>
          <w:rStyle w:val="translation"/>
          <w:lang w:val="en-US"/>
        </w:rPr>
        <w:t xml:space="preserve">. </w:t>
      </w:r>
      <w:del w:id="174" w:author="Julian Christensen" w:date="2024-07-05T16:55:00Z">
        <w:r w:rsidRPr="00FC1A8D" w:rsidDel="00363424">
          <w:rPr>
            <w:rStyle w:val="translation"/>
            <w:lang w:val="en-US"/>
          </w:rPr>
          <w:delText xml:space="preserve">On </w:delText>
        </w:r>
      </w:del>
      <w:ins w:id="175" w:author="Julian Christensen" w:date="2024-07-05T16:55:00Z">
        <w:r w:rsidR="00363424">
          <w:rPr>
            <w:rStyle w:val="translation"/>
            <w:lang w:val="en-US"/>
          </w:rPr>
          <w:t>In</w:t>
        </w:r>
        <w:r w:rsidR="00363424" w:rsidRPr="00FC1A8D">
          <w:rPr>
            <w:rStyle w:val="translation"/>
            <w:lang w:val="en-US"/>
          </w:rPr>
          <w:t xml:space="preserve"> </w:t>
        </w:r>
      </w:ins>
      <w:r w:rsidRPr="00FC1A8D">
        <w:rPr>
          <w:rStyle w:val="translation"/>
          <w:lang w:val="en-US"/>
        </w:rPr>
        <w:t xml:space="preserve">a similar </w:t>
      </w:r>
      <w:del w:id="176" w:author="Julian Christensen" w:date="2024-07-05T16:55:00Z">
        <w:r w:rsidRPr="00FC1A8D" w:rsidDel="00363424">
          <w:rPr>
            <w:rStyle w:val="translation"/>
            <w:lang w:val="en-US"/>
          </w:rPr>
          <w:delText>line</w:delText>
        </w:r>
      </w:del>
      <w:ins w:id="177" w:author="Julian Christensen" w:date="2024-07-05T16:55:00Z">
        <w:r w:rsidR="00363424">
          <w:rPr>
            <w:rStyle w:val="translation"/>
            <w:lang w:val="en-US"/>
          </w:rPr>
          <w:t>vei</w:t>
        </w:r>
      </w:ins>
      <w:ins w:id="178" w:author="Julian Christensen" w:date="2024-07-05T16:56:00Z">
        <w:r w:rsidR="00363424">
          <w:rPr>
            <w:rStyle w:val="translation"/>
            <w:lang w:val="en-US"/>
          </w:rPr>
          <w:t>n</w:t>
        </w:r>
      </w:ins>
      <w:r w:rsidRPr="00FC1A8D">
        <w:rPr>
          <w:rStyle w:val="translation"/>
          <w:lang w:val="en-US"/>
        </w:rPr>
        <w:t xml:space="preserve">, we never think a GPT API model should be used as a stand-alone screener. There must always be a human in the loop, meaning that humans must always take the role of the first screener of titles and abstracts in high-quality systematic reviews.  </w:t>
      </w:r>
    </w:p>
    <w:p w14:paraId="75F118CE" w14:textId="01C4E720" w:rsidR="00C8294C" w:rsidRPr="00FC1A8D" w:rsidRDefault="00C8294C" w:rsidP="00C8294C">
      <w:pPr>
        <w:spacing w:after="0" w:line="360" w:lineRule="auto"/>
        <w:jc w:val="both"/>
        <w:rPr>
          <w:rStyle w:val="translation"/>
          <w:lang w:val="en-US"/>
        </w:rPr>
      </w:pPr>
      <w:r>
        <w:rPr>
          <w:lang w:val="en-US"/>
        </w:rPr>
        <w:tab/>
        <w:t xml:space="preserve">Some caveats and limitations follow our work. First of all, we agree with </w:t>
      </w:r>
      <w:proofErr w:type="spellStart"/>
      <w:r>
        <w:rPr>
          <w:lang w:val="en-US"/>
        </w:rPr>
        <w:t>Schoot</w:t>
      </w:r>
      <w:proofErr w:type="spellEnd"/>
      <w:r>
        <w:rPr>
          <w:lang w:val="en-US"/>
        </w:rPr>
        <w:t xml:space="preserve"> et al. </w:t>
      </w:r>
      <w:r>
        <w:rPr>
          <w:lang w:val="en-US"/>
        </w:rPr>
        <w:fldChar w:fldCharType="begin" w:fldLock="1"/>
      </w:r>
      <w:r>
        <w:rPr>
          <w:lang w:val="en-US"/>
        </w:rPr>
        <w:instrText>ADDIN CSL_CITATION {"citationItems":[{"id":"ITEM-1","itemData":{"ISSN":"2522-5839","author":[{"dropping-particle":"","family":"Schoot","given":"Rens","non-dropping-particle":"Van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intelligence","id":"ITEM-1","issue":"2","issued":{"date-parts":[["2021"]]},"page":"125-133","publisher":"Nature Publishing Group UK London","title":"An open source machine learning framework for efficient and transparent systematic reviews","type":"article-journal","volume":"3"},"suppress-author":1,"uris":["http://www.mendeley.com/documents/?uuid=7f678686-0882-4047-9080-d553b8b81a1e"]}],"mendeley":{"formattedCitation":"(2021)","plainTextFormattedCitation":"(2021)","previouslyFormattedCitation":"(2021)"},"properties":{"noteIndex":0},"schema":"https://github.com/citation-style-language/schema/raw/master/csl-citation.json"}</w:instrText>
      </w:r>
      <w:r>
        <w:rPr>
          <w:lang w:val="en-US"/>
        </w:rPr>
        <w:fldChar w:fldCharType="separate"/>
      </w:r>
      <w:r w:rsidRPr="00FD5C15">
        <w:rPr>
          <w:noProof/>
          <w:lang w:val="en-US"/>
        </w:rPr>
        <w:t>(2021)</w:t>
      </w:r>
      <w:r>
        <w:rPr>
          <w:lang w:val="en-US"/>
        </w:rPr>
        <w:fldChar w:fldCharType="end"/>
      </w:r>
      <w:r>
        <w:rPr>
          <w:lang w:val="en-US"/>
        </w:rPr>
        <w:t xml:space="preserve"> that transparency and reproducibility represent the highest scientific standards. Yet,</w:t>
      </w:r>
      <w:del w:id="179" w:author="Julian Christensen" w:date="2024-07-05T16:56:00Z">
        <w:r w:rsidDel="004174DA">
          <w:rPr>
            <w:lang w:val="en-US"/>
          </w:rPr>
          <w:delText xml:space="preserve"> </w:delText>
        </w:r>
      </w:del>
      <w:r>
        <w:rPr>
          <w:lang w:val="en-US"/>
        </w:rPr>
        <w:t xml:space="preserve"> </w:t>
      </w:r>
      <w:proofErr w:type="spellStart"/>
      <w:r>
        <w:rPr>
          <w:lang w:val="en-US"/>
        </w:rPr>
        <w:t>OpenAI’s</w:t>
      </w:r>
      <w:proofErr w:type="spellEnd"/>
      <w:r>
        <w:rPr>
          <w:lang w:val="en-US"/>
        </w:rPr>
        <w:t xml:space="preserve"> GPT API models are based on black box algorithms. Nonetheless, we do not believe that this argument should prevent reviewers from using </w:t>
      </w:r>
      <w:proofErr w:type="spellStart"/>
      <w:r>
        <w:rPr>
          <w:lang w:val="en-US"/>
        </w:rPr>
        <w:t>OpenAI’s</w:t>
      </w:r>
      <w:proofErr w:type="spellEnd"/>
      <w:r>
        <w:rPr>
          <w:lang w:val="en-US"/>
        </w:rPr>
        <w:t xml:space="preserve"> GPT API model</w:t>
      </w:r>
      <w:ins w:id="180" w:author="Julian Christensen" w:date="2024-07-05T16:56:00Z">
        <w:r w:rsidR="004174DA">
          <w:rPr>
            <w:lang w:val="en-US"/>
          </w:rPr>
          <w:t>s</w:t>
        </w:r>
      </w:ins>
      <w:r>
        <w:rPr>
          <w:lang w:val="en-US"/>
        </w:rPr>
        <w:t xml:space="preserve"> for TAB screening </w:t>
      </w:r>
      <w:del w:id="181" w:author="Julian Christensen" w:date="2024-07-05T16:57:00Z">
        <w:r w:rsidDel="004174DA">
          <w:rPr>
            <w:lang w:val="en-US"/>
          </w:rPr>
          <w:delText xml:space="preserve">seen </w:delText>
        </w:r>
      </w:del>
      <w:ins w:id="182" w:author="Julian Christensen" w:date="2024-07-05T16:57:00Z">
        <w:r w:rsidR="004174DA">
          <w:rPr>
            <w:lang w:val="en-US"/>
          </w:rPr>
          <w:t>– for instance,</w:t>
        </w:r>
      </w:ins>
      <w:del w:id="183" w:author="Julian Christensen" w:date="2024-07-05T16:57:00Z">
        <w:r w:rsidDel="004174DA">
          <w:rPr>
            <w:lang w:val="en-US"/>
          </w:rPr>
          <w:delText>in the light of the fact that</w:delText>
        </w:r>
      </w:del>
      <w:r>
        <w:rPr>
          <w:lang w:val="en-US"/>
        </w:rPr>
        <w:t xml:space="preserve"> human screening</w:t>
      </w:r>
      <w:ins w:id="184" w:author="Julian Christensen" w:date="2024-07-05T16:57:00Z">
        <w:r w:rsidR="004174DA">
          <w:rPr>
            <w:lang w:val="en-US"/>
          </w:rPr>
          <w:t xml:space="preserve"> decisions</w:t>
        </w:r>
      </w:ins>
      <w:r>
        <w:rPr>
          <w:lang w:val="en-US"/>
        </w:rPr>
        <w:t xml:space="preserve"> most often represent</w:t>
      </w:r>
      <w:del w:id="185" w:author="Julian Christensen" w:date="2024-07-05T16:57:00Z">
        <w:r w:rsidDel="004174DA">
          <w:rPr>
            <w:lang w:val="en-US"/>
          </w:rPr>
          <w:delText>s</w:delText>
        </w:r>
      </w:del>
      <w:r>
        <w:rPr>
          <w:lang w:val="en-US"/>
        </w:rPr>
        <w:t xml:space="preserve"> black-box operation</w:t>
      </w:r>
      <w:ins w:id="186" w:author="Julian Christensen" w:date="2024-07-05T16:57:00Z">
        <w:r w:rsidR="004174DA">
          <w:rPr>
            <w:lang w:val="en-US"/>
          </w:rPr>
          <w:t>s</w:t>
        </w:r>
      </w:ins>
      <w:r>
        <w:rPr>
          <w:lang w:val="en-US"/>
        </w:rPr>
        <w:t xml:space="preserve"> as well. However, we consider it all-important that future research investigates the performance of alternative open-source GPT models. A side-effect of such research would further be that the cost</w:t>
      </w:r>
      <w:ins w:id="187" w:author="Julian Christensen" w:date="2024-07-05T16:58:00Z">
        <w:r w:rsidR="004174DA">
          <w:rPr>
            <w:lang w:val="en-US"/>
          </w:rPr>
          <w:t>s</w:t>
        </w:r>
      </w:ins>
      <w:r>
        <w:rPr>
          <w:lang w:val="en-US"/>
        </w:rPr>
        <w:t xml:space="preserve"> of using GPT models </w:t>
      </w:r>
      <w:del w:id="188" w:author="Julian Christensen" w:date="2024-07-05T16:58:00Z">
        <w:r w:rsidDel="004174DA">
          <w:rPr>
            <w:lang w:val="en-US"/>
          </w:rPr>
          <w:delText xml:space="preserve">can </w:delText>
        </w:r>
      </w:del>
      <w:ins w:id="189" w:author="Julian Christensen" w:date="2024-07-05T16:58:00Z">
        <w:r w:rsidR="004174DA">
          <w:rPr>
            <w:lang w:val="en-US"/>
          </w:rPr>
          <w:t>may</w:t>
        </w:r>
        <w:r w:rsidR="004174DA">
          <w:rPr>
            <w:lang w:val="en-US"/>
          </w:rPr>
          <w:t xml:space="preserve"> </w:t>
        </w:r>
      </w:ins>
      <w:r>
        <w:rPr>
          <w:lang w:val="en-US"/>
        </w:rPr>
        <w:t>be substantially reduced</w:t>
      </w:r>
      <w:ins w:id="190" w:author="Julian Christensen" w:date="2024-07-05T16:58:00Z">
        <w:r w:rsidR="004174DA">
          <w:rPr>
            <w:lang w:val="en-US"/>
          </w:rPr>
          <w:t>,</w:t>
        </w:r>
      </w:ins>
      <w:r>
        <w:rPr>
          <w:lang w:val="en-US"/>
        </w:rPr>
        <w:t xml:space="preserve"> which can be a major barrier to using GPT-4 models for TAB screening at the current point in time. T</w:t>
      </w:r>
      <w:r w:rsidRPr="00FC1A8D">
        <w:rPr>
          <w:rStyle w:val="translation"/>
          <w:lang w:val="en-US"/>
        </w:rPr>
        <w:t xml:space="preserve">hese models are still rather expensive (in absolute terms, not compared </w:t>
      </w:r>
      <w:r w:rsidRPr="00FC1A8D">
        <w:rPr>
          <w:rStyle w:val="translation"/>
          <w:lang w:val="en-US"/>
        </w:rPr>
        <w:lastRenderedPageBreak/>
        <w:t>to hiring a human screener). Thus, another line for future research could be to investigate the performance of cheaper GPT-4 models</w:t>
      </w:r>
      <w:ins w:id="191" w:author="Julian Christensen" w:date="2024-07-05T16:58:00Z">
        <w:r w:rsidR="004174DA">
          <w:rPr>
            <w:rStyle w:val="translation"/>
            <w:lang w:val="en-US"/>
          </w:rPr>
          <w:t>,</w:t>
        </w:r>
      </w:ins>
      <w:r w:rsidRPr="00FC1A8D">
        <w:rPr>
          <w:rStyle w:val="translation"/>
          <w:lang w:val="en-US"/>
        </w:rPr>
        <w:t xml:space="preserve"> such as GPT-4o and GPT-4-turbo. </w:t>
      </w:r>
    </w:p>
    <w:p w14:paraId="3D51801C" w14:textId="77777777" w:rsidR="00C8294C" w:rsidRDefault="00C8294C" w:rsidP="00C8294C">
      <w:pPr>
        <w:spacing w:after="0" w:line="360" w:lineRule="auto"/>
        <w:jc w:val="both"/>
        <w:rPr>
          <w:lang w:val="en-US"/>
        </w:rPr>
      </w:pPr>
      <w:r w:rsidRPr="00FC1A8D">
        <w:rPr>
          <w:rStyle w:val="translation"/>
          <w:lang w:val="en-US"/>
        </w:rPr>
        <w:tab/>
        <w:t>A general challenge when using GPT API models is that it requires a substantial amount of software maintenance to keep up to date with the newest model developments. Therefore, it requires continuous software development, for this screening approach to be viable which, in turn, will probably require collaborations in the research community to ensure the stability of the software over time.</w:t>
      </w:r>
    </w:p>
    <w:p w14:paraId="7AAC93F3" w14:textId="576CA300" w:rsidR="00C8294C" w:rsidRDefault="00C8294C" w:rsidP="00C8294C">
      <w:pPr>
        <w:spacing w:after="0" w:line="360" w:lineRule="auto"/>
        <w:ind w:firstLine="1304"/>
        <w:jc w:val="both"/>
        <w:rPr>
          <w:lang w:val="en-US"/>
        </w:rPr>
      </w:pPr>
      <w:r>
        <w:rPr>
          <w:lang w:val="en-US"/>
        </w:rPr>
        <w:t xml:space="preserve">Although this study has some important limitations, we believe that the implications of this work are rather extensive beyond what we have presented. First, using well-functioning automated tools renders the possibility for reviewers not to make unnecessary restrictions on their search string to steer the number of study records, which, in turn, increases the likelihood of finding all or close to all relevant studies for the review. Moreover, it makes it possible to screen </w:t>
      </w:r>
      <w:ins w:id="192" w:author="Julian Christensen" w:date="2024-07-05T17:01:00Z">
        <w:r w:rsidR="004174DA">
          <w:rPr>
            <w:lang w:val="en-US"/>
          </w:rPr>
          <w:t xml:space="preserve">literature for </w:t>
        </w:r>
      </w:ins>
      <w:r w:rsidRPr="0011702D">
        <w:rPr>
          <w:lang w:val="en-US"/>
        </w:rPr>
        <w:t>extreme-sized reviews</w:t>
      </w:r>
      <w:r>
        <w:rPr>
          <w:lang w:val="en-US"/>
        </w:rPr>
        <w:t xml:space="preserve"> </w:t>
      </w:r>
      <w:r>
        <w:fldChar w:fldCharType="begin" w:fldLock="1"/>
      </w:r>
      <w:r>
        <w:rPr>
          <w:lang w:val="en-US"/>
        </w:rPr>
        <w:instrText>ADDIN CSL_CITATION {"citationItems":[{"id":"ITEM-1","itemData":{"DOI":"https://doi.org/10.1002/jrsm.1093","ISSN":"1759-2879","abstract":"In scoping reviews, boundaries of relevant evidence may be initially fuzzy, with refined conceptual understanding of interventions and their proposed mechanisms of action an intended output of the scoping process rather than its starting point. Electronic searches are therefore sensitive, often retrieving very large record sets that are impractical to screen in their entirety. This paper describes methods for applying and evaluating the use of text mining (TM) technologies to reduce impractical screening workload in reviews, using examples of two extremely large-scale scoping reviews of public health evidence (choice architecture (CA) and economic environment (EE)). Electronic searches retrieved &gt;800,000 (CA) and &gt;1 million (EE) records. TM technologies were used to prioritise records for manual screening. TM performance was measured prospectively. TM reduced manual screening workload by 90% (CA) and 88% (EE) compared with conventional screening (absolute reductions of ≈430?000 (CA) and ≈378?000 (EE) records). This study expands an emerging corpus of empirical evidence for the use of TM to expedite study selection in reviews. By reducing screening workload to manageable levels, TM made it possible to assemble and configure large, complex evidence bases that crossed research discipline boundaries. These methods are transferable to other scoping and systematic reviews incorporating conceptual development or explanatory dimensions. ? 2013 The Authors. Research Synthesis Methods published by John Wiley &amp; Sons, Ltd.","author":[{"dropping-particle":"","family":"Shemilt","given":"Ian","non-dropping-particle":"","parse-names":false,"suffix":""},{"dropping-particle":"","family":"Simon","given":"Antonia","non-dropping-particle":"","parse-names":false,"suffix":""},{"dropping-particle":"","family":"Hollands","given":"Gareth J","non-dropping-particle":"","parse-names":false,"suffix":""},{"dropping-particle":"","family":"Marteau","given":"Theresa M","non-dropping-particle":"","parse-names":false,"suffix":""},{"dropping-particle":"","family":"Ogilvie","given":"David","non-dropping-particle":"","parse-names":false,"suffix":""},{"dropping-particle":"","family":"O'Mara-Eves","given":"Alison","non-dropping-particle":"","parse-names":false,"suffix":""},{"dropping-particle":"","family":"Kelly","given":"Michael P","non-dropping-particle":"","parse-names":false,"suffix":""},{"dropping-particle":"","family":"Thomas","given":"James","non-dropping-particle":"","parse-names":false,"suffix":""}],"container-title":"Research Synthesis Methods","id":"ITEM-1","issue":"1","issued":{"date-parts":[["2014","3","1"]]},"page":"31-49","publisher":"John Wiley &amp; Sons, Ltd","title":"Pinpointing needles in giant haystacks: use of text mining to reduce impractical screening workload in extremely large scoping reviews","type":"article-journal","volume":"5"},"uris":["http://www.mendeley.com/documents/?uuid=b459f469-dbac-4b2a-af7a-6a2cd76d8efc"]},{"id":"ITEM-2","itemData":{"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Reviews","id":"ITEM-2","issued":{"date-parts":[["2016"]]},"page":"1-13","publisher":"Springer","title":"Use of cost-effectiveness analysis to compare the efficiency of study identification methods in systematic reviews","type":"article-journal","volume":"5"},"uris":["http://www.mendeley.com/documents/?uuid=a750112c-7f76-4678-899c-54134b9e444e"]}],"mendeley":{"formattedCitation":"(Shemilt et al., 2014, 2016)","plainTextFormattedCitation":"(Shemilt et al., 2014, 2016)","previouslyFormattedCitation":"(Shemilt et al., 2014, 2016)"},"properties":{"noteIndex":0},"schema":"https://github.com/citation-style-language/schema/raw/master/csl-citation.json"}</w:instrText>
      </w:r>
      <w:r>
        <w:fldChar w:fldCharType="separate"/>
      </w:r>
      <w:r w:rsidRPr="00DE061E">
        <w:rPr>
          <w:noProof/>
          <w:lang w:val="en-US"/>
        </w:rPr>
        <w:t>(Shemilt et al., 2014, 2016)</w:t>
      </w:r>
      <w:r>
        <w:fldChar w:fldCharType="end"/>
      </w:r>
      <w:r>
        <w:rPr>
          <w:lang w:val="en-US"/>
        </w:rPr>
        <w:t xml:space="preserve"> that would otherwise have been considered </w:t>
      </w:r>
      <w:r w:rsidRPr="00FC1A8D">
        <w:rPr>
          <w:rStyle w:val="translation"/>
          <w:lang w:val="en-US"/>
        </w:rPr>
        <w:t xml:space="preserve">unmanageable by humans. </w:t>
      </w:r>
      <w:r>
        <w:rPr>
          <w:lang w:val="en-US"/>
        </w:rPr>
        <w:t xml:space="preserve">Second, this approach can be all-important in elevating the quality of reviews conducted by single researchers restricted by resources such as low budgets and/or time. Third, we believe that </w:t>
      </w:r>
      <w:del w:id="193" w:author="Julian Christensen" w:date="2024-07-05T17:02:00Z">
        <w:r w:rsidDel="004174DA">
          <w:rPr>
            <w:lang w:val="en-US"/>
          </w:rPr>
          <w:delText xml:space="preserve">there exists </w:delText>
        </w:r>
      </w:del>
      <w:r>
        <w:rPr>
          <w:lang w:val="en-US"/>
        </w:rPr>
        <w:t>a huge potential</w:t>
      </w:r>
      <w:ins w:id="194" w:author="Julian Christensen" w:date="2024-07-05T17:02:00Z">
        <w:r w:rsidR="004174DA">
          <w:rPr>
            <w:lang w:val="en-US"/>
          </w:rPr>
          <w:t xml:space="preserve"> exists</w:t>
        </w:r>
      </w:ins>
      <w:r>
        <w:rPr>
          <w:lang w:val="en-US"/>
        </w:rPr>
        <w:t xml:space="preserve"> in combining traditional automated tools and GPT modeling. For example, GPT API models could play a key part in validating a decided stopping rule </w:t>
      </w:r>
      <w:r>
        <w:rPr>
          <w:lang w:val="en-US"/>
        </w:rPr>
        <w:fldChar w:fldCharType="begin" w:fldLock="1"/>
      </w:r>
      <w:r>
        <w:rPr>
          <w:lang w:val="en-US"/>
        </w:rPr>
        <w:instrText>ADDIN CSL_CITATION {"citationItems":[{"id":"ITEM-1","itemData":{"author":[{"dropping-particle":"","family":"Campos","given":"Diego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id":"ITEM-1","issued":{"date-parts":[["2023"]]},"publisher":"PsyArXiv","title":"Screening Smarter, Not Harder: A Comparative Analysis of Machine Learning Screening Algorithms and Heuristic Stopping Criteria for Systematic Reviews in Educational Research","type":"article-journal"},"uris":["http://www.mendeley.com/documents/?uuid=95eae932-1d78-401b-8fcc-7bcfc45a2fe0"]},{"id":"ITEM-2","itemData":{"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id":"ITEM-2","issued":{"date-parts":[["2023"]]},"publisher":"OSF","title":"When to stop and what to expect—An Evaluation of the performance of stopping rules in AI-assisted reviewing for psychological meta-analytical research","type":"article-journal"},"uris":["http://www.mendeley.com/documents/?uuid=cdf32fbe-e1d0-415f-9c0d-1713235b5415"]}],"mendeley":{"formattedCitation":"(Campos et al., 2023; König et al., 2023)","plainTextFormattedCitation":"(Campos et al., 2023; König et al., 2023)","previouslyFormattedCitation":"(Campos et al., 2023; König et al., 2023)"},"properties":{"noteIndex":0},"schema":"https://github.com/citation-style-language/schema/raw/master/csl-citation.json"}</w:instrText>
      </w:r>
      <w:r>
        <w:rPr>
          <w:lang w:val="en-US"/>
        </w:rPr>
        <w:fldChar w:fldCharType="separate"/>
      </w:r>
      <w:r w:rsidRPr="00FD5C15">
        <w:rPr>
          <w:noProof/>
          <w:lang w:val="en-US"/>
        </w:rPr>
        <w:t>(Campos et al., 2023; König et al., 2023)</w:t>
      </w:r>
      <w:r>
        <w:rPr>
          <w:lang w:val="en-US"/>
        </w:rPr>
        <w:fldChar w:fldCharType="end"/>
      </w:r>
      <w:r>
        <w:rPr>
          <w:lang w:val="en-US"/>
        </w:rPr>
        <w:t xml:space="preserve"> whereto it could partly be used to screen records close to the stopping rule on the wrong side, and partly be used to more precisely detect relevant studies on the right side of a given stopping rule, </w:t>
      </w:r>
      <w:del w:id="195" w:author="Julian Christensen" w:date="2024-07-05T17:03:00Z">
        <w:r w:rsidDel="004174DA">
          <w:rPr>
            <w:lang w:val="en-US"/>
          </w:rPr>
          <w:delText xml:space="preserve">ensuring that humans </w:delText>
        </w:r>
      </w:del>
      <w:del w:id="196" w:author="Julian Christensen" w:date="2024-07-05T17:02:00Z">
        <w:r w:rsidDel="004174DA">
          <w:rPr>
            <w:lang w:val="en-US"/>
          </w:rPr>
          <w:delText xml:space="preserve">did </w:delText>
        </w:r>
      </w:del>
      <w:del w:id="197" w:author="Julian Christensen" w:date="2024-07-05T17:03:00Z">
        <w:r w:rsidDel="004174DA">
          <w:rPr>
            <w:lang w:val="en-US"/>
          </w:rPr>
          <w:delText>not</w:delText>
        </w:r>
      </w:del>
      <w:ins w:id="198" w:author="Julian Christensen" w:date="2024-07-05T17:03:00Z">
        <w:r w:rsidR="004174DA">
          <w:rPr>
            <w:lang w:val="en-US"/>
          </w:rPr>
          <w:t>thereby reducing the risk of relevant studies being</w:t>
        </w:r>
      </w:ins>
      <w:r>
        <w:rPr>
          <w:lang w:val="en-US"/>
        </w:rPr>
        <w:t xml:space="preserve"> overlook</w:t>
      </w:r>
      <w:ins w:id="199" w:author="Julian Christensen" w:date="2024-07-05T17:03:00Z">
        <w:r w:rsidR="004174DA">
          <w:rPr>
            <w:lang w:val="en-US"/>
          </w:rPr>
          <w:t>ed</w:t>
        </w:r>
      </w:ins>
      <w:del w:id="200" w:author="Julian Christensen" w:date="2024-07-05T17:03:00Z">
        <w:r w:rsidDel="004174DA">
          <w:rPr>
            <w:lang w:val="en-US"/>
          </w:rPr>
          <w:delText xml:space="preserve"> any relevant studies</w:delText>
        </w:r>
      </w:del>
      <w:r>
        <w:rPr>
          <w:lang w:val="en-US"/>
        </w:rPr>
        <w:t xml:space="preserve">. Combining traditional tools and GPT screening could furthermore </w:t>
      </w:r>
      <w:commentRangeStart w:id="201"/>
      <w:r>
        <w:rPr>
          <w:lang w:val="en-US"/>
        </w:rPr>
        <w:t xml:space="preserve">reduce the cost of using GPT API models. </w:t>
      </w:r>
      <w:commentRangeEnd w:id="201"/>
      <w:r w:rsidR="004174DA">
        <w:rPr>
          <w:rStyle w:val="Kommentarhenvisning"/>
        </w:rPr>
        <w:commentReference w:id="201"/>
      </w:r>
      <w:r>
        <w:rPr>
          <w:lang w:val="en-US"/>
        </w:rPr>
        <w:t xml:space="preserve">Another application could also be that GPT API models are used together with prioritization resampling algorithms such as the one suggested by Hou and Tipton </w:t>
      </w:r>
      <w:r>
        <w:rPr>
          <w:lang w:val="en-US"/>
        </w:rPr>
        <w:fldChar w:fldCharType="begin" w:fldLock="1"/>
      </w:r>
      <w:r>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suppress-author":1,"uris":["http://www.mendeley.com/documents/?uuid=f583edb9-0628-4fa2-9b5c-f5a0c037eea3"]}],"mendeley":{"formattedCitation":"(2024)","plainTextFormattedCitation":"(2024)"},"properties":{"noteIndex":0},"schema":"https://github.com/citation-style-language/schema/raw/master/csl-citation.json"}</w:instrText>
      </w:r>
      <w:r>
        <w:rPr>
          <w:lang w:val="en-US"/>
        </w:rPr>
        <w:fldChar w:fldCharType="separate"/>
      </w:r>
      <w:r w:rsidRPr="00B87C64">
        <w:rPr>
          <w:noProof/>
          <w:lang w:val="en-US"/>
        </w:rPr>
        <w:t>(2024)</w:t>
      </w:r>
      <w:r>
        <w:rPr>
          <w:lang w:val="en-US"/>
        </w:rPr>
        <w:fldChar w:fldCharType="end"/>
      </w:r>
      <w:r>
        <w:rPr>
          <w:lang w:val="en-US"/>
        </w:rPr>
        <w:t xml:space="preserve"> to come closer to reaching recall rates closer to 100%, which are generally considered unattainable when using stochastic algorithms. Fourth, even if reviewers prefer to use duplicate human screening, we think that using a GPT API model as a third screener would be valuable since it can guard against missing relevant studies due to human screener drifting. </w:t>
      </w:r>
    </w:p>
    <w:p w14:paraId="49B4D30E" w14:textId="77777777" w:rsidR="00A473E7" w:rsidRPr="00C8294C" w:rsidRDefault="00C8294C" w:rsidP="00C8294C">
      <w:pPr>
        <w:spacing w:after="0" w:line="360" w:lineRule="auto"/>
        <w:ind w:firstLine="1304"/>
        <w:jc w:val="both"/>
        <w:rPr>
          <w:lang w:val="en-US"/>
        </w:rPr>
      </w:pPr>
      <w:r>
        <w:rPr>
          <w:lang w:val="en-US"/>
        </w:rPr>
        <w:t>To recapitulate, w</w:t>
      </w:r>
      <w:r w:rsidRPr="00CC4D5B">
        <w:rPr>
          <w:lang w:val="en-US"/>
        </w:rPr>
        <w:t>e</w:t>
      </w:r>
      <w:r>
        <w:rPr>
          <w:lang w:val="en-US"/>
        </w:rPr>
        <w:t xml:space="preserve"> </w:t>
      </w:r>
      <w:r w:rsidRPr="00CC4D5B">
        <w:rPr>
          <w:lang w:val="en-US"/>
        </w:rPr>
        <w:t xml:space="preserve">believe that using GPT API models </w:t>
      </w:r>
      <w:r>
        <w:rPr>
          <w:lang w:val="en-US"/>
        </w:rPr>
        <w:t>can change duplicate TAB screening in</w:t>
      </w:r>
      <w:r w:rsidRPr="00CC4D5B">
        <w:rPr>
          <w:lang w:val="en-US"/>
        </w:rPr>
        <w:t xml:space="preserve"> high-quality reviews</w:t>
      </w:r>
      <w:r>
        <w:rPr>
          <w:lang w:val="en-US"/>
        </w:rPr>
        <w:t xml:space="preserve"> across all kinds of scientific disciplines</w:t>
      </w:r>
      <w:r w:rsidRPr="00CC4D5B">
        <w:rPr>
          <w:lang w:val="en-US"/>
        </w:rPr>
        <w:t>.</w:t>
      </w:r>
      <w:r>
        <w:rPr>
          <w:lang w:val="en-US"/>
        </w:rPr>
        <w:t xml:space="preserve"> In fact, w</w:t>
      </w:r>
      <w:r w:rsidRPr="00CC4D5B">
        <w:rPr>
          <w:lang w:val="en-US"/>
        </w:rPr>
        <w:t xml:space="preserve">e </w:t>
      </w:r>
      <w:r>
        <w:rPr>
          <w:lang w:val="en-US"/>
        </w:rPr>
        <w:t>envision</w:t>
      </w:r>
      <w:r w:rsidRPr="00CC4D5B">
        <w:rPr>
          <w:lang w:val="en-US"/>
        </w:rPr>
        <w:t xml:space="preserve"> that the GPT-4 models will perform even </w:t>
      </w:r>
      <w:r>
        <w:rPr>
          <w:lang w:val="en-US"/>
        </w:rPr>
        <w:t>more</w:t>
      </w:r>
      <w:r w:rsidRPr="00CC4D5B">
        <w:rPr>
          <w:lang w:val="en-US"/>
        </w:rPr>
        <w:t xml:space="preserve"> </w:t>
      </w:r>
      <w:r>
        <w:rPr>
          <w:lang w:val="en-US"/>
        </w:rPr>
        <w:t>adequately when used on more structured abstracts as typically found in medicine</w:t>
      </w:r>
      <w:r w:rsidRPr="00CC4D5B">
        <w:rPr>
          <w:lang w:val="en-US"/>
        </w:rPr>
        <w:t xml:space="preserve">. </w:t>
      </w:r>
      <w:r>
        <w:rPr>
          <w:lang w:val="en-US"/>
        </w:rPr>
        <w:t xml:space="preserve">Moreover, we think this is an ideal use case where artificial intelligence (AI) can meaningfully take on tedious human labor, and where no legal issues arise. Even more </w:t>
      </w:r>
      <w:r w:rsidRPr="00FC1A8D">
        <w:rPr>
          <w:rStyle w:val="translation"/>
          <w:lang w:val="en-US"/>
        </w:rPr>
        <w:lastRenderedPageBreak/>
        <w:t>edifying</w:t>
      </w:r>
      <w:r>
        <w:rPr>
          <w:lang w:val="en-US"/>
        </w:rPr>
        <w:t xml:space="preserve">, GPT API model screening can ensure a more rapid transfer of key knowledge to research, practice, and policy, which ultimately underpins the core </w:t>
      </w:r>
      <w:r w:rsidRPr="00AB5E9A">
        <w:rPr>
          <w:lang w:val="en-US"/>
        </w:rPr>
        <w:t>rationale</w:t>
      </w:r>
      <w:r w:rsidRPr="00AB5E9A">
        <w:rPr>
          <w:i/>
          <w:lang w:val="en-US"/>
        </w:rPr>
        <w:t xml:space="preserve"> </w:t>
      </w:r>
      <w:r>
        <w:rPr>
          <w:lang w:val="en-US"/>
        </w:rPr>
        <w:t>for doing systematic re</w:t>
      </w:r>
      <w:bookmarkStart w:id="202" w:name="_GoBack"/>
      <w:bookmarkEnd w:id="202"/>
      <w:r>
        <w:rPr>
          <w:lang w:val="en-US"/>
        </w:rPr>
        <w:t xml:space="preserve">views. </w:t>
      </w:r>
      <w:bookmarkEnd w:id="0"/>
    </w:p>
    <w:sectPr w:rsidR="00A473E7" w:rsidRPr="00C8294C">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9" w:author="Julian Christensen" w:date="2024-07-05T16:34:00Z" w:initials="JC">
    <w:p w14:paraId="63E16A74" w14:textId="0F6DA565" w:rsidR="007448D0" w:rsidRDefault="007448D0">
      <w:pPr>
        <w:pStyle w:val="Kommentartekst"/>
      </w:pPr>
      <w:r>
        <w:rPr>
          <w:rStyle w:val="Kommentarhenvisning"/>
        </w:rPr>
        <w:annotationRef/>
      </w:r>
      <w:r>
        <w:t xml:space="preserve">Er det ikke det vi tidligere advarede imod? Altså sagde vi ikke at det allerhøjeste niveau ikke er </w:t>
      </w:r>
      <w:proofErr w:type="spellStart"/>
      <w:r>
        <w:t>desirable</w:t>
      </w:r>
      <w:proofErr w:type="spellEnd"/>
      <w:r>
        <w:t xml:space="preserve">? (At </w:t>
      </w:r>
      <w:proofErr w:type="spellStart"/>
      <w:r>
        <w:t>level</w:t>
      </w:r>
      <w:proofErr w:type="spellEnd"/>
      <w:r>
        <w:t xml:space="preserve"> 3 er men ikke </w:t>
      </w:r>
      <w:proofErr w:type="spellStart"/>
      <w:r>
        <w:t>level</w:t>
      </w:r>
      <w:proofErr w:type="spellEnd"/>
      <w:r>
        <w:t xml:space="preserve"> 4?</w:t>
      </w:r>
    </w:p>
  </w:comment>
  <w:comment w:id="173" w:author="Julian Christensen" w:date="2024-07-05T16:55:00Z" w:initials="JC">
    <w:p w14:paraId="2BCF4945" w14:textId="67014544" w:rsidR="00363424" w:rsidRPr="00363424" w:rsidRDefault="00363424">
      <w:pPr>
        <w:pStyle w:val="Kommentartekst"/>
        <w:rPr>
          <w:lang w:val="en-US"/>
        </w:rPr>
      </w:pPr>
      <w:r>
        <w:rPr>
          <w:rStyle w:val="Kommentarhenvisning"/>
        </w:rPr>
        <w:annotationRef/>
      </w:r>
      <w:r>
        <w:t xml:space="preserve">Er der en fejl i denne sætning? </w:t>
      </w:r>
      <w:proofErr w:type="spellStart"/>
      <w:r w:rsidRPr="00363424">
        <w:rPr>
          <w:lang w:val="en-US"/>
        </w:rPr>
        <w:t>Skal</w:t>
      </w:r>
      <w:proofErr w:type="spellEnd"/>
      <w:r w:rsidRPr="00363424">
        <w:rPr>
          <w:lang w:val="en-US"/>
        </w:rPr>
        <w:t xml:space="preserve"> der </w:t>
      </w:r>
      <w:proofErr w:type="spellStart"/>
      <w:proofErr w:type="gramStart"/>
      <w:r w:rsidRPr="00363424">
        <w:rPr>
          <w:lang w:val="en-US"/>
        </w:rPr>
        <w:t>stå</w:t>
      </w:r>
      <w:proofErr w:type="spellEnd"/>
      <w:r w:rsidRPr="00363424">
        <w:rPr>
          <w:lang w:val="en-US"/>
        </w:rPr>
        <w:t xml:space="preserve"> ”if</w:t>
      </w:r>
      <w:proofErr w:type="gramEnd"/>
      <w:r w:rsidRPr="00363424">
        <w:rPr>
          <w:lang w:val="en-US"/>
        </w:rPr>
        <w:t xml:space="preserve"> the models can</w:t>
      </w:r>
      <w:r>
        <w:rPr>
          <w:lang w:val="en-US"/>
        </w:rPr>
        <w:t xml:space="preserve">not reach satisfactory…” </w:t>
      </w:r>
      <w:proofErr w:type="spellStart"/>
      <w:r>
        <w:rPr>
          <w:lang w:val="en-US"/>
        </w:rPr>
        <w:t>eller</w:t>
      </w:r>
      <w:proofErr w:type="spellEnd"/>
      <w:r>
        <w:rPr>
          <w:lang w:val="en-US"/>
        </w:rPr>
        <w:t xml:space="preserve">? </w:t>
      </w:r>
    </w:p>
  </w:comment>
  <w:comment w:id="201" w:author="Julian Christensen" w:date="2024-07-05T17:03:00Z" w:initials="JC">
    <w:p w14:paraId="7DB6187A" w14:textId="759BBE78" w:rsidR="004174DA" w:rsidRDefault="004174DA">
      <w:pPr>
        <w:pStyle w:val="Kommentartekst"/>
      </w:pPr>
      <w:r>
        <w:rPr>
          <w:rStyle w:val="Kommentarhenvisning"/>
        </w:rPr>
        <w:annotationRef/>
      </w:r>
      <w:r>
        <w:t xml:space="preserve">How? (Jeg tænker det vil være ved at skulle screene et lavere antal studier men det kan med fordel fremgå af sætningen)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E16A74" w15:done="0"/>
  <w15:commentEx w15:paraId="2BCF4945" w15:done="0"/>
  <w15:commentEx w15:paraId="7DB618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E16A74" w16cid:durableId="2A329F2B"/>
  <w16cid:commentId w16cid:paraId="2BCF4945" w16cid:durableId="2A32A3F3"/>
  <w16cid:commentId w16cid:paraId="7DB6187A" w16cid:durableId="2A32A5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lian Christensen">
    <w15:presenceInfo w15:providerId="None" w15:userId="Julian Christen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94C"/>
    <w:rsid w:val="002046C5"/>
    <w:rsid w:val="00363424"/>
    <w:rsid w:val="004174DA"/>
    <w:rsid w:val="007448D0"/>
    <w:rsid w:val="00881C34"/>
    <w:rsid w:val="008A7D14"/>
    <w:rsid w:val="009867F7"/>
    <w:rsid w:val="00A473E7"/>
    <w:rsid w:val="00A863EC"/>
    <w:rsid w:val="00B516D1"/>
    <w:rsid w:val="00C8294C"/>
    <w:rsid w:val="00E1299B"/>
    <w:rsid w:val="00FC1A8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7DBC7"/>
  <w15:chartTrackingRefBased/>
  <w15:docId w15:val="{995D87CB-4E60-44E5-A8C3-E51F6BFD9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294C"/>
    <w:rPr>
      <w:rFonts w:ascii="Times New Roman" w:hAnsi="Times New Roman"/>
      <w:sz w:val="24"/>
    </w:rPr>
  </w:style>
  <w:style w:type="paragraph" w:styleId="Overskrift1">
    <w:name w:val="heading 1"/>
    <w:basedOn w:val="Normal"/>
    <w:next w:val="Normal"/>
    <w:link w:val="Overskrift1Tegn"/>
    <w:uiPriority w:val="9"/>
    <w:qFormat/>
    <w:rsid w:val="009867F7"/>
    <w:pPr>
      <w:keepNext/>
      <w:keepLines/>
      <w:spacing w:before="240" w:after="0"/>
      <w:outlineLvl w:val="0"/>
    </w:pPr>
    <w:rPr>
      <w:rFonts w:eastAsiaTheme="majorEastAsia" w:cstheme="majorBidi"/>
      <w:color w:val="000000" w:themeColor="text1"/>
      <w:sz w:val="28"/>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867F7"/>
    <w:rPr>
      <w:rFonts w:ascii="Times New Roman" w:eastAsiaTheme="majorEastAsia" w:hAnsi="Times New Roman" w:cstheme="majorBidi"/>
      <w:color w:val="000000" w:themeColor="text1"/>
      <w:sz w:val="28"/>
      <w:szCs w:val="32"/>
    </w:rPr>
  </w:style>
  <w:style w:type="character" w:customStyle="1" w:styleId="translation">
    <w:name w:val="translation"/>
    <w:basedOn w:val="Standardskrifttypeiafsnit"/>
    <w:rsid w:val="00C8294C"/>
  </w:style>
  <w:style w:type="character" w:styleId="Kommentarhenvisning">
    <w:name w:val="annotation reference"/>
    <w:basedOn w:val="Standardskrifttypeiafsnit"/>
    <w:uiPriority w:val="99"/>
    <w:semiHidden/>
    <w:unhideWhenUsed/>
    <w:rsid w:val="00C8294C"/>
    <w:rPr>
      <w:sz w:val="16"/>
      <w:szCs w:val="16"/>
    </w:rPr>
  </w:style>
  <w:style w:type="paragraph" w:styleId="Kommentartekst">
    <w:name w:val="annotation text"/>
    <w:basedOn w:val="Normal"/>
    <w:link w:val="KommentartekstTegn"/>
    <w:uiPriority w:val="99"/>
    <w:semiHidden/>
    <w:unhideWhenUsed/>
    <w:rsid w:val="00B516D1"/>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B516D1"/>
    <w:rPr>
      <w:rFonts w:ascii="Times New Roman" w:hAnsi="Times New Roman"/>
      <w:sz w:val="20"/>
      <w:szCs w:val="20"/>
    </w:rPr>
  </w:style>
  <w:style w:type="paragraph" w:styleId="Kommentaremne">
    <w:name w:val="annotation subject"/>
    <w:basedOn w:val="Kommentartekst"/>
    <w:next w:val="Kommentartekst"/>
    <w:link w:val="KommentaremneTegn"/>
    <w:uiPriority w:val="99"/>
    <w:semiHidden/>
    <w:unhideWhenUsed/>
    <w:rsid w:val="00B516D1"/>
    <w:rPr>
      <w:b/>
      <w:bCs/>
    </w:rPr>
  </w:style>
  <w:style w:type="character" w:customStyle="1" w:styleId="KommentaremneTegn">
    <w:name w:val="Kommentaremne Tegn"/>
    <w:basedOn w:val="KommentartekstTegn"/>
    <w:link w:val="Kommentaremne"/>
    <w:uiPriority w:val="99"/>
    <w:semiHidden/>
    <w:rsid w:val="00B516D1"/>
    <w:rPr>
      <w:rFonts w:ascii="Times New Roman" w:hAnsi="Times New Roman"/>
      <w:b/>
      <w:bCs/>
      <w:sz w:val="20"/>
      <w:szCs w:val="20"/>
    </w:rPr>
  </w:style>
  <w:style w:type="paragraph" w:styleId="Markeringsbobletekst">
    <w:name w:val="Balloon Text"/>
    <w:basedOn w:val="Normal"/>
    <w:link w:val="MarkeringsbobletekstTegn"/>
    <w:uiPriority w:val="99"/>
    <w:semiHidden/>
    <w:unhideWhenUsed/>
    <w:rsid w:val="00B516D1"/>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516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5390</Words>
  <Characters>32879</Characters>
  <Application>Microsoft Office Word</Application>
  <DocSecurity>0</DocSecurity>
  <Lines>273</Lines>
  <Paragraphs>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Statens It</Company>
  <LinksUpToDate>false</LinksUpToDate>
  <CharactersWithSpaces>38193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Julian Christensen</cp:lastModifiedBy>
  <cp:revision>4</cp:revision>
  <cp:lastPrinted>2024-07-05T12:35:00Z</cp:lastPrinted>
  <dcterms:created xsi:type="dcterms:W3CDTF">2024-07-05T12:35:00Z</dcterms:created>
  <dcterms:modified xsi:type="dcterms:W3CDTF">2024-07-05T15:06:00Z</dcterms:modified>
</cp:coreProperties>
</file>