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53BEF90C" w14:textId="175360EC" w:rsidR="00B1564C" w:rsidRDefault="001A4320" w:rsidP="00627170">
      <w:pPr>
        <w:pStyle w:val="NormalWeb"/>
        <w:spacing w:line="360" w:lineRule="auto"/>
        <w:jc w:val="both"/>
      </w:pPr>
      <w:r>
        <w:t>Independent human double</w:t>
      </w:r>
      <w:r w:rsidR="00D43317">
        <w:t xml:space="preserve"> </w:t>
      </w:r>
      <w:r w:rsidR="000F56A9">
        <w:t>screening of titles a</w:t>
      </w:r>
      <w:r w:rsidR="00DE45AC">
        <w:t>nd</w:t>
      </w:r>
      <w:r w:rsidR="000F56A9">
        <w:t xml:space="preserve"> abstracts is</w:t>
      </w:r>
      <w:r w:rsidR="00950F4A">
        <w:t xml:space="preserve"> considered</w:t>
      </w:r>
      <w:r w:rsidR="000F56A9">
        <w:t xml:space="preserve"> </w:t>
      </w:r>
      <w:r w:rsidR="00D43317">
        <w:t>a</w:t>
      </w:r>
      <w:r w:rsidR="000F56A9">
        <w:t xml:space="preserve"> </w:t>
      </w:r>
      <w:r w:rsidR="00D43317">
        <w:t>critical</w:t>
      </w:r>
      <w:r w:rsidR="000F56A9">
        <w:t xml:space="preserve"> step to ensure the</w:t>
      </w:r>
      <w:r w:rsidR="007948B5">
        <w:t xml:space="preserve"> </w:t>
      </w:r>
      <w:r w:rsidR="00950F4A">
        <w:t>quality</w:t>
      </w:r>
      <w:r w:rsidR="000F56A9">
        <w:t xml:space="preserve"> of systematic reviews</w:t>
      </w:r>
      <w:r w:rsidR="009129E1">
        <w:t xml:space="preserve"> and</w:t>
      </w:r>
      <w:r w:rsidR="009129E1" w:rsidRPr="009129E1">
        <w:t xml:space="preserve"> </w:t>
      </w:r>
      <w:r w:rsidR="009129E1">
        <w:t>meta-analyses herein</w:t>
      </w:r>
      <w:r w:rsidR="000F56A9">
        <w:t xml:space="preserve">. </w:t>
      </w:r>
      <w:r w:rsidR="00D43317">
        <w:t>However</w:t>
      </w:r>
      <w:r w:rsidR="000F56A9">
        <w:t xml:space="preserve">, double screening is a </w:t>
      </w:r>
      <w:r w:rsidR="000F56A9" w:rsidRPr="001F0CFC">
        <w:t>resource-</w:t>
      </w:r>
      <w:r w:rsidR="00890ED0">
        <w:t>intensive procedure th</w:t>
      </w:r>
      <w:r w:rsidR="00625587">
        <w:t>at</w:t>
      </w:r>
      <w:r w:rsidR="007948B5">
        <w:t xml:space="preserve"> </w:t>
      </w:r>
      <w:r w:rsidR="00E74715">
        <w:t>decelerates</w:t>
      </w:r>
      <w:r w:rsidR="007948B5">
        <w:t xml:space="preserve"> the review process, ultimately excluding</w:t>
      </w:r>
      <w:r w:rsidR="00890ED0">
        <w:t xml:space="preserve"> </w:t>
      </w:r>
      <w:r w:rsidR="000F56A9" w:rsidRPr="001F0CFC">
        <w:t>many researchers from using it</w:t>
      </w:r>
      <w:r w:rsidR="000F56A9">
        <w:t xml:space="preserve">. </w:t>
      </w:r>
      <w:r w:rsidR="007948B5">
        <w:t xml:space="preserve">To </w:t>
      </w:r>
      <w:r w:rsidR="009F7526">
        <w:t>alleviate this issue</w:t>
      </w:r>
      <w:r>
        <w:t xml:space="preserve"> and potentially increase the reliability of systematic reviews</w:t>
      </w:r>
      <w:r w:rsidR="00303077">
        <w:t>, we evaluate</w:t>
      </w:r>
      <w:r w:rsidR="002D264A">
        <w:t>d</w:t>
      </w:r>
      <w:r w:rsidR="00285183">
        <w:t xml:space="preserve"> the use of OpenAI’s</w:t>
      </w:r>
      <w:r w:rsidR="00C26460">
        <w:t xml:space="preserve"> </w:t>
      </w:r>
      <w:r w:rsidR="00303077">
        <w:t>GPT</w:t>
      </w:r>
      <w:r w:rsidR="00C26460">
        <w:t xml:space="preserve"> (</w:t>
      </w:r>
      <w:r w:rsidR="00C26460" w:rsidRPr="009D3333">
        <w:rPr>
          <w:szCs w:val="20"/>
        </w:rPr>
        <w:t>generative pre</w:t>
      </w:r>
      <w:r w:rsidR="00C26460">
        <w:rPr>
          <w:szCs w:val="20"/>
        </w:rPr>
        <w:t>-</w:t>
      </w:r>
      <w:r w:rsidR="00C26460" w:rsidRPr="009D3333">
        <w:rPr>
          <w:szCs w:val="20"/>
        </w:rPr>
        <w:t>trained transformer</w:t>
      </w:r>
      <w:r w:rsidR="00C26460">
        <w:rPr>
          <w:szCs w:val="20"/>
        </w:rPr>
        <w:t>) API</w:t>
      </w:r>
      <w:r w:rsidR="00285183">
        <w:t xml:space="preserve"> </w:t>
      </w:r>
      <w:r w:rsidR="00C26460">
        <w:t>(application programming interface)</w:t>
      </w:r>
      <w:r w:rsidR="00285183">
        <w:t xml:space="preserve"> models</w:t>
      </w:r>
      <w:r w:rsidR="00303077">
        <w:t xml:space="preserve"> as</w:t>
      </w:r>
      <w:r w:rsidR="00625587">
        <w:t xml:space="preserve"> </w:t>
      </w:r>
      <w:r w:rsidR="00B1404C">
        <w:t xml:space="preserve">an </w:t>
      </w:r>
      <w:r w:rsidR="00625587">
        <w:t>alternative</w:t>
      </w:r>
      <w:r w:rsidR="00303077">
        <w:t xml:space="preserve"> </w:t>
      </w:r>
      <w:r w:rsidR="00B1404C">
        <w:t xml:space="preserve">to human </w:t>
      </w:r>
      <w:r w:rsidR="00303077">
        <w:t>second screener</w:t>
      </w:r>
      <w:r w:rsidR="00FA1AEB">
        <w:t>s</w:t>
      </w:r>
      <w:r w:rsidR="00303077">
        <w:t xml:space="preserve"> of titles and abstracts</w:t>
      </w:r>
      <w:r w:rsidR="00950F4A">
        <w:t>.</w:t>
      </w:r>
      <w:r w:rsidR="00FA1AEB">
        <w:t xml:space="preserve"> </w:t>
      </w:r>
      <w:r w:rsidR="00BD4892">
        <w:t xml:space="preserve">To make a comprehensive evaluation of this screening approach, </w:t>
      </w:r>
      <w:r w:rsidR="000C1DB9">
        <w:t xml:space="preserve">we developed a </w:t>
      </w:r>
      <w:r w:rsidR="00B1404C">
        <w:t>n</w:t>
      </w:r>
      <w:r w:rsidR="00627170">
        <w:t>ew</w:t>
      </w:r>
      <w:r w:rsidR="00B1404C">
        <w:t xml:space="preserve"> </w:t>
      </w:r>
      <w:r w:rsidR="000C1DB9">
        <w:t>benchmark scheme for interpreting the performances of automated screening tool</w:t>
      </w:r>
      <w:r w:rsidR="00BD4892">
        <w:t xml:space="preserve">s </w:t>
      </w:r>
      <w:r w:rsidR="00D14868">
        <w:t>against</w:t>
      </w:r>
      <w:r w:rsidR="00BD4892">
        <w:t xml:space="preserve"> </w:t>
      </w:r>
      <w:r w:rsidR="009129E1">
        <w:t>common</w:t>
      </w:r>
      <w:r w:rsidR="00BD4892">
        <w:t xml:space="preserve"> human screening performances in high</w:t>
      </w:r>
      <w:r w:rsidR="00E74715">
        <w:t>-</w:t>
      </w:r>
      <w:r w:rsidR="00BD4892">
        <w:t>quality systematic reviews</w:t>
      </w:r>
      <w:r w:rsidR="00D14868">
        <w:t>,</w:t>
      </w:r>
      <w:r w:rsidR="000C1DB9">
        <w:t xml:space="preserve"> and</w:t>
      </w:r>
      <w:r w:rsidR="00D14868">
        <w:t xml:space="preserve"> we</w:t>
      </w:r>
      <w:r w:rsidR="000C1DB9">
        <w:t xml:space="preserve"> </w:t>
      </w:r>
      <w:r w:rsidR="00E52864">
        <w:t xml:space="preserve">conducted three large-scale </w:t>
      </w:r>
      <w:r w:rsidR="00423F5C">
        <w:t>classifier</w:t>
      </w:r>
      <w:r w:rsidR="00E52864">
        <w:t xml:space="preserve"> experiments on three systematic review</w:t>
      </w:r>
      <w:r w:rsidR="00F10FA3">
        <w:t>s</w:t>
      </w:r>
      <w:r w:rsidR="00E52864">
        <w:t xml:space="preserve"> </w:t>
      </w:r>
      <w:r w:rsidR="00D14868">
        <w:t xml:space="preserve">with </w:t>
      </w:r>
      <w:r w:rsidR="00E52864">
        <w:t>different levels of complexity</w:t>
      </w:r>
      <w:r w:rsidR="005559F4">
        <w:t xml:space="preserve"> typically encountered in high-quality reviews</w:t>
      </w:r>
      <w:r w:rsidR="00E52864">
        <w:t xml:space="preserve">. Across all experiments, we show that the GPT API models can perform on par </w:t>
      </w:r>
      <w:r w:rsidR="00D15FBE">
        <w:t xml:space="preserve">with </w:t>
      </w:r>
      <w:r w:rsidR="00D111C0">
        <w:t>and in some cases</w:t>
      </w:r>
      <w:r w:rsidR="00E52864">
        <w:t xml:space="preserve"> even better than </w:t>
      </w:r>
      <w:r w:rsidR="00D15FBE">
        <w:t xml:space="preserve">typical </w:t>
      </w:r>
      <w:r w:rsidR="00E52864">
        <w:t>human screening performance in terms of detecting relevant studies</w:t>
      </w:r>
      <w:r w:rsidR="00F819A5">
        <w:t xml:space="preserve"> while showing high exclusion performance as well</w:t>
      </w:r>
      <w:r w:rsidR="00E52864">
        <w:t xml:space="preserve">. </w:t>
      </w:r>
      <w:r w:rsidR="00F10FA3">
        <w:t>Hereto, we introduce the use</w:t>
      </w:r>
      <w:r w:rsidR="00E52864">
        <w:t xml:space="preserve"> of multi-prompt screening</w:t>
      </w:r>
      <w:r w:rsidR="009129E1">
        <w:t xml:space="preserve">, that is </w:t>
      </w:r>
      <w:r w:rsidR="00E52864">
        <w:t xml:space="preserve">making one </w:t>
      </w:r>
      <w:r w:rsidR="00F10FA3">
        <w:t xml:space="preserve">concise </w:t>
      </w:r>
      <w:r w:rsidR="00E52864">
        <w:t>prompt per inclusion/exclusion criteria</w:t>
      </w:r>
      <w:r w:rsidR="00B1404C">
        <w:t xml:space="preserve"> in a revie</w:t>
      </w:r>
      <w:r w:rsidR="009129E1">
        <w:t xml:space="preserve">w, </w:t>
      </w:r>
      <w:r w:rsidR="00E52864">
        <w:t xml:space="preserve">and show that </w:t>
      </w:r>
      <w:r w:rsidR="00D111C0">
        <w:t>it can be a valuable tool to use for</w:t>
      </w:r>
      <w:r w:rsidR="00E52864">
        <w:t xml:space="preserve"> screening in </w:t>
      </w:r>
      <w:r w:rsidR="00BD4892">
        <w:t xml:space="preserve">highly </w:t>
      </w:r>
      <w:r w:rsidR="00E52864">
        <w:t xml:space="preserve">complex review settings. </w:t>
      </w:r>
      <w:r w:rsidR="00D111C0">
        <w:t>For supporting</w:t>
      </w:r>
      <w:r w:rsidR="00950F4A">
        <w:t xml:space="preserve"> future reviews, we develop a reproducible workflow </w:t>
      </w:r>
      <w:r w:rsidR="00950F4A" w:rsidRPr="001F0CFC">
        <w:t xml:space="preserve">and </w:t>
      </w:r>
      <w:r w:rsidR="00950F4A">
        <w:t>tentative guidelines for when</w:t>
      </w:r>
      <w:r w:rsidR="00DE62DD">
        <w:t xml:space="preserve"> </w:t>
      </w:r>
      <w:r w:rsidR="00950F4A">
        <w:t xml:space="preserve">reviewers </w:t>
      </w:r>
      <w:r w:rsidR="00627170">
        <w:t xml:space="preserve">can </w:t>
      </w:r>
      <w:r w:rsidR="00800A19">
        <w:t xml:space="preserve">or </w:t>
      </w:r>
      <w:r w:rsidR="00627170">
        <w:t>cannot</w:t>
      </w:r>
      <w:r w:rsidR="00B1404C" w:rsidRPr="001F0CFC">
        <w:t xml:space="preserve"> </w:t>
      </w:r>
      <w:r w:rsidR="00950F4A">
        <w:t>use GPT</w:t>
      </w:r>
      <w:r w:rsidR="00F13A2B">
        <w:t xml:space="preserve"> API</w:t>
      </w:r>
      <w:r w:rsidR="00950F4A">
        <w:t xml:space="preserve"> models </w:t>
      </w:r>
      <w:r w:rsidR="00BD4892">
        <w:t>as independent second screeners of</w:t>
      </w:r>
      <w:r w:rsidR="00950F4A">
        <w:t xml:space="preserve"> title</w:t>
      </w:r>
      <w:r w:rsidR="00BD4892">
        <w:t>s</w:t>
      </w:r>
      <w:r w:rsidR="00950F4A">
        <w:t xml:space="preserve"> and abstract</w:t>
      </w:r>
      <w:r w:rsidR="00BD4892">
        <w:t>s</w:t>
      </w:r>
      <w:r w:rsidR="00DE45AC">
        <w:t>.</w:t>
      </w:r>
      <w:r w:rsidR="00DE62DD">
        <w:t xml:space="preserve"> </w:t>
      </w:r>
      <w:r w:rsidR="00D15FBE">
        <w:t xml:space="preserve">Finally, to standardize and scale up this application, we present the R package AIscreenR. </w:t>
      </w:r>
      <w:r w:rsidR="00DE62DD">
        <w:t xml:space="preserve">Our </w:t>
      </w:r>
      <w:r w:rsidR="00DE45AC">
        <w:t>aim</w:t>
      </w:r>
      <w:r w:rsidR="00DE62DD">
        <w:t xml:space="preserve"> i</w:t>
      </w:r>
      <w:r w:rsidR="00D15FBE">
        <w:t xml:space="preserve">s </w:t>
      </w:r>
      <w:r w:rsidR="00DE62DD">
        <w:t>ultimately to make GPT API models</w:t>
      </w:r>
      <w:r w:rsidR="00DE45AC">
        <w:t xml:space="preserve"> </w:t>
      </w:r>
      <w:r w:rsidR="00FA1AEB">
        <w:t>acceptable</w:t>
      </w:r>
      <w:r w:rsidR="00DE62DD">
        <w:t xml:space="preserve"> as independent second screeners within </w:t>
      </w:r>
      <w:r w:rsidR="00800A19">
        <w:t>high-quality</w:t>
      </w:r>
      <w:r w:rsidR="00394BA7">
        <w:t xml:space="preserve"> </w:t>
      </w:r>
      <w:r w:rsidR="00F10FA3">
        <w:t xml:space="preserve">systematic </w:t>
      </w:r>
      <w:r w:rsidR="00DE62DD">
        <w:t>reviews</w:t>
      </w:r>
      <w:r w:rsidR="00AC1C19">
        <w:t xml:space="preserve">. </w:t>
      </w:r>
    </w:p>
    <w:p w14:paraId="7419DE57" w14:textId="77777777" w:rsidR="00627170" w:rsidRPr="00627170" w:rsidRDefault="00627170" w:rsidP="00627170">
      <w:pPr>
        <w:pStyle w:val="NormalWeb"/>
        <w:spacing w:line="360" w:lineRule="auto"/>
        <w:jc w:val="both"/>
      </w:pPr>
    </w:p>
    <w:p w14:paraId="79C853BD" w14:textId="54A96E9B"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w:t>
      </w:r>
      <w:r w:rsidR="00D111C0">
        <w:rPr>
          <w:i/>
          <w:lang w:val="en-US"/>
        </w:rPr>
        <w:t>Large Language Models (LLM</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77777777" w:rsidR="0051645D" w:rsidRDefault="0051645D"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6C2BE09E" w:rsidR="0011702D" w:rsidRP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2901549B" w:rsidR="00DF1B8D" w:rsidRPr="0011702D" w:rsidRDefault="00DF1B8D" w:rsidP="006F63D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D111C0">
        <w:rPr>
          <w:rFonts w:cs="Times New Roman"/>
          <w:szCs w:val="24"/>
          <w:lang w:val="en-US"/>
        </w:rPr>
        <w:t xml:space="preserve">. </w:t>
      </w:r>
    </w:p>
    <w:p w14:paraId="762A872D" w14:textId="619877AC"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752C30D5"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DE061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DE061E">
        <w:rPr>
          <w:lang w:val="en-US"/>
        </w:rPr>
        <w:instrText>ADDIN CSL_CITATION {"citationItems":[{"id":"ITEM-1","itemData":{"DOI":"https://doi.org/10.1002/jrsm.1354","ISSN":"1759-2879","abstract":"Abstract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1815CC">
        <w:rPr>
          <w:lang w:val="en-US"/>
        </w:rPr>
        <w:t xml:space="preserve">indeed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which in turn</w:t>
      </w:r>
      <w:r w:rsidR="00D25EF2">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13F15">
        <w:rPr>
          <w:rStyle w:val="translation"/>
          <w:lang w:val="en-US"/>
        </w:rPr>
        <w:t>s</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A57647">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DE061E">
        <w:rPr>
          <w:lang w:val="en-US"/>
        </w:rPr>
        <w:instrText>ADDIN CSL_CITATION {"citationItems":[{"id":"ITEM-1","itemData":{"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DE061E" w:rsidRPr="008A319E">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3C0E4383" w:rsidR="0058464F" w:rsidRDefault="009E30B1" w:rsidP="009129E1">
      <w:pPr>
        <w:autoSpaceDE w:val="0"/>
        <w:autoSpaceDN w:val="0"/>
        <w:adjustRightInd w:val="0"/>
        <w:spacing w:after="0" w:line="360" w:lineRule="auto"/>
        <w:jc w:val="both"/>
        <w:rPr>
          <w:lang w:val="en-US"/>
        </w:rPr>
      </w:pPr>
      <w:r w:rsidRPr="001B4101">
        <w:tab/>
      </w:r>
      <w:r w:rsidR="00B13F15">
        <w:t xml:space="preserve">Human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DE061E">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algorithm","type":"article-journal","volume":"n/a"},"uris":["http://www.mendeley.com/documents/?uuid=f583edb9-0628-4fa2-9b5c-f5a0c037eea3"]},{"id":"ITEM-2","itemData":{"author":[{"dropping-particle":"","family":"Campos","given":"Diego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-2","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-3","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2023; Hou &amp; Tipton, 2024; Shemilt et al., 2016)","plainTextFormattedCitation":"(Campos et al., 2023; Hou &amp; Tipton, 2024; Shemilt et al., 2016)","previouslyFormattedCitation":"(Campos et al., 2023; Hou &amp; Tipton, 2024; Shemilt et al., 2016)"},"properties":{"noteIndex":0},"schema":"https://github.com/citation-style-language/schema/raw/master/csl-citation.json"}</w:instrText>
      </w:r>
      <w:r w:rsidR="00357147">
        <w:rPr>
          <w:lang w:val="en-US"/>
        </w:rPr>
        <w:fldChar w:fldCharType="separate"/>
      </w:r>
      <w:r w:rsidR="00DE061E" w:rsidRPr="00DE061E">
        <w:rPr>
          <w:noProof/>
          <w:lang w:val="en-US"/>
        </w:rPr>
        <w:t>(Campos et al., 2023;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DE061E">
        <w:rPr>
          <w:lang w:val="en-US"/>
        </w:rPr>
        <w:instrText>ADDIN CSL_CITATION {"citationItems":[{"id":"ITEM-1","itemData":{"ISSN":"1878-5921","author":[{"dropping-particle":"","family":"Pacheco","given":"Rafael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DE061E">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DE061E">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commentRangeStart w:id="0"/>
      <w:r w:rsidR="004B7D02">
        <w:rPr>
          <w:rStyle w:val="CommentReference"/>
        </w:rPr>
        <w:commentReference w:id="1"/>
      </w:r>
      <w:commentRangeEnd w:id="0"/>
      <w:r w:rsidR="00A57647">
        <w:rPr>
          <w:rStyle w:val="CommentReference"/>
        </w:rPr>
        <w:commentReference w:id="0"/>
      </w:r>
      <w:r w:rsidR="00A57647">
        <w:rPr>
          <w:lang w:val="en-US"/>
        </w:rPr>
        <w:t xml:space="preserve"> </w:t>
      </w:r>
      <w:r w:rsidR="00611107">
        <w:rPr>
          <w:lang w:val="en-US"/>
        </w:rPr>
        <w:fldChar w:fldCharType="begin" w:fldLock="1"/>
      </w:r>
      <w:r w:rsidR="00DE061E">
        <w:rPr>
          <w:lang w:val="en-US"/>
        </w:rPr>
        <w:instrText>ADDIN CSL_CITATION {"citationItems":[{"id":"ITEM-1","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165DB53A" w:rsidR="007C6660" w:rsidRPr="00B13F15" w:rsidRDefault="00C14FF5" w:rsidP="007C6660">
      <w:pPr>
        <w:autoSpaceDE w:val="0"/>
        <w:autoSpaceDN w:val="0"/>
        <w:adjustRightInd w:val="0"/>
        <w:spacing w:after="0" w:line="360" w:lineRule="auto"/>
        <w:ind w:firstLine="1304"/>
        <w:jc w:val="both"/>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w:t>
      </w:r>
      <w:r w:rsidR="00925EC6">
        <w:rPr>
          <w:lang w:val="en-US"/>
        </w:rPr>
        <w:t xml:space="preserve">either </w:t>
      </w:r>
      <w:r w:rsidR="00F54D4D">
        <w:rPr>
          <w:lang w:val="en-US"/>
        </w:rPr>
        <w:t xml:space="preserve">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0421DA">
        <w:rPr>
          <w:lang w:val="en-US"/>
        </w:rPr>
        <w:t>, thereby allowing for a more efficient screening</w:t>
      </w:r>
      <w:r w:rsidR="00EF0A2C">
        <w:rPr>
          <w:lang w:val="en-US"/>
        </w:rPr>
        <w:t xml:space="preserve"> </w:t>
      </w:r>
      <w:r w:rsidR="00EF0A2C">
        <w:fldChar w:fldCharType="begin" w:fldLock="1"/>
      </w:r>
      <w:r w:rsidR="00DE061E">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w:instrText>
      </w:r>
      <w:r w:rsidR="00DE061E" w:rsidRPr="008A319E">
        <w:instrText>":"ITEM-4","itemData":{"ISSN":"1527-974X","author":[{"dropping-particle":"","family":"Cohen","given":"Aaron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 xml:space="preserve">(Cohen et al., 2006; Gartlehner et al., 2019; O’Mara-Eves et al., 2015; Van De </w:t>
      </w:r>
      <w:r w:rsidR="00DE061E" w:rsidRPr="00DE061E">
        <w:rPr>
          <w:noProof/>
        </w:rPr>
        <w:lastRenderedPageBreak/>
        <w:t>Schoot et al., 2021)</w:t>
      </w:r>
      <w:r w:rsidR="00EF0A2C">
        <w:fldChar w:fldCharType="end"/>
      </w:r>
      <w:r w:rsidR="002A499D">
        <w:t xml:space="preserve">. </w:t>
      </w:r>
      <w:r w:rsidR="00A57647">
        <w:t xml:space="preserve">These tools </w:t>
      </w:r>
      <w:r w:rsidR="00B13F15">
        <w:t>can make substantial</w:t>
      </w:r>
      <w:r w:rsidR="00925EC6">
        <w:t xml:space="preserve"> reductions in </w:t>
      </w:r>
      <w:r w:rsidR="00D25EF2">
        <w:t xml:space="preserve">human </w:t>
      </w:r>
      <w:r w:rsidR="00D25EF2">
        <w:rPr>
          <w:lang w:val="en-US"/>
        </w:rPr>
        <w:t>screening workload</w:t>
      </w:r>
      <w:r w:rsidR="00925EC6">
        <w:rPr>
          <w:lang w:val="en-US"/>
        </w:rPr>
        <w:t>s</w:t>
      </w:r>
      <w:r w:rsidR="00D25EF2">
        <w:rPr>
          <w:lang w:val="en-US"/>
        </w:rPr>
        <w:t xml:space="preserve"> </w:t>
      </w:r>
      <w:r w:rsidR="00D25EF2">
        <w:t xml:space="preserve">in systematic reviews </w:t>
      </w:r>
      <w:r w:rsidR="00D25EF2">
        <w:fldChar w:fldCharType="begin" w:fldLock="1"/>
      </w:r>
      <w:r w:rsidR="00DC43F8">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B13F15">
        <w:rPr>
          <w:noProof/>
          <w:lang w:val="en-US"/>
        </w:rPr>
        <w:t>(König et al., 2023; O’Mara-Eves et al., 2015; Perlman‐Arrow et al., 2023)</w:t>
      </w:r>
      <w:r w:rsidR="00D25EF2">
        <w:fldChar w:fldCharType="end"/>
      </w:r>
      <w:r w:rsidR="00D25EF2">
        <w:rPr>
          <w:lang w:val="en-US"/>
        </w:rPr>
        <w:t>.</w:t>
      </w:r>
      <w:r w:rsidR="00D25EF2">
        <w:t xml:space="preserve"> </w:t>
      </w:r>
      <w:r w:rsidR="00B13F15">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Pr>
          <w:rFonts w:cs="Times New Roman"/>
          <w:szCs w:val="24"/>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B13F15">
        <w:rPr>
          <w:lang w:val="en-US"/>
        </w:rPr>
        <w:instrText>ADDIN CSL_CITATION {"citationItems":[{"id":"ITEM-1","itemData":{"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commentRangeStart w:id="2"/>
      <w:commentRangeStart w:id="3"/>
      <w:r w:rsidR="00B13F15" w:rsidRPr="0011702D">
        <w:rPr>
          <w:rFonts w:cs="Times New Roman"/>
          <w:szCs w:val="24"/>
        </w:rPr>
        <w:t>.</w:t>
      </w:r>
      <w:commentRangeEnd w:id="2"/>
      <w:r w:rsidR="00B13F15">
        <w:rPr>
          <w:rStyle w:val="CommentReference"/>
        </w:rPr>
        <w:commentReference w:id="2"/>
      </w:r>
      <w:commentRangeEnd w:id="3"/>
      <w:r w:rsidR="00B13F15">
        <w:rPr>
          <w:rStyle w:val="CommentReference"/>
        </w:rPr>
        <w:commentReference w:id="3"/>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7C6660" w:rsidRPr="00664A3A">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t xml:space="preserve"> </w:t>
      </w:r>
      <w:r w:rsidR="007C6660">
        <w:rPr>
          <w:rStyle w:val="CommentReference"/>
        </w:rPr>
        <w:commentReference w:id="4"/>
      </w:r>
    </w:p>
    <w:p w14:paraId="30D546FB" w14:textId="64B9940F"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workload savings</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D25EF2">
        <w:rPr>
          <w:rFonts w:cs="Times New Roman"/>
          <w:szCs w:val="24"/>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D25EF2">
        <w:rPr>
          <w:rFonts w:cs="Times New Roman"/>
          <w:szCs w:val="24"/>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D25EF2">
        <w:rPr>
          <w:rFonts w:cs="Times New Roman"/>
          <w:szCs w:val="24"/>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commentRangeStart w:id="5"/>
      <w:r w:rsidR="00D25EF2" w:rsidRPr="000D35BD">
        <w:rPr>
          <w:rStyle w:val="FootnoteReference"/>
        </w:rPr>
        <w:footnoteReference w:id="1"/>
      </w:r>
      <w:commentRangeEnd w:id="5"/>
      <w:r w:rsidR="00D25EF2">
        <w:rPr>
          <w:rStyle w:val="CommentReference"/>
        </w:rPr>
        <w:commentReference w:id="5"/>
      </w:r>
      <w:r w:rsidRPr="00B13F15">
        <w:rPr>
          <w:rFonts w:cs="Times New Roman"/>
          <w:szCs w:val="24"/>
          <w:lang w:val="en-US"/>
        </w:rPr>
        <w:t xml:space="preserve"> </w:t>
      </w:r>
    </w:p>
    <w:p w14:paraId="52FF1BB9" w14:textId="707583ED" w:rsidR="007C6660" w:rsidRDefault="00925EC6" w:rsidP="007C6660">
      <w:pPr>
        <w:autoSpaceDE w:val="0"/>
        <w:autoSpaceDN w:val="0"/>
        <w:adjustRightInd w:val="0"/>
        <w:spacing w:after="0" w:line="360" w:lineRule="auto"/>
        <w:ind w:firstLine="1304"/>
        <w:jc w:val="both"/>
        <w:rPr>
          <w:rFonts w:cs="Times New Roman"/>
          <w:szCs w:val="24"/>
          <w:lang w:val="en-US"/>
        </w:rPr>
      </w:pPr>
      <w: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commentRangeStart w:id="6"/>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commentRangeEnd w:id="6"/>
      <w:r w:rsidR="00042C49">
        <w:rPr>
          <w:rStyle w:val="CommentReference"/>
        </w:rPr>
        <w:commentReference w:id="6"/>
      </w:r>
      <w:r w:rsidR="002E48D5">
        <w:rPr>
          <w:rFonts w:cs="Times New Roman"/>
          <w:szCs w:val="24"/>
          <w:lang w:val="en-US"/>
        </w:rPr>
        <w:t xml:space="preserve"> with regard to using OpenAI’s GPT API (application programming interface) models for screening titles and abstracts</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3B5FB3">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25EF2">
        <w:rPr>
          <w:rFonts w:cs="Times New Roman"/>
          <w:szCs w:val="24"/>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4B915FD4"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7" w:name="_Hlk174096458"/>
      <w:r w:rsidRPr="006468C8">
        <w:rPr>
          <w:lang w:val="en-US"/>
        </w:rPr>
        <w:t xml:space="preserve">Guo et al. </w:t>
      </w:r>
      <w:r>
        <w:rPr>
          <w:lang w:val="en-US"/>
        </w:rPr>
        <w:fldChar w:fldCharType="begin" w:fldLock="1"/>
      </w:r>
      <w:r w:rsidRPr="006468C8">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w:instrText>
      </w:r>
      <w:r>
        <w:instrText xml:space="preserve">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w:instrText>
      </w:r>
      <w:r w:rsidRPr="006468C8">
        <w:rPr>
          <w:lang w:val="en-US"/>
        </w:rPr>
        <w:instrText>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7"/>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6468C8">
        <w:rPr>
          <w:lang w:val="en-US"/>
        </w:rPr>
        <w:t xml:space="preserve">title and abstract </w:t>
      </w:r>
      <w:r w:rsidR="006468C8">
        <w:rPr>
          <w:rStyle w:val="translation"/>
          <w:lang w:val="en-US"/>
        </w:rPr>
        <w:t xml:space="preserve">(henceforth TAB)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AD4DF6">
        <w:rPr>
          <w:rFonts w:cs="Times New Roman"/>
          <w:szCs w:val="20"/>
          <w:lang w:val="en-US"/>
        </w:rPr>
        <w:t>. See the statistical definition in next section</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AD4DF6">
        <w:rPr>
          <w:rFonts w:cs="Times New Roman"/>
          <w:szCs w:val="20"/>
          <w:lang w:val="en-US"/>
        </w:rPr>
        <w:t>. See the statistical definition in next section</w:t>
      </w:r>
      <w:r w:rsidR="00BB68DB">
        <w:rPr>
          <w:lang w:val="en-US"/>
        </w:rPr>
        <w:t>)</w:t>
      </w:r>
      <w:r>
        <w:rPr>
          <w:lang w:val="en-US"/>
        </w:rPr>
        <w:t xml:space="preserve"> values of 0.76 and 0.91,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8"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8"/>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commentRangeStart w:id="9"/>
      <w:r w:rsidR="005D6FBB" w:rsidRPr="00974E93">
        <w:rPr>
          <w:lang w:val="en-US"/>
        </w:rPr>
        <w:t>.</w:t>
      </w:r>
      <w:r w:rsidR="005D6FBB">
        <w:rPr>
          <w:rStyle w:val="FootnoteReference"/>
          <w:lang w:val="en-US"/>
        </w:rPr>
        <w:footnoteReference w:id="4"/>
      </w:r>
      <w:r w:rsidR="005D6FBB" w:rsidRPr="00974E93">
        <w:rPr>
          <w:lang w:val="en-US"/>
        </w:rPr>
        <w:t xml:space="preserve"> </w:t>
      </w:r>
      <w:commentRangeEnd w:id="9"/>
      <w:r w:rsidR="00C61084">
        <w:rPr>
          <w:rStyle w:val="CommentReference"/>
        </w:rPr>
        <w:commentReference w:id="9"/>
      </w:r>
    </w:p>
    <w:p w14:paraId="1FC917A1" w14:textId="3FE4A31A" w:rsidR="003B5FB3" w:rsidRPr="00974E93" w:rsidRDefault="00374991" w:rsidP="001F2F21">
      <w:pPr>
        <w:autoSpaceDE w:val="0"/>
        <w:autoSpaceDN w:val="0"/>
        <w:adjustRightInd w:val="0"/>
        <w:spacing w:after="0" w:line="360" w:lineRule="auto"/>
        <w:ind w:firstLine="1304"/>
        <w:jc w:val="both"/>
        <w:rPr>
          <w:rStyle w:val="comma-separator"/>
          <w:rFonts w:cs="Times New Roman"/>
          <w:szCs w:val="24"/>
          <w:lang w:val="en-US"/>
        </w:rPr>
      </w:pPr>
      <w:r>
        <w:rPr>
          <w:lang w:val="en-US"/>
        </w:rPr>
        <w:t>On a related line of research</w:t>
      </w:r>
      <w:r w:rsidR="005D6FBB">
        <w:rPr>
          <w:lang w:val="en-US"/>
        </w:rPr>
        <w:t xml:space="preserve">, </w:t>
      </w:r>
      <w:r w:rsidR="005D6FBB" w:rsidRPr="007332FC">
        <w:rPr>
          <w:lang w:val="en-US"/>
        </w:rPr>
        <w:t xml:space="preserve">Alshami et al. </w:t>
      </w:r>
      <w:r w:rsidR="005D6FBB">
        <w:rPr>
          <w:lang w:val="en-US"/>
        </w:rPr>
        <w:fldChar w:fldCharType="begin" w:fldLock="1"/>
      </w:r>
      <w:r w:rsidR="005D6FBB">
        <w:rPr>
          <w:lang w:val="en-US"/>
        </w:rPr>
        <w:instrText>ADDIN CSL_CITATION {"citationItems":[{"id":"ITEM-1","itemData":{"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Pr>
          <w:lang w:val="en-US"/>
        </w:rPr>
        <w:fldChar w:fldCharType="separate"/>
      </w:r>
      <w:r w:rsidR="005D6FBB" w:rsidRPr="00DE061E">
        <w:rPr>
          <w:noProof/>
        </w:rPr>
        <w:t>(2023)</w:t>
      </w:r>
      <w:r w:rsidR="005D6FBB">
        <w:rPr>
          <w:lang w:val="en-US"/>
        </w:rPr>
        <w:fldChar w:fldCharType="end"/>
      </w:r>
      <w:r w:rsidR="005D6FBB" w:rsidRPr="007332FC">
        <w:t xml:space="preserve">, </w:t>
      </w:r>
      <w:hyperlink r:id="rId11" w:history="1">
        <w:r w:rsidR="005D6FBB" w:rsidRPr="00340FDD">
          <w:rPr>
            <w:rStyle w:val="Hyperlink"/>
            <w:color w:val="000000" w:themeColor="text1"/>
            <w:u w:val="none"/>
          </w:rPr>
          <w:t>Khraisha</w:t>
        </w:r>
      </w:hyperlink>
      <w:r w:rsidR="005D6FBB">
        <w:rPr>
          <w:rStyle w:val="commaitem"/>
          <w:color w:val="000000" w:themeColor="text1"/>
        </w:rPr>
        <w:t xml:space="preserve"> et al. </w:t>
      </w:r>
      <w:r w:rsidR="005D6FBB">
        <w:rPr>
          <w:rStyle w:val="commaitem"/>
          <w:color w:val="000000" w:themeColor="text1"/>
        </w:rPr>
        <w:fldChar w:fldCharType="begin" w:fldLock="1"/>
      </w:r>
      <w:r w:rsidR="005D6FBB">
        <w:rPr>
          <w:rStyle w:val="commaitem"/>
          <w:color w:val="000000" w:themeColor="text1"/>
        </w:rPr>
        <w:instrText>ADDIN CSL_CITATION {"citationItems":[{"id":"ITEM-1","itemData":{"DOI":"https://doi.org/10.1002/jrsm.1715","ISSN":"1759-2879","abstract":"Abstract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Methods","id":"ITEM-1","issue":"n/a","issued":{"date-parts":[["2024","3","14"]]},"publisher":"John Wiley &amp; Sons, Ltd","title":"Can large language models replace humans in systematic reviews? Evaluating GPT-4's efficacy in screening and extracting data from peer-reviewed and grey literature in multiple languages","type":"article-journal","volume":"n/a"},"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Pr>
          <w:rStyle w:val="commaitem"/>
          <w:color w:val="000000" w:themeColor="text1"/>
        </w:rPr>
        <w:fldChar w:fldCharType="separate"/>
      </w:r>
      <w:r w:rsidR="005D6FBB" w:rsidRPr="00DE061E">
        <w:rPr>
          <w:rStyle w:val="commaitem"/>
          <w:noProof/>
          <w:color w:val="000000" w:themeColor="text1"/>
        </w:rPr>
        <w:t>(2024)</w:t>
      </w:r>
      <w:r w:rsidR="005D6FBB">
        <w:rPr>
          <w:rStyle w:val="commaitem"/>
          <w:color w:val="000000" w:themeColor="text1"/>
        </w:rPr>
        <w:fldChar w:fldCharType="end"/>
      </w:r>
      <w:r w:rsidR="005D6FBB">
        <w:rPr>
          <w:rStyle w:val="commaitem"/>
          <w:color w:val="000000" w:themeColor="text1"/>
        </w:rPr>
        <w:t xml:space="preserve">, and Issaiy et al. </w:t>
      </w:r>
      <w:r w:rsidR="005D6FBB">
        <w:rPr>
          <w:rStyle w:val="commaitem"/>
          <w:color w:val="000000" w:themeColor="text1"/>
        </w:rPr>
        <w:fldChar w:fldCharType="begin" w:fldLock="1"/>
      </w:r>
      <w:r w:rsidR="005D6FB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w:instrText>
      </w:r>
      <w:r w:rsidR="005D6FBB" w:rsidRPr="004807D4">
        <w:rPr>
          <w:rStyle w:val="commaitem"/>
          <w:color w:val="000000" w:themeColor="text1"/>
        </w:rPr>
        <w:instrText>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Pr>
          <w:rStyle w:val="commaitem"/>
          <w:color w:val="000000" w:themeColor="text1"/>
        </w:rPr>
        <w:fldChar w:fldCharType="separate"/>
      </w:r>
      <w:r w:rsidR="005D6FBB" w:rsidRPr="004807D4">
        <w:rPr>
          <w:rStyle w:val="commaitem"/>
          <w:noProof/>
          <w:color w:val="000000" w:themeColor="text1"/>
        </w:rPr>
        <w:t>(2024)</w:t>
      </w:r>
      <w:r w:rsidR="005D6FBB">
        <w:rPr>
          <w:rStyle w:val="commaitem"/>
          <w:color w:val="000000" w:themeColor="text1"/>
        </w:rPr>
        <w:fldChar w:fldCharType="end"/>
      </w:r>
      <w:r w:rsidR="005D6FBB" w:rsidRPr="004807D4">
        <w:rPr>
          <w:rStyle w:val="commaitem"/>
          <w:color w:val="000000" w:themeColor="text1"/>
        </w:rPr>
        <w:t xml:space="preserve"> </w:t>
      </w:r>
      <w:r w:rsidR="005D6FBB" w:rsidRPr="004807D4">
        <w:t xml:space="preserve">explored the ChatGPT </w:t>
      </w:r>
      <w:r w:rsidR="006468C8">
        <w:t xml:space="preserve">web-browser </w:t>
      </w:r>
      <w:r w:rsidR="005D6FBB" w:rsidRPr="004807D4">
        <w:t>interface for</w:t>
      </w:r>
      <w:r w:rsidR="0055363E" w:rsidRPr="004807D4">
        <w:t xml:space="preserve"> </w:t>
      </w:r>
      <w:r w:rsidR="0055363E" w:rsidRPr="00974E93">
        <w:t>TAB</w:t>
      </w:r>
      <w:r w:rsidR="005D6FBB" w:rsidRPr="004807D4">
        <w:t xml:space="preserve"> screening, with mixed results, indicating performance similar to the API models but generally insufficient compared to human reviewers.</w:t>
      </w:r>
      <w:r w:rsidR="00BA50E0">
        <w:t xml:space="preserve"> </w:t>
      </w:r>
    </w:p>
    <w:p w14:paraId="7F265AB5" w14:textId="07200C07"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In this respect, i</w:t>
      </w:r>
      <w:r w:rsidR="00395796">
        <w:rPr>
          <w:rStyle w:val="translation"/>
          <w:lang w:val="en-US"/>
        </w:rPr>
        <w:t>t</w:t>
      </w:r>
      <w:r w:rsidR="008A319E">
        <w:rPr>
          <w:rStyle w:val="translation"/>
          <w:lang w:val="en-US"/>
        </w:rPr>
        <w:t xml:space="preserve"> </w:t>
      </w:r>
      <w:r>
        <w:rPr>
          <w:rStyle w:val="translation"/>
          <w:lang w:val="en-US"/>
        </w:rPr>
        <w:t xml:space="preserve">is still 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1) to test and validate the TAB screening performance of GPT API models, 2</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395796">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8240F6">
        <w:rPr>
          <w:rFonts w:cs="Times New Roman"/>
          <w:szCs w:val="24"/>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commentRangeStart w:id="10"/>
      <w:commentRangeStart w:id="11"/>
      <w:r w:rsidR="009E0ED5">
        <w:rPr>
          <w:lang w:val="en-US"/>
        </w:rPr>
        <w:t xml:space="preserve">In Section </w:t>
      </w:r>
      <w:r w:rsidR="00BB68DB">
        <w:rPr>
          <w:lang w:val="en-US"/>
        </w:rPr>
        <w:t>2</w:t>
      </w:r>
      <w:r w:rsidR="009E0ED5">
        <w:rPr>
          <w:lang w:val="en-US"/>
        </w:rPr>
        <w:t xml:space="preserve"> </w:t>
      </w:r>
      <w:commentRangeEnd w:id="10"/>
      <w:r w:rsidR="00DB6430">
        <w:rPr>
          <w:rStyle w:val="CommentReference"/>
        </w:rPr>
        <w:commentReference w:id="10"/>
      </w:r>
      <w:commentRangeEnd w:id="11"/>
      <w:r w:rsidR="00BB68DB">
        <w:rPr>
          <w:rStyle w:val="CommentReference"/>
        </w:rPr>
        <w:commentReference w:id="11"/>
      </w:r>
      <w:r w:rsidR="009E0ED5">
        <w:rPr>
          <w:lang w:val="en-US"/>
        </w:rPr>
        <w:t>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w:t>
      </w:r>
      <w:r w:rsidR="00ED37B4">
        <w:rPr>
          <w:lang w:val="en-US"/>
        </w:rPr>
        <w:lastRenderedPageBreak/>
        <w:t>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62926A3D"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the review </w:t>
      </w:r>
      <w:r w:rsidR="00BA4A56">
        <w:rPr>
          <w:lang w:val="en-US"/>
        </w:rPr>
        <w:fldChar w:fldCharType="begin" w:fldLock="1"/>
      </w:r>
      <w:r w:rsidR="00BA4A56">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Pr>
          <w:lang w:val="en-US"/>
        </w:rPr>
        <w:t xml:space="preserve">we </w:t>
      </w:r>
      <w:r w:rsidR="000510F5">
        <w:rPr>
          <w:lang w:val="en-US"/>
        </w:rPr>
        <w:t>will</w:t>
      </w:r>
      <w:r w:rsidR="00BA4A56">
        <w:rPr>
          <w:lang w:val="en-US"/>
        </w:rPr>
        <w:t xml:space="preserve"> develop </w:t>
      </w:r>
      <w:r w:rsidR="00A81D83">
        <w:rPr>
          <w:lang w:val="en-US"/>
        </w:rPr>
        <w:t>a</w:t>
      </w:r>
      <w:r w:rsidR="00AF3177">
        <w:rPr>
          <w:lang w:val="en-US"/>
        </w:rPr>
        <w:t xml:space="preserve"> novel,</w:t>
      </w:r>
      <w:r w:rsidR="00A81D83">
        <w:rPr>
          <w:lang w:val="en-US"/>
        </w:rPr>
        <w:t xml:space="preserve"> empirically informed</w:t>
      </w:r>
      <w:r w:rsidR="00BA4A56">
        <w:rPr>
          <w:lang w:val="en-US"/>
        </w:rPr>
        <w:t xml:space="preserve"> benchmark scheme for </w:t>
      </w:r>
      <w:r w:rsidR="00AD4DF6">
        <w:rPr>
          <w:lang w:val="en-US"/>
        </w:rPr>
        <w:t>interpreting acceptable and unacceptable</w:t>
      </w:r>
      <w:r w:rsidR="00BA4A56">
        <w:rPr>
          <w:lang w:val="en-US"/>
        </w:rPr>
        <w:t xml:space="preserve"> TAB screening performance </w:t>
      </w:r>
      <w:r w:rsidR="00AD4DF6">
        <w:rPr>
          <w:lang w:val="en-US"/>
        </w:rPr>
        <w:t>in high-quality</w:t>
      </w:r>
      <w:r w:rsidR="007C6660">
        <w:rPr>
          <w:lang w:val="en-US"/>
        </w:rPr>
        <w:t xml:space="preserve"> systematic</w:t>
      </w:r>
      <w:r w:rsidR="00AD4DF6">
        <w:rPr>
          <w:lang w:val="en-US"/>
        </w:rPr>
        <w:t xml:space="preserve"> reviews</w:t>
      </w:r>
      <w:r w:rsidR="00BA4A56">
        <w:rPr>
          <w:lang w:val="en-US"/>
        </w:rPr>
        <w:t>.</w:t>
      </w:r>
      <w:r w:rsidR="000510F5" w:rsidRPr="000510F5">
        <w:rPr>
          <w:lang w:val="en-US"/>
        </w:rPr>
        <w:t xml:space="preserve"> </w:t>
      </w:r>
      <w:r w:rsidR="00807779">
        <w:rPr>
          <w:lang w:val="en-US"/>
        </w:rPr>
        <w:t>We start by</w:t>
      </w:r>
      <w:r w:rsidR="00AF3177">
        <w:rPr>
          <w:lang w:val="en-US"/>
        </w:rPr>
        <w:t xml:space="preserve"> present</w:t>
      </w:r>
      <w:r w:rsidR="00807779">
        <w:rPr>
          <w:lang w:val="en-US"/>
        </w:rPr>
        <w:t>ing</w:t>
      </w:r>
      <w:r w:rsidR="00AD3408">
        <w:rPr>
          <w:lang w:val="en-US"/>
        </w:rPr>
        <w:t xml:space="preserve"> the </w:t>
      </w:r>
      <w:r w:rsidR="000510F5">
        <w:rPr>
          <w:lang w:val="en-US"/>
        </w:rPr>
        <w:t xml:space="preserve">performance </w:t>
      </w:r>
      <w:r w:rsidR="00AD3408">
        <w:rPr>
          <w:lang w:val="en-US"/>
        </w:rPr>
        <w:t xml:space="preserve">metrics </w:t>
      </w:r>
      <w:r w:rsidR="006E0009">
        <w:rPr>
          <w:lang w:val="en-US"/>
        </w:rPr>
        <w:t>that we use</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7D6D19B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DE061E">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DE061E">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to imbalanced dat</w:t>
      </w:r>
      <w:r w:rsidR="00AD4DF6">
        <w:rPr>
          <w:lang w:val="en-US"/>
        </w:rPr>
        <w:t>a, t</w:t>
      </w:r>
      <w:r w:rsidR="001138D4">
        <w:rPr>
          <w:lang w:val="en-US"/>
        </w:rPr>
        <w:t xml:space="preserve">hat is when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AD4DF6">
        <w:rPr>
          <w:rStyle w:val="CommentReference"/>
          <w:sz w:val="24"/>
          <w:szCs w:val="24"/>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AD4DF6">
        <w:rPr>
          <w:rStyle w:val="CommentReference"/>
          <w:noProof/>
          <w:sz w:val="24"/>
          <w:szCs w:val="24"/>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(defined above) 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058E44D8"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477E794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D4DF6">
        <w:rPr>
          <w:rFonts w:eastAsiaTheme="minorEastAsia"/>
          <w:lang w:val="en-US"/>
        </w:rPr>
        <w:t xml:space="preserve">(defined above)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15FA61E"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4E1A34A5"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DE061E">
        <w:rPr>
          <w:rFonts w:eastAsiaTheme="minorEastAsia"/>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0.5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w:t>
      </w:r>
      <w:r w:rsidR="007666B1">
        <w:rPr>
          <w:rFonts w:eastAsiaTheme="minorEastAsia"/>
          <w:lang w:val="en-US"/>
        </w:rPr>
        <w:t xml:space="preserve">would </w:t>
      </w:r>
      <w:r w:rsidR="00D0040B">
        <w:rPr>
          <w:rFonts w:eastAsiaTheme="minorEastAsia"/>
          <w:lang w:val="en-US"/>
        </w:rPr>
        <w:t xml:space="preserve">in most </w:t>
      </w:r>
      <w:r w:rsidR="007666B1">
        <w:rPr>
          <w:rFonts w:eastAsiaTheme="minorEastAsia"/>
          <w:lang w:val="en-US"/>
        </w:rPr>
        <w:t xml:space="preserve">cases still be considered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this aspect</w:t>
      </w:r>
      <w:r w:rsidR="00C77380">
        <w:rPr>
          <w:rFonts w:eastAsiaTheme="minorEastAsia"/>
          <w:lang w:val="en-US"/>
        </w:rPr>
        <w:t xml:space="preserve"> in the following sections.  </w:t>
      </w:r>
    </w:p>
    <w:p w14:paraId="4241A628" w14:textId="268F8865"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if one simply uses the raw agreement metric in a context with imbalanced data, then the screening performance will most often be overestimated. Assume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 xml:space="preserve">metrics that account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Pr>
          <w:rFonts w:eastAsiaTheme="minorEastAsia"/>
          <w:lang w:val="en-US"/>
        </w:rPr>
        <w:t xml:space="preserve">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1C241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1C241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77777777" w:rsidR="0015006E" w:rsidRPr="007332FC" w:rsidRDefault="0015006E" w:rsidP="001C241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Pr>
                <w:i w:val="0"/>
                <w:noProof/>
                <w:color w:val="auto"/>
                <w:sz w:val="24"/>
              </w:rPr>
              <w:t>3</w:t>
            </w:r>
            <w:r w:rsidRPr="00C43AB0">
              <w:rPr>
                <w:i w:val="0"/>
                <w:color w:val="auto"/>
                <w:sz w:val="24"/>
              </w:rPr>
              <w:fldChar w:fldCharType="end"/>
            </w:r>
            <w:r w:rsidRPr="00C43AB0">
              <w:rPr>
                <w:i w:val="0"/>
                <w:color w:val="auto"/>
                <w:sz w:val="24"/>
              </w:rPr>
              <w:t>)</w:t>
            </w:r>
          </w:p>
        </w:tc>
      </w:tr>
    </w:tbl>
    <w:p w14:paraId="4F0D46C3" w14:textId="77777777" w:rsidR="003578DB" w:rsidRDefault="003578DB" w:rsidP="0015006E">
      <w:pPr>
        <w:autoSpaceDE w:val="0"/>
        <w:autoSpaceDN w:val="0"/>
        <w:adjustRightInd w:val="0"/>
        <w:spacing w:after="0" w:line="360" w:lineRule="auto"/>
        <w:ind w:firstLine="1304"/>
        <w:jc w:val="both"/>
        <w:rPr>
          <w:rFonts w:eastAsiaTheme="minorEastAsia"/>
          <w:lang w:val="en-US"/>
        </w:rPr>
      </w:pPr>
    </w:p>
    <w:p w14:paraId="51FB9073" w14:textId="55D75C8A" w:rsidR="003578DB" w:rsidRDefault="003578DB"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lastRenderedPageBreak/>
        <w:t xml:space="preserve">Other relevant metrics could be calculated as well, </w:t>
      </w:r>
      <w:r w:rsidRPr="003578DB">
        <w:rPr>
          <w:rFonts w:eastAsiaTheme="minorEastAsia" w:cs="Times New Roman"/>
          <w:lang w:val="en-US"/>
        </w:rPr>
        <w:t>such as the</w:t>
      </w:r>
      <w:r w:rsidRPr="003578DB">
        <w:rPr>
          <w:rFonts w:cs="Times New Roman"/>
          <w:szCs w:val="24"/>
          <w:lang w:val="en-US"/>
        </w:rPr>
        <w:t xml:space="preserve"> normalized Matthew correlation coefficient</w:t>
      </w:r>
      <w:r>
        <w:rPr>
          <w:rFonts w:cs="Times New Roman"/>
          <w:szCs w:val="24"/>
          <w:lang w:val="en-US"/>
        </w:rPr>
        <w:t xml:space="preserve"> </w:t>
      </w:r>
      <w:r>
        <w:rPr>
          <w:rFonts w:cs="Times New Roman"/>
          <w:color w:val="131413"/>
          <w:szCs w:val="24"/>
          <w:lang w:val="en-US"/>
        </w:rPr>
        <w:fldChar w:fldCharType="begin" w:fldLock="1"/>
      </w:r>
      <w:r>
        <w:rPr>
          <w:rFonts w:cs="Times New Roman"/>
          <w:color w:val="131413"/>
          <w:szCs w:val="24"/>
          <w:lang w:val="en-US"/>
        </w:rPr>
        <w:instrText>ADDIN CSL_CITATION {"citationItems":[{"id":"ITEM-1","itemData":{"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Pr>
          <w:rFonts w:cs="Times New Roman"/>
          <w:color w:val="131413"/>
          <w:szCs w:val="24"/>
          <w:lang w:val="en-US"/>
        </w:rPr>
        <w:fldChar w:fldCharType="separate"/>
      </w:r>
      <w:r w:rsidRPr="00DE061E">
        <w:rPr>
          <w:rFonts w:cs="Times New Roman"/>
          <w:noProof/>
          <w:color w:val="131413"/>
          <w:szCs w:val="24"/>
          <w:lang w:val="en-US"/>
        </w:rPr>
        <w:t>(Chicco &amp; Jurman, 2023)</w:t>
      </w:r>
      <w:r>
        <w:rPr>
          <w:rFonts w:cs="Times New Roman"/>
          <w:color w:val="131413"/>
          <w:szCs w:val="24"/>
          <w:lang w:val="en-US"/>
        </w:rPr>
        <w:fldChar w:fldCharType="end"/>
      </w:r>
      <w:r>
        <w:rPr>
          <w:rFonts w:cs="Times New Roman"/>
          <w:color w:val="131413"/>
          <w:szCs w:val="24"/>
          <w:lang w:val="en-US"/>
        </w:rPr>
        <w:t>. However, we will mainly focus on the metric presented in Equations 1-3 since these are most intuitive in their interpretation. Yet, we have shared all data behind all of our analyses so that readers can conduct further estimations when considered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4D3C3D" w:rsidRDefault="004D3C3D"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4D3C3D" w:rsidRDefault="004D3C3D"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4D3C3D" w:rsidRDefault="004D3C3D"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4D3C3D" w:rsidRDefault="004D3C3D"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0010B005">
                      <wp:simplePos x="0" y="0"/>
                      <wp:positionH relativeFrom="column">
                        <wp:posOffset>1558925</wp:posOffset>
                      </wp:positionH>
                      <wp:positionV relativeFrom="paragraph">
                        <wp:posOffset>26670</wp:posOffset>
                      </wp:positionV>
                      <wp:extent cx="715992" cy="603849"/>
                      <wp:effectExtent l="38100" t="38100" r="27305"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715992" cy="603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98CCEF" id="_x0000_t32" coordsize="21600,21600" o:spt="32" o:oned="t" path="m,l21600,21600e" filled="f">
                      <v:path arrowok="t" fillok="f" o:connecttype="none"/>
                      <o:lock v:ext="edit" shapetype="t"/>
                    </v:shapetype>
                    <v:shape id="Straight Arrow Connector 8" o:spid="_x0000_s1026" type="#_x0000_t32" style="position:absolute;margin-left:122.75pt;margin-top:2.1pt;width:56.4pt;height:47.5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63F40BCC">
                      <wp:simplePos x="0" y="0"/>
                      <wp:positionH relativeFrom="column">
                        <wp:posOffset>1698361</wp:posOffset>
                      </wp:positionH>
                      <wp:positionV relativeFrom="paragraph">
                        <wp:posOffset>206591</wp:posOffset>
                      </wp:positionV>
                      <wp:extent cx="1173192" cy="250166"/>
                      <wp:effectExtent l="0" t="0" r="27305" b="171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738642B7"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75pt;margin-top:16.25pt;width:92.4pt;height:19.7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" filled="f" strokecolor="black [3213]">
                      <v:textbox>
                        <w:txbxContent>
                          <w:p w14:paraId="738642B7" w14:textId="77777777" w:rsidR="004D3C3D" w:rsidRPr="0029632B" w:rsidRDefault="004D3C3D"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4D3C3D" w:rsidRDefault="004D3C3D"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4D3C3D" w:rsidRDefault="004D3C3D"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2A764AD3"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35040" behindDoc="0" locked="0" layoutInCell="1" allowOverlap="1" wp14:anchorId="6B81EA6E" wp14:editId="1FD5A985">
                      <wp:simplePos x="0" y="0"/>
                      <wp:positionH relativeFrom="column">
                        <wp:posOffset>1751965</wp:posOffset>
                      </wp:positionH>
                      <wp:positionV relativeFrom="paragraph">
                        <wp:posOffset>1316990</wp:posOffset>
                      </wp:positionV>
                      <wp:extent cx="534838" cy="284671"/>
                      <wp:effectExtent l="38100" t="38100" r="17780" b="20320"/>
                      <wp:wrapNone/>
                      <wp:docPr id="49" name="Straight Arrow Connector 49"/>
                      <wp:cNvGraphicFramePr/>
                      <a:graphic xmlns:a="http://schemas.openxmlformats.org/drawingml/2006/main">
                        <a:graphicData uri="http://schemas.microsoft.com/office/word/2010/wordprocessingShape">
                          <wps:wsp>
                            <wps:cNvCnPr/>
                            <wps:spPr>
                              <a:xfrm flipH="1" flipV="1">
                                <a:off x="0" y="0"/>
                                <a:ext cx="534838" cy="2846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5DEF3" id="Straight Arrow Connector 49" o:spid="_x0000_s1026" type="#_x0000_t32" style="position:absolute;margin-left:137.95pt;margin-top:103.7pt;width:42.1pt;height:22.4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" strokecolor="black [3213]" strokeweight=".5pt">
                      <v:stroke endarrow="block" joinstyle="miter"/>
                    </v:shape>
                  </w:pict>
                </mc:Fallback>
              </mc:AlternateContent>
            </w:r>
            <w:r w:rsidRPr="0029632B">
              <w:rPr>
                <w:noProof/>
                <w:sz w:val="22"/>
              </w:rPr>
              <mc:AlternateContent>
                <mc:Choice Requires="wps">
                  <w:drawing>
                    <wp:anchor distT="0" distB="0" distL="114300" distR="114300" simplePos="0" relativeHeight="251700224" behindDoc="0" locked="0" layoutInCell="1" allowOverlap="1" wp14:anchorId="574E3DCB" wp14:editId="797623EC">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3DCD9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4D3C3D" w:rsidRDefault="004D3C3D"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4D3C3D" w:rsidRDefault="004D3C3D" w:rsidP="0029632B">
                            <w:r w:rsidRPr="001605B2">
                              <w:rPr>
                                <w:sz w:val="22"/>
                              </w:rPr>
                              <w:t>Relevant</w:t>
                            </w:r>
                          </w:p>
                        </w:txbxContent>
                      </v:textbox>
                      <w10:wrap type="square"/>
                    </v:shape>
                  </w:pict>
                </mc:Fallback>
              </mc:AlternateContent>
            </w:r>
            <w:r w:rsidR="00340C02" w:rsidRPr="0029632B">
              <w:rPr>
                <w:noProof/>
                <w:sz w:val="22"/>
              </w:rPr>
              <mc:AlternateContent>
                <mc:Choice Requires="wps">
                  <w:drawing>
                    <wp:anchor distT="45720" distB="45720" distL="114300" distR="114300" simplePos="0" relativeHeight="251739136" behindDoc="0" locked="0" layoutInCell="1" allowOverlap="1" wp14:anchorId="22ADAEEC" wp14:editId="064347AC">
                      <wp:simplePos x="0" y="0"/>
                      <wp:positionH relativeFrom="column">
                        <wp:posOffset>1698625</wp:posOffset>
                      </wp:positionH>
                      <wp:positionV relativeFrom="paragraph">
                        <wp:posOffset>1639570</wp:posOffset>
                      </wp:positionV>
                      <wp:extent cx="1172845" cy="249555"/>
                      <wp:effectExtent l="0" t="0" r="27305" b="1714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49555"/>
                              </a:xfrm>
                              <a:prstGeom prst="rect">
                                <a:avLst/>
                              </a:prstGeom>
                              <a:noFill/>
                              <a:ln w="9525">
                                <a:solidFill>
                                  <a:schemeClr val="tx1"/>
                                </a:solidFill>
                                <a:miter lim="800000"/>
                                <a:headEnd/>
                                <a:tailEnd/>
                              </a:ln>
                            </wps:spPr>
                            <wps:txbx>
                              <w:txbxContent>
                                <w:p w14:paraId="6018FA66"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DAEEC" id="_x0000_s1031" type="#_x0000_t202" style="position:absolute;left:0;text-align:left;margin-left:133.75pt;margin-top:129.1pt;width:92.35pt;height:19.6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" filled="f" strokecolor="black [3213]">
                      <v:textbox>
                        <w:txbxContent>
                          <w:p w14:paraId="6018FA66" w14:textId="77777777" w:rsidR="004D3C3D" w:rsidRPr="0029632B" w:rsidRDefault="004D3C3D" w:rsidP="0029632B">
                            <w:pPr>
                              <w:rPr>
                                <w:sz w:val="22"/>
                              </w:rPr>
                            </w:pPr>
                            <w:r w:rsidRPr="0029632B">
                              <w:rPr>
                                <w:sz w:val="22"/>
                              </w:rPr>
                              <w:t>Included by GPT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4F16601D">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F7F2E07"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4D3C3D" w:rsidRDefault="004D3C3D"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2"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" filled="f" stroked="f">
                      <v:textbox>
                        <w:txbxContent>
                          <w:p w14:paraId="69EBDF94" w14:textId="77777777" w:rsidR="004D3C3D" w:rsidRDefault="004D3C3D"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4D3C3D" w:rsidRDefault="004D3C3D"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3"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AfKW0uCgIAAPkDAAAO&#10;AAAAAAAAAAAAAAAAAC4CAABkcnMvZTJvRG9jLnhtbFBLAQItABQABgAIAAAAIQA0Bu6F2wAAAAgB&#10;AAAPAAAAAAAAAAAAAAAAAGQEAABkcnMvZG93bnJldi54bWxQSwUGAAAAAAQABADzAAAAbAUAAAAA&#10;" filled="f" stroked="f">
                      <v:textbox>
                        <w:txbxContent>
                          <w:p w14:paraId="39A7A942" w14:textId="77777777" w:rsidR="004D3C3D" w:rsidRDefault="004D3C3D"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016B125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30944" behindDoc="0" locked="0" layoutInCell="1" allowOverlap="1" wp14:anchorId="79591316" wp14:editId="638968B2">
                      <wp:simplePos x="0" y="0"/>
                      <wp:positionH relativeFrom="column">
                        <wp:posOffset>1347505</wp:posOffset>
                      </wp:positionH>
                      <wp:positionV relativeFrom="paragraph">
                        <wp:posOffset>78883</wp:posOffset>
                      </wp:positionV>
                      <wp:extent cx="845389" cy="560717"/>
                      <wp:effectExtent l="38100" t="38100" r="31115" b="29845"/>
                      <wp:wrapNone/>
                      <wp:docPr id="47" name="Straight Arrow Connector 47"/>
                      <wp:cNvGraphicFramePr/>
                      <a:graphic xmlns:a="http://schemas.openxmlformats.org/drawingml/2006/main">
                        <a:graphicData uri="http://schemas.microsoft.com/office/word/2010/wordprocessingShape">
                          <wps:wsp>
                            <wps:cNvCnPr/>
                            <wps:spPr>
                              <a:xfrm flipH="1" flipV="1">
                                <a:off x="0" y="0"/>
                                <a:ext cx="845389" cy="5607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17578D3F" id="Straight Arrow Connector 47" o:spid="_x0000_s1026" type="#_x0000_t32" style="position:absolute;margin-left:106.1pt;margin-top:6.2pt;width:66.55pt;height:44.15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" strokecolor="black [3213]" strokeweight=".5pt">
                      <v:stroke endarrow="block" joinstyle="miter"/>
                    </v:shape>
                  </w:pict>
                </mc:Fallback>
              </mc:AlternateContent>
            </w:r>
          </w:p>
          <w:p w14:paraId="09256D14" w14:textId="77777777" w:rsidR="00065935" w:rsidRPr="0029632B" w:rsidRDefault="00065935" w:rsidP="00065935">
            <w:pPr>
              <w:spacing w:line="360" w:lineRule="auto"/>
              <w:jc w:val="both"/>
              <w:rPr>
                <w:rFonts w:eastAsiaTheme="minorEastAsia"/>
                <w:sz w:val="22"/>
                <w:lang w:val="en-US"/>
              </w:rPr>
            </w:pPr>
          </w:p>
          <w:p w14:paraId="131ED9AC" w14:textId="48B58BD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41184" behindDoc="0" locked="0" layoutInCell="1" allowOverlap="1" wp14:anchorId="77C1A06C" wp14:editId="4C6600FA">
                      <wp:simplePos x="0" y="0"/>
                      <wp:positionH relativeFrom="column">
                        <wp:posOffset>1727560</wp:posOffset>
                      </wp:positionH>
                      <wp:positionV relativeFrom="paragraph">
                        <wp:posOffset>189853</wp:posOffset>
                      </wp:positionV>
                      <wp:extent cx="1173192" cy="250166"/>
                      <wp:effectExtent l="0" t="0" r="27305" b="1714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117510C4"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A06C" id="_x0000_s1034" type="#_x0000_t202" style="position:absolute;left:0;text-align:left;margin-left:136.05pt;margin-top:14.95pt;width:92.4pt;height:19.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" filled="f" strokecolor="black [3213]">
                      <v:textbox>
                        <w:txbxContent>
                          <w:p w14:paraId="117510C4" w14:textId="77777777" w:rsidR="004D3C3D" w:rsidRPr="0029632B" w:rsidRDefault="004D3C3D" w:rsidP="0029632B">
                            <w:pPr>
                              <w:rPr>
                                <w:sz w:val="22"/>
                              </w:rPr>
                            </w:pPr>
                            <w:r w:rsidRPr="0029632B">
                              <w:rPr>
                                <w:sz w:val="22"/>
                              </w:rPr>
                              <w:t>Included by GPT</w:t>
                            </w:r>
                          </w:p>
                        </w:txbxContent>
                      </v:textbox>
                      <w10:wrap type="square"/>
                    </v:shape>
                  </w:pict>
                </mc:Fallback>
              </mc:AlternateContent>
            </w: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F915970"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4D3C3D" w:rsidRDefault="004D3C3D"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5"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twCQIAAPkDAAAOAAAAZHJzL2Uyb0RvYy54bWysU9tu2zAMfR+wfxD0vtgxkrUx4hRduw4D&#10;ugvQ7gMYWY6FSaImKbG7rx8lJ1mwvQ17ESiRPOQ5pNY3o9HsIH1QaBs+n5WcSSuwVXbX8G/PD2+u&#10;OQ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bokecgjyFWtltXVMleA+pTsfIgfJBqWjIZ7mnwGh8NjiKkZ&#10;qE8hqZbFB6V1nr62bGg4YS5zwoXHqEjLqZXJ9UuqnxMSx/e2zXYEpSebCmh7JJ14TozjuB2zvKuT&#10;lltsX0gFj9Mu0t8ho0f/k7OB9rDh4ccevORMf7Sk5Gq+WKTFzZfF8q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FkNa3AJAgAA+QMA&#10;AA4AAAAAAAAAAAAAAAAALgIAAGRycy9lMm9Eb2MueG1sUEsBAi0AFAAGAAgAAAAhAFk4/lfeAAAA&#10;CgEAAA8AAAAAAAAAAAAAAAAAYwQAAGRycy9kb3ducmV2LnhtbFBLBQYAAAAABAAEAPMAAABuBQAA&#10;AAA=&#10;" filled="f" stroked="f">
                      <v:textbox>
                        <w:txbxContent>
                          <w:p w14:paraId="7BA75E82" w14:textId="77777777" w:rsidR="004D3C3D" w:rsidRDefault="004D3C3D"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32992" behindDoc="0" locked="0" layoutInCell="1" allowOverlap="1" wp14:anchorId="29B840E7" wp14:editId="64E314D6">
                      <wp:simplePos x="0" y="0"/>
                      <wp:positionH relativeFrom="column">
                        <wp:posOffset>1810193</wp:posOffset>
                      </wp:positionH>
                      <wp:positionV relativeFrom="paragraph">
                        <wp:posOffset>1422135</wp:posOffset>
                      </wp:positionV>
                      <wp:extent cx="448574" cy="379563"/>
                      <wp:effectExtent l="38100" t="38100" r="27940" b="20955"/>
                      <wp:wrapNone/>
                      <wp:docPr id="48" name="Straight Arrow Connector 48"/>
                      <wp:cNvGraphicFramePr/>
                      <a:graphic xmlns:a="http://schemas.openxmlformats.org/drawingml/2006/main">
                        <a:graphicData uri="http://schemas.microsoft.com/office/word/2010/wordprocessingShape">
                          <wps:wsp>
                            <wps:cNvCnPr/>
                            <wps:spPr>
                              <a:xfrm flipH="1" flipV="1">
                                <a:off x="0" y="0"/>
                                <a:ext cx="448574" cy="3795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4E1E195E" id="Straight Arrow Connector 48" o:spid="_x0000_s1026" type="#_x0000_t32" style="position:absolute;margin-left:142.55pt;margin-top:112pt;width:35.3pt;height:29.9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" strokecolor="black [3213]" strokeweight=".5pt">
                      <v:stroke endarrow="block" joinstyle="miter"/>
                    </v:shape>
                  </w:pict>
                </mc:Fallback>
              </mc:AlternateContent>
            </w:r>
            <w:r w:rsidR="0029632B" w:rsidRPr="0029632B">
              <w:rPr>
                <w:noProof/>
                <w:sz w:val="22"/>
              </w:rPr>
              <mc:AlternateContent>
                <mc:Choice Requires="wps">
                  <w:drawing>
                    <wp:anchor distT="45720" distB="45720" distL="114300" distR="114300" simplePos="0" relativeHeight="251743232" behindDoc="0" locked="0" layoutInCell="1" allowOverlap="1" wp14:anchorId="223B10F3" wp14:editId="55C38654">
                      <wp:simplePos x="0" y="0"/>
                      <wp:positionH relativeFrom="column">
                        <wp:posOffset>1724648</wp:posOffset>
                      </wp:positionH>
                      <wp:positionV relativeFrom="paragraph">
                        <wp:posOffset>1855386</wp:posOffset>
                      </wp:positionV>
                      <wp:extent cx="1173192" cy="250166"/>
                      <wp:effectExtent l="0" t="0" r="27305" b="17145"/>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3192" cy="250166"/>
                              </a:xfrm>
                              <a:prstGeom prst="rect">
                                <a:avLst/>
                              </a:prstGeom>
                              <a:noFill/>
                              <a:ln w="9525">
                                <a:solidFill>
                                  <a:schemeClr val="tx1"/>
                                </a:solidFill>
                                <a:miter lim="800000"/>
                                <a:headEnd/>
                                <a:tailEnd/>
                              </a:ln>
                            </wps:spPr>
                            <wps:txbx>
                              <w:txbxContent>
                                <w:p w14:paraId="1B3DEF6C" w14:textId="77777777" w:rsidR="004D3C3D" w:rsidRPr="0029632B" w:rsidRDefault="004D3C3D"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B10F3" id="_x0000_s1036" type="#_x0000_t202" style="position:absolute;left:0;text-align:left;margin-left:135.8pt;margin-top:146.1pt;width:92.4pt;height:19.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" filled="f" strokecolor="black [3213]">
                      <v:textbox>
                        <w:txbxContent>
                          <w:p w14:paraId="1B3DEF6C" w14:textId="77777777" w:rsidR="004D3C3D" w:rsidRPr="0029632B" w:rsidRDefault="004D3C3D" w:rsidP="0029632B">
                            <w:pPr>
                              <w:rPr>
                                <w:sz w:val="22"/>
                              </w:rPr>
                            </w:pPr>
                            <w:r w:rsidRPr="0029632B">
                              <w:rPr>
                                <w:sz w:val="22"/>
                              </w:rPr>
                              <w:t>Included by GPT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2E315B1">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F58E620"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4D3C3D" w:rsidRDefault="004D3C3D"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7"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pOCAIAAPo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" filled="f" stroked="f">
                      <v:textbox>
                        <w:txbxContent>
                          <w:p w14:paraId="645CEA78" w14:textId="77777777" w:rsidR="004D3C3D" w:rsidRDefault="004D3C3D"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6415A32B"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CD05D5">
        <w:rPr>
          <w:b/>
          <w:lang w:val="en-US"/>
        </w:rPr>
        <w:t>Typically human screening performances in high-quality systematic reviews</w:t>
      </w:r>
    </w:p>
    <w:p w14:paraId="3BA6749E" w14:textId="15264D29"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DE061E" w:rsidRPr="002873F2">
        <w:rPr>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as </w:t>
      </w:r>
      <w:r w:rsidR="00072A8A">
        <w:rPr>
          <w:lang w:val="en-US"/>
        </w:rPr>
        <w:t xml:space="preserve">one of </w:t>
      </w:r>
      <w:r w:rsidR="0093776D">
        <w:rPr>
          <w:lang w:val="en-US"/>
        </w:rPr>
        <w:t xml:space="preserve">the </w:t>
      </w:r>
      <w:r w:rsidR="00072A8A">
        <w:rPr>
          <w:lang w:val="en-US"/>
        </w:rPr>
        <w:t xml:space="preserve">most reliable </w:t>
      </w:r>
      <w:r w:rsidR="0093776D">
        <w:rPr>
          <w:lang w:val="en-US"/>
        </w:rPr>
        <w:t>way</w:t>
      </w:r>
      <w:r w:rsidR="00072A8A">
        <w:rPr>
          <w:lang w:val="en-US"/>
        </w:rPr>
        <w:t>s</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w:t>
      </w:r>
      <w:r w:rsidR="0093776D">
        <w:rPr>
          <w:lang w:val="en-US"/>
        </w:rPr>
        <w:lastRenderedPageBreak/>
        <w:t>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072A8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t>,</w:t>
      </w:r>
      <w:r w:rsidR="00072A8A">
        <w:rPr>
          <w:rStyle w:val="FootnoteReference"/>
        </w:rPr>
        <w:footnoteReference w:id="5"/>
      </w:r>
      <w:r w:rsidR="0093776D">
        <w:rPr>
          <w:lang w:val="en-US"/>
        </w:rPr>
        <w:t xml:space="preserve"> then it might be misleading to infer that GPT models with a recall of 0.75 imply that GPT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6D8B77AC"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D123BC">
        <w:rPr>
          <w:lang w:val="en-US"/>
        </w:rPr>
        <w:t>s</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 xml:space="preserve">A descriptive overview of all the included reviews can be found in Table </w:t>
      </w:r>
      <w:r w:rsidR="005A1C02">
        <w:rPr>
          <w:lang w:val="en-US"/>
        </w:rPr>
        <w:t>1</w:t>
      </w:r>
      <w:r w:rsidR="006140D7">
        <w:rPr>
          <w:lang w:val="en-US"/>
        </w:rPr>
        <w:t xml:space="preserve">, including 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this process,</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respectively.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77777777"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his could potentially downward bias the evaluation 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might </w:t>
      </w:r>
      <w:r w:rsidR="00521956">
        <w:rPr>
          <w:lang w:val="en-US"/>
        </w:rPr>
        <w:t xml:space="preserve">be expected to 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Pr>
          <w:lang w:val="en-US"/>
        </w:rPr>
        <w:t xml:space="preserve">potentially </w:t>
      </w:r>
      <w:r w:rsidR="004676B3">
        <w:rPr>
          <w:lang w:val="en-US"/>
        </w:rPr>
        <w:t xml:space="preserve">might </w:t>
      </w:r>
      <w:r w:rsidR="00521956">
        <w:rPr>
          <w:lang w:val="en-US"/>
        </w:rPr>
        <w:t>lower their performance</w:t>
      </w:r>
      <w:r>
        <w:rPr>
          <w:lang w:val="en-US"/>
        </w:rPr>
        <w:t>. T</w:t>
      </w:r>
      <w:r w:rsidR="00A46794">
        <w:rPr>
          <w:lang w:val="en-US"/>
        </w:rPr>
        <w:t>hus</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5B741426" w:rsidR="001C52EA" w:rsidRPr="005860BB" w:rsidRDefault="00521956" w:rsidP="005C0A5E">
      <w:pPr>
        <w:spacing w:after="0" w:line="360" w:lineRule="auto"/>
        <w:ind w:firstLine="1304"/>
        <w:jc w:val="both"/>
        <w:rPr>
          <w:lang w:val="en-US"/>
        </w:rPr>
      </w:pPr>
      <w:r>
        <w:rPr>
          <w:lang w:val="en-US"/>
        </w:rPr>
        <w:lastRenderedPageBreak/>
        <w:t xml:space="preserve">As such, differences </w:t>
      </w:r>
      <w:r w:rsidR="00792A3C">
        <w:rPr>
          <w:lang w:val="en-US"/>
        </w:rPr>
        <w:t>in performance</w:t>
      </w:r>
      <w:r>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Pr>
          <w:lang w:val="en-US"/>
        </w:rPr>
        <w:t>W</w:t>
      </w:r>
      <w:r w:rsidR="006140D7">
        <w:rPr>
          <w:lang w:val="en-US"/>
        </w:rPr>
        <w:t>e</w:t>
      </w:r>
      <w:r w:rsidR="004676B3">
        <w:rPr>
          <w:lang w:val="en-US"/>
        </w:rPr>
        <w:t xml:space="preserve">, </w:t>
      </w:r>
      <w:r>
        <w:rPr>
          <w:lang w:val="en-US"/>
        </w:rPr>
        <w:t>therefore</w:t>
      </w:r>
      <w:r w:rsidR="004676B3">
        <w:rPr>
          <w:lang w:val="en-US"/>
        </w:rPr>
        <w:t>,</w:t>
      </w:r>
      <w:r>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Pr>
          <w:lang w:val="en-US"/>
        </w:rPr>
        <w:t>.</w:t>
      </w:r>
      <w:r w:rsidR="006140D7">
        <w:rPr>
          <w:lang w:val="en-US"/>
        </w:rPr>
        <w:t xml:space="preserve"> </w:t>
      </w:r>
      <w:r>
        <w:rPr>
          <w:lang w:val="en-US"/>
        </w:rPr>
        <w:t>In these reviews,</w:t>
      </w:r>
      <w:r w:rsidR="006140D7">
        <w:rPr>
          <w:lang w:val="en-US"/>
        </w:rPr>
        <w:t xml:space="preserve"> all TAB screenings </w:t>
      </w:r>
      <w:r>
        <w:rPr>
          <w:lang w:val="en-US"/>
        </w:rPr>
        <w:t>were</w:t>
      </w:r>
      <w:r w:rsidR="009868B6">
        <w:rPr>
          <w:lang w:val="en-US"/>
        </w:rPr>
        <w:t xml:space="preserve"> </w:t>
      </w:r>
      <w:r w:rsidR="006140D7">
        <w:rPr>
          <w:lang w:val="en-US"/>
        </w:rPr>
        <w:t xml:space="preserve">conducted by researchers </w:t>
      </w:r>
      <w:r>
        <w:rPr>
          <w:lang w:val="en-US"/>
        </w:rPr>
        <w:t xml:space="preserve">with a high level of </w:t>
      </w:r>
      <w:r w:rsidR="006140D7">
        <w:rPr>
          <w:lang w:val="en-US"/>
        </w:rPr>
        <w:t xml:space="preserve">content </w:t>
      </w:r>
      <w:r>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D123BC">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C51ABC"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4A336DA2"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0CF665D6"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DE061E">
              <w:rPr>
                <w:rFonts w:cs="Times New Roman"/>
                <w:sz w:val="22"/>
                <w:lang w:val="en-US"/>
              </w:rPr>
              <w:instrText>ADDIN CSL_CITATION {"citationItems":[{"id":"ITEM-1","itemData":{"ISSN":"1891-1803","author":[{"dropping-particle":"","family":"Bondebjerg","given":"Anja","non-dropping-particle":"","parse-names":false,"suffix":""},{"dropping-particle":"","family":"Dalgaard","given":"Nina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4D3C3D" w14:paraId="75B0FFAF" w14:textId="77777777" w:rsidTr="007F4727">
        <w:tc>
          <w:tcPr>
            <w:tcW w:w="1916" w:type="dxa"/>
            <w:tcBorders>
              <w:top w:val="nil"/>
              <w:left w:val="nil"/>
              <w:bottom w:val="nil"/>
              <w:right w:val="nil"/>
            </w:tcBorders>
          </w:tcPr>
          <w:p w14:paraId="1EB677C2" w14:textId="72679CF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Pr="0040019C">
              <w:rPr>
                <w:rFonts w:cs="Times New Roman"/>
                <w:sz w:val="22"/>
                <w:lang w:val="en-US"/>
              </w:rPr>
              <w:fldChar w:fldCharType="begin" w:fldLock="1"/>
            </w:r>
            <w:r w:rsidR="00DE061E">
              <w:rPr>
                <w:rFonts w:cs="Times New Roman"/>
                <w:sz w:val="22"/>
              </w:rPr>
              <w:instrText>ADDIN CSL_CITATION {"citationItems":[{"id":"ITEM-1","itemData":{"DOI":"https://doi.org/10.1002/cl2.1239","ISSN":"1891-1803","abstract":"Abstract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DE061E" w:rsidRPr="004676B3">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4676B3">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4D3C3D" w14:paraId="733A88CD" w14:textId="77777777" w:rsidTr="007F4727">
        <w:tc>
          <w:tcPr>
            <w:tcW w:w="1916" w:type="dxa"/>
            <w:tcBorders>
              <w:top w:val="nil"/>
              <w:left w:val="nil"/>
              <w:bottom w:val="nil"/>
              <w:right w:val="nil"/>
            </w:tcBorders>
          </w:tcPr>
          <w:p w14:paraId="224DE16D" w14:textId="4C80ADC8" w:rsidR="00D04E6F" w:rsidRPr="00792A3C" w:rsidRDefault="00D04E6F" w:rsidP="006F63D8">
            <w:pPr>
              <w:ind w:left="164"/>
              <w:rPr>
                <w:rFonts w:cs="Times New Roman"/>
                <w:sz w:val="22"/>
                <w:lang w:val="en-US"/>
              </w:rPr>
            </w:pPr>
            <w:r w:rsidRPr="00792A3C">
              <w:rPr>
                <w:rFonts w:cs="Times New Roman"/>
                <w:sz w:val="22"/>
                <w:lang w:val="en-US"/>
              </w:rPr>
              <w:t xml:space="preserve">Dalgaard, Bondebjerg, Viinholt et al. </w:t>
            </w:r>
            <w:r w:rsidRPr="0040019C">
              <w:rPr>
                <w:rFonts w:cs="Times New Roman"/>
                <w:sz w:val="22"/>
                <w:lang w:val="en-US"/>
              </w:rPr>
              <w:fldChar w:fldCharType="begin" w:fldLock="1"/>
            </w:r>
            <w:r w:rsidR="00DE061E" w:rsidRPr="00792A3C">
              <w:rPr>
                <w:rFonts w:cs="Times New Roman"/>
                <w:sz w:val="22"/>
                <w:lang w:val="en-US"/>
              </w:rPr>
              <w:instrText xml:space="preserve">ADDIN CSL_CITATION {"citationItems":[{"id":"ITEM-1","itemData":{"DOI":"https://doi.org/10.1002/cl2.1291","abstract":"Abstract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w:instrText>
            </w:r>
            <w:r w:rsidR="00DE061E" w:rsidRPr="008A319E">
              <w:rPr>
                <w:rFonts w:cs="Times New Roman"/>
                <w:sz w:val="22"/>
                <w:lang w:val="en-US"/>
              </w:rPr>
              <w:instrText>inclusion have been published. Results are inconsistent, and several reviews point to a number of methodological challenges and weaknesses of the study designs within primary studies. In sum, the impact of inclusion on students with SEN</w:instrText>
            </w:r>
            <w:r w:rsidR="00DE061E" w:rsidRPr="008A319E">
              <w:rPr>
                <w:rFonts w:cs="Times New Roman"/>
                <w:sz w:val="22"/>
              </w:rPr>
              <w:instrText xml:space="preserve">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DE061E" w:rsidRPr="004676B3">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w:instrText>
            </w:r>
            <w:r w:rsidR="00DE061E" w:rsidRPr="00792A3C">
              <w:rPr>
                <w:rFonts w:cs="Times New Roman"/>
                <w:sz w:val="22"/>
                <w:lang w:val="en-US"/>
              </w:rPr>
              <w:instrText>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4D3C3D" w14:paraId="4F8C9BCA" w14:textId="77777777" w:rsidTr="007F4727">
        <w:tc>
          <w:tcPr>
            <w:tcW w:w="1916" w:type="dxa"/>
            <w:tcBorders>
              <w:top w:val="nil"/>
              <w:left w:val="nil"/>
              <w:bottom w:val="nil"/>
              <w:right w:val="nil"/>
            </w:tcBorders>
          </w:tcPr>
          <w:p w14:paraId="279F142A" w14:textId="3975B566"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DE061E" w:rsidRPr="00792A3C">
              <w:rPr>
                <w:rFonts w:cs="Times New Roman"/>
                <w:sz w:val="22"/>
                <w:lang w:val="en-US"/>
              </w:rPr>
              <w:instrText>ADDIN CSL_CITATION {"citationItems":[{"id":"ITEM-1","itemData":{"DOI":"https://doi.org/10.1002/cl2.1209","abstract":"Abstract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w:instrText>
            </w:r>
            <w:r w:rsidR="00DE061E">
              <w:rPr>
                <w:rFonts w:cs="Times New Roman"/>
                <w:sz w:val="22"/>
                <w:lang w:val="en-US"/>
              </w:rPr>
              <w:instrText>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4D3C3D"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4D3C3D" w14:paraId="45BA78C6" w14:textId="77777777" w:rsidTr="007F4727">
        <w:tc>
          <w:tcPr>
            <w:tcW w:w="1916" w:type="dxa"/>
            <w:tcBorders>
              <w:top w:val="nil"/>
              <w:left w:val="nil"/>
              <w:bottom w:val="nil"/>
              <w:right w:val="nil"/>
            </w:tcBorders>
          </w:tcPr>
          <w:p w14:paraId="322C6378" w14:textId="28703648"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4D3C3D" w14:paraId="799F5C45" w14:textId="77777777" w:rsidTr="007F4727">
        <w:tc>
          <w:tcPr>
            <w:tcW w:w="1916" w:type="dxa"/>
            <w:tcBorders>
              <w:top w:val="nil"/>
              <w:left w:val="nil"/>
              <w:bottom w:val="nil"/>
              <w:right w:val="nil"/>
            </w:tcBorders>
          </w:tcPr>
          <w:p w14:paraId="1DB816A7" w14:textId="420488FD"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4D3C3D" w14:paraId="3EBF81A0" w14:textId="77777777" w:rsidTr="007F4727">
        <w:tc>
          <w:tcPr>
            <w:tcW w:w="1916" w:type="dxa"/>
            <w:tcBorders>
              <w:top w:val="nil"/>
              <w:left w:val="nil"/>
              <w:bottom w:val="nil"/>
              <w:right w:val="nil"/>
            </w:tcBorders>
          </w:tcPr>
          <w:p w14:paraId="71A3B1CF" w14:textId="32E51A13"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4D3C3D" w14:paraId="080316F7" w14:textId="77777777" w:rsidTr="007F4727">
        <w:tc>
          <w:tcPr>
            <w:tcW w:w="1916" w:type="dxa"/>
            <w:tcBorders>
              <w:top w:val="nil"/>
              <w:left w:val="nil"/>
              <w:bottom w:val="nil"/>
              <w:right w:val="nil"/>
            </w:tcBorders>
          </w:tcPr>
          <w:p w14:paraId="53DCA32D" w14:textId="783BD4F9"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1F163601"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07EF9F1F"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289E01E5"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492885A6" w:rsidR="00A85382" w:rsidRPr="0040019C" w:rsidRDefault="00C51ABC" w:rsidP="006F63D8">
            <w:pPr>
              <w:rPr>
                <w:rFonts w:cs="Times New Roman"/>
                <w:noProof/>
                <w:sz w:val="22"/>
                <w:lang w:val="en-US"/>
              </w:rPr>
            </w:pPr>
            <w:hyperlink r:id="rId12" w:history="1">
              <w:r w:rsidR="00A85382"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0C065561"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DE061E">
        <w:rPr>
          <w:rFonts w:eastAsiaTheme="minorEastAsia"/>
          <w:lang w:val="en-US"/>
        </w:rPr>
        <w:instrText>ADDIN CSL_CITATION {"citationItems":[{"id":"ITEM-1","itemData":{"DOI":"https://doi.org/10.1002/jrsm.1374","ISSN":"1759-2879","abstract":"The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xml:space="preserve">. All materials behind this article can be accessed at </w:t>
      </w:r>
      <w:hyperlink r:id="rId13" w:history="1">
        <w:r w:rsidR="000C3068" w:rsidRPr="00135CF5">
          <w:rPr>
            <w:rStyle w:val="Hyperlink"/>
          </w:rPr>
          <w:t>https://osf.io/apdfw/</w:t>
        </w:r>
      </w:hyperlink>
      <w:r w:rsidR="000C3068">
        <w:t xml:space="preserve">. </w:t>
      </w:r>
    </w:p>
    <w:p w14:paraId="463DAAE1" w14:textId="77E1E863" w:rsidR="00B6328D" w:rsidRDefault="00D4382A" w:rsidP="00557310">
      <w:pPr>
        <w:spacing w:after="0" w:line="360" w:lineRule="auto"/>
        <w:ind w:firstLine="1304"/>
        <w:jc w:val="both"/>
        <w:rPr>
          <w:rFonts w:eastAsiaTheme="minorEastAsia"/>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r w:rsidR="005C001E">
        <w:rPr>
          <w:lang w:val="en-US"/>
        </w:rPr>
        <w:t>When working with proportion metrics</w:t>
      </w:r>
      <w:r w:rsidR="000C3068">
        <w:rPr>
          <w:lang w:val="en-US"/>
        </w:rPr>
        <w:t>,</w:t>
      </w:r>
      <w:r w:rsidR="005C001E">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sidR="005C001E">
        <w:rPr>
          <w:lang w:val="en-US"/>
        </w:rPr>
        <w:t>variance componen</w:t>
      </w:r>
      <w:r w:rsidR="007A4FC4">
        <w:rPr>
          <w:lang w:val="en-US"/>
        </w:rPr>
        <w:t>t</w:t>
      </w:r>
      <w:r w:rsidR="005C001E">
        <w:rPr>
          <w:lang w:val="en-US"/>
        </w:rPr>
        <w:t xml:space="preserve"> that can more reliably be approximated </w:t>
      </w:r>
      <w:r w:rsidR="005C001E">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sidR="005C001E">
        <w:rPr>
          <w:lang w:val="en-US"/>
        </w:rPr>
        <w:fldChar w:fldCharType="separate"/>
      </w:r>
      <w:r w:rsidR="00DE061E" w:rsidRPr="00DE061E">
        <w:rPr>
          <w:noProof/>
          <w:lang w:val="en-US"/>
        </w:rPr>
        <w:t>(Viechtbauer, 2022)</w:t>
      </w:r>
      <w:r w:rsidR="005C001E">
        <w:rPr>
          <w:lang w:val="en-US"/>
        </w:rPr>
        <w:fldChar w:fldCharType="end"/>
      </w:r>
      <w:r w:rsidR="005C001E">
        <w:rPr>
          <w:lang w:val="en-US"/>
        </w:rPr>
        <w:t xml:space="preserve">. Therefore, we used the arcsine transformation </w:t>
      </w:r>
      <w:r w:rsidR="005C001E">
        <w:rPr>
          <w:rFonts w:eastAsiaTheme="minorEastAsia"/>
          <w:lang w:val="en-US"/>
        </w:rPr>
        <w:fldChar w:fldCharType="begin" w:fldLock="1"/>
      </w:r>
      <w:r w:rsidR="00DE061E">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sidR="005C001E">
        <w:rPr>
          <w:rFonts w:eastAsiaTheme="minorEastAsia"/>
          <w:lang w:val="en-US"/>
        </w:rPr>
        <w:fldChar w:fldCharType="separate"/>
      </w:r>
      <w:r w:rsidR="00DE061E" w:rsidRPr="00DE061E">
        <w:rPr>
          <w:rFonts w:eastAsiaTheme="minorEastAsia"/>
          <w:noProof/>
          <w:lang w:val="en-US"/>
        </w:rPr>
        <w:t>(Röver &amp; Friede, 2022; Schwarzer et al., 2019)</w:t>
      </w:r>
      <w:r w:rsidR="005C001E">
        <w:rPr>
          <w:rFonts w:eastAsiaTheme="minorEastAsia"/>
          <w:lang w:val="en-US"/>
        </w:rPr>
        <w:fldChar w:fldCharType="end"/>
      </w:r>
      <w:r w:rsidR="005C001E">
        <w:rPr>
          <w:lang w:val="en-US"/>
        </w:rPr>
        <w:t xml:space="preserve"> </w:t>
      </w:r>
      <w:r w:rsidR="005C001E">
        <w:rPr>
          <w:lang w:val="en-US"/>
        </w:rPr>
        <w:lastRenderedPageBreak/>
        <w:t>to calculate sampling variance and</w:t>
      </w:r>
      <w:r w:rsidR="007A4FC4">
        <w:rPr>
          <w:lang w:val="en-US"/>
        </w:rPr>
        <w:t xml:space="preserve"> </w:t>
      </w:r>
      <w:r w:rsidR="005C001E">
        <w:rPr>
          <w:lang w:val="en-US"/>
        </w:rPr>
        <w:t xml:space="preserve">confidence intervals for the </w:t>
      </w:r>
      <w:r w:rsidR="005C001E" w:rsidRPr="007A3D20">
        <w:rPr>
          <w:i/>
          <w:lang w:val="en-US"/>
        </w:rPr>
        <w:t>recall</w:t>
      </w:r>
      <w:r w:rsidR="005C001E">
        <w:rPr>
          <w:lang w:val="en-US"/>
        </w:rPr>
        <w:t xml:space="preserve">, </w:t>
      </w:r>
      <w:r w:rsidR="005C001E" w:rsidRPr="007A3D20">
        <w:rPr>
          <w:i/>
          <w:lang w:val="en-US"/>
        </w:rPr>
        <w:t>specificity</w:t>
      </w:r>
      <w:r w:rsidR="005C001E">
        <w:rPr>
          <w:lang w:val="en-US"/>
        </w:rPr>
        <w:t xml:space="preserve">, and </w:t>
      </w:r>
      <w:r w:rsidR="005C001E" w:rsidRPr="007A3D20">
        <w:rPr>
          <w:i/>
          <w:lang w:val="en-US"/>
        </w:rPr>
        <w:t xml:space="preserve">balanced accuracy </w:t>
      </w:r>
      <w:r w:rsidR="005C001E" w:rsidRPr="00E92313">
        <w:rPr>
          <w:lang w:val="en-US"/>
        </w:rPr>
        <w:t>metrics</w:t>
      </w:r>
      <w:r w:rsidR="005C001E">
        <w:rPr>
          <w:lang w:val="en-US"/>
        </w:rPr>
        <w:t>.</w:t>
      </w:r>
      <w:r>
        <w:rPr>
          <w:rStyle w:val="FootnoteReference"/>
          <w:lang w:val="en-US"/>
        </w:rPr>
        <w:footnoteReference w:id="6"/>
      </w:r>
      <w:r w:rsidR="005C001E">
        <w:rPr>
          <w:lang w:val="en-US"/>
        </w:rPr>
        <w:t xml:space="preserve"> For the balanced accuracy metric, we calculated the sampling variance of the transformed measure by using the total number of records as the sample size. </w:t>
      </w:r>
    </w:p>
    <w:p w14:paraId="66E1E4A9" w14:textId="05494C1D"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2F9116B" w14:textId="1C3636D2" w:rsidR="00037E9A" w:rsidRPr="00CB5104"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r w:rsidR="00CB5104">
        <w:rPr>
          <w:rFonts w:eastAsiaTheme="minorEastAsia"/>
          <w:lang w:val="en-US"/>
        </w:rPr>
        <w:t>Across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2A551FC"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Typically human screening performance results</w:t>
      </w:r>
    </w:p>
    <w:p w14:paraId="50E67BF0" w14:textId="78A92D39"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the benchmark scheme. All results can be found in the background material. </w:t>
      </w:r>
    </w:p>
    <w:p w14:paraId="0B2924CA" w14:textId="235F1019" w:rsidR="00121068" w:rsidRDefault="00FC3076" w:rsidP="002E603F">
      <w:pPr>
        <w:spacing w:after="0" w:line="360" w:lineRule="auto"/>
        <w:ind w:firstLine="1304"/>
        <w:jc w:val="both"/>
        <w:rPr>
          <w:lang w:val="en-US"/>
        </w:rPr>
      </w:pPr>
      <w:r>
        <w:rPr>
          <w:lang w:val="en-US"/>
        </w:rPr>
        <w:t>In the included Campbell review,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0.78</w:t>
      </w:r>
      <w:r w:rsidR="007A3D20">
        <w:rPr>
          <w:lang w:val="en-US"/>
        </w:rPr>
        <w:t>2</w:t>
      </w:r>
      <w:r w:rsidR="001A0C60">
        <w:rPr>
          <w:lang w:val="en-US"/>
        </w:rPr>
        <w:t xml:space="preserve">, 95% </w:t>
      </w:r>
      <w:r w:rsidR="001A0C60" w:rsidRPr="002429D3">
        <w:rPr>
          <w:i/>
          <w:lang w:val="en-US"/>
        </w:rPr>
        <w:t>CI</w:t>
      </w:r>
      <w:r w:rsidR="001A0C60">
        <w:rPr>
          <w:lang w:val="en-US"/>
        </w:rPr>
        <w:t>[0.747, 0.8</w:t>
      </w:r>
      <w:r w:rsidR="007A3D20">
        <w:rPr>
          <w:lang w:val="en-US"/>
        </w:rPr>
        <w:t>17</w:t>
      </w:r>
      <w:r w:rsidR="001A0C60">
        <w:rPr>
          <w:lang w:val="en-US"/>
        </w:rPr>
        <w:t>] and 0.8</w:t>
      </w:r>
      <w:r w:rsidR="007A3D20">
        <w:rPr>
          <w:lang w:val="en-US"/>
        </w:rPr>
        <w:t>81</w:t>
      </w:r>
      <w:r w:rsidR="001A0C60">
        <w:rPr>
          <w:lang w:val="en-US"/>
        </w:rPr>
        <w:t xml:space="preserve">, 95% </w:t>
      </w:r>
      <w:r w:rsidR="001A0C60" w:rsidRPr="002429D3">
        <w:rPr>
          <w:i/>
          <w:lang w:val="en-US"/>
        </w:rPr>
        <w:t>CI</w:t>
      </w:r>
      <w:r w:rsidR="001A0C60">
        <w:rPr>
          <w:lang w:val="en-US"/>
        </w:rPr>
        <w:t>[0.8</w:t>
      </w:r>
      <w:r w:rsidR="007A3D20">
        <w:rPr>
          <w:lang w:val="en-US"/>
        </w:rPr>
        <w:t>23</w:t>
      </w:r>
      <w:r w:rsidR="001A0C60">
        <w:rPr>
          <w:lang w:val="en-US"/>
        </w:rPr>
        <w:t>, 0.93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w:t>
      </w:r>
      <w:r w:rsidR="00DE43D9">
        <w:rPr>
          <w:lang w:val="en-US"/>
        </w:rPr>
        <w:lastRenderedPageBreak/>
        <w:t>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0.98</w:t>
      </w:r>
      <w:r w:rsidR="00610A3E">
        <w:rPr>
          <w:lang w:val="en-US"/>
        </w:rPr>
        <w:t>0</w:t>
      </w:r>
      <w:r w:rsidR="000837FF">
        <w:rPr>
          <w:lang w:val="en-US"/>
        </w:rPr>
        <w:t xml:space="preserve">, 95% </w:t>
      </w:r>
      <w:r w:rsidR="000837FF">
        <w:rPr>
          <w:i/>
          <w:lang w:val="en-US"/>
        </w:rPr>
        <w:t>CI</w:t>
      </w:r>
      <w:r w:rsidR="000837FF">
        <w:rPr>
          <w:lang w:val="en-US"/>
        </w:rPr>
        <w:t>[0.966, 0.990], and for review authors 0.9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[0.9</w:t>
      </w:r>
      <w:r w:rsidR="007A3D20">
        <w:rPr>
          <w:lang w:val="en-US"/>
        </w:rPr>
        <w:t>80</w:t>
      </w:r>
      <w:r w:rsidR="000837FF">
        <w:rPr>
          <w:lang w:val="en-US"/>
        </w:rPr>
        <w:t>, 0.995].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0.874, 95% </w:t>
      </w:r>
      <w:r w:rsidR="003578DB">
        <w:rPr>
          <w:i/>
          <w:lang w:val="en-US"/>
        </w:rPr>
        <w:t>CI</w:t>
      </w:r>
      <w:r w:rsidR="003578DB">
        <w:rPr>
          <w:lang w:val="en-US"/>
        </w:rPr>
        <w:t>[0.857, 0.890]</w:t>
      </w:r>
      <w:r w:rsidR="003578DB" w:rsidRPr="003B7713">
        <w:rPr>
          <w:lang w:val="en-US"/>
        </w:rPr>
        <w:t xml:space="preserve"> </w:t>
      </w:r>
      <w:r w:rsidR="003578DB">
        <w:rPr>
          <w:lang w:val="en-US"/>
        </w:rPr>
        <w:t xml:space="preserve">among assistant screeners and 0.933, 95% </w:t>
      </w:r>
      <w:r w:rsidR="003578DB">
        <w:rPr>
          <w:i/>
          <w:lang w:val="en-US"/>
        </w:rPr>
        <w:t>CI</w:t>
      </w:r>
      <w:r w:rsidR="003578DB">
        <w:rPr>
          <w:lang w:val="en-US"/>
        </w:rPr>
        <w:t xml:space="preserve">[0.899, 0.961]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6BA77DF"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review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0.839, 95% </w:t>
      </w:r>
      <w:r>
        <w:rPr>
          <w:i/>
          <w:lang w:val="en-US"/>
        </w:rPr>
        <w:t>CI</w:t>
      </w:r>
      <w:r>
        <w:rPr>
          <w:lang w:val="en-US"/>
        </w:rPr>
        <w:t xml:space="preserve">[0.737, 0.920].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0.977, </w:t>
      </w:r>
      <w:r>
        <w:rPr>
          <w:lang w:val="en-US"/>
        </w:rPr>
        <w:t xml:space="preserve">95% </w:t>
      </w:r>
      <w:r>
        <w:rPr>
          <w:i/>
          <w:lang w:val="en-US"/>
        </w:rPr>
        <w:t>CI</w:t>
      </w:r>
      <w:r>
        <w:rPr>
          <w:lang w:val="en-US"/>
        </w:rPr>
        <w:t xml:space="preserve">[0.955, 0.992],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1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0.905, 95% </w:t>
      </w:r>
      <w:r w:rsidR="003578DB">
        <w:rPr>
          <w:i/>
          <w:lang w:val="en-US"/>
        </w:rPr>
        <w:t>CI</w:t>
      </w:r>
      <w:r w:rsidR="003578DB">
        <w:rPr>
          <w:lang w:val="en-US"/>
        </w:rPr>
        <w:t>[0.859, 0.943].</w:t>
      </w:r>
    </w:p>
    <w:bookmarkEnd w:id="1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4D3C3D" w:rsidRDefault="004D3C3D">
                            <w:pPr>
                              <w:rPr>
                                <w:noProof/>
                                <w:lang w:val="en-US"/>
                              </w:rPr>
                            </w:pPr>
                          </w:p>
                          <w:p w14:paraId="51D821A5" w14:textId="77777777" w:rsidR="004D3C3D" w:rsidRDefault="004D3C3D">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4D3C3D" w:rsidRPr="0011702D" w:rsidRDefault="00111CFA">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4D3C3D" w:rsidRPr="0035608F" w:rsidRDefault="004D3C3D"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4D3C3D" w:rsidRPr="00BD4892" w:rsidRDefault="004D3C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8"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JDWXaAsAgAANQQAAA4AAAAAAAAAAAAAAAAALgIA&#10;AGRycy9lMm9Eb2MueG1sUEsBAi0AFAAGAAgAAAAhAJObs1HiAAAACgEAAA8AAAAAAAAAAAAAAAAA&#10;hgQAAGRycy9kb3ducmV2LnhtbFBLBQYAAAAABAAEAPMAAACVBQAAAAA=&#10;" stroked="f">
                <v:textbox>
                  <w:txbxContent>
                    <w:p w14:paraId="736EFC91" w14:textId="0D296B95" w:rsidR="004D3C3D" w:rsidRDefault="004D3C3D">
                      <w:pPr>
                        <w:rPr>
                          <w:noProof/>
                          <w:lang w:val="en-US"/>
                        </w:rPr>
                      </w:pPr>
                    </w:p>
                    <w:p w14:paraId="51D821A5" w14:textId="77777777" w:rsidR="004D3C3D" w:rsidRDefault="004D3C3D">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4D3C3D" w:rsidRPr="0011702D" w:rsidRDefault="00111CFA">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4D3C3D" w:rsidRPr="0035608F" w:rsidRDefault="004D3C3D"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4D3C3D" w:rsidRPr="00BD4892" w:rsidRDefault="004D3C3D">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5C640B5"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FD5AC1">
        <w:rPr>
          <w:b/>
          <w:lang w:val="en-US"/>
        </w:rPr>
        <w:t>Benchmark</w:t>
      </w:r>
      <w:r w:rsidR="00582CFD">
        <w:rPr>
          <w:b/>
          <w:lang w:val="en-US"/>
        </w:rPr>
        <w:t xml:space="preserve"> scheme</w:t>
      </w:r>
    </w:p>
    <w:p w14:paraId="798C4029" w14:textId="3FB36C09" w:rsidR="00FC3076" w:rsidRDefault="002F549D" w:rsidP="002F549D">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3.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73E662D3" w14:textId="198CB52A" w:rsidR="00FC3076" w:rsidRDefault="00FC3076" w:rsidP="00FC3076">
      <w:pPr>
        <w:spacing w:after="0" w:line="360" w:lineRule="auto"/>
        <w:ind w:firstLine="1304"/>
        <w:jc w:val="both"/>
        <w:rPr>
          <w:lang w:val="en-US"/>
        </w:rPr>
      </w:pPr>
      <w:r>
        <w:rPr>
          <w:lang w:val="en-US"/>
        </w:rPr>
        <w:t>There are of course nuances to this broad guideline since we believe that automated tools can also be useful under less restrictive conditions as well. W</w:t>
      </w:r>
      <w:r w:rsidRPr="00135343">
        <w:rPr>
          <w:lang w:val="en-US"/>
        </w:rPr>
        <w:t>e</w:t>
      </w:r>
      <w:r>
        <w:rPr>
          <w:lang w:val="en-US"/>
        </w:rPr>
        <w:t xml:space="preserve"> even</w:t>
      </w:r>
      <w:r w:rsidRPr="00135343">
        <w:rPr>
          <w:lang w:val="en-US"/>
        </w:rPr>
        <w:t xml:space="preserve"> believe that recall </w:t>
      </w:r>
      <w:r>
        <w:rPr>
          <w:lang w:val="en-US"/>
        </w:rPr>
        <w:t>values</w:t>
      </w:r>
      <w:r w:rsidRPr="00135343">
        <w:rPr>
          <w:lang w:val="en-US"/>
        </w:rPr>
        <w:t xml:space="preserve"> between</w:t>
      </w:r>
      <w:r>
        <w:rPr>
          <w:lang w:val="en-US"/>
        </w:rPr>
        <w:t>, say,</w:t>
      </w:r>
      <w:r w:rsidRPr="00135343">
        <w:rPr>
          <w:lang w:val="en-US"/>
        </w:rPr>
        <w:t xml:space="preserve"> </w:t>
      </w:r>
      <w:r>
        <w:rPr>
          <w:lang w:val="en-US"/>
        </w:rPr>
        <w:t>.</w:t>
      </w:r>
      <w:r w:rsidRPr="00135343">
        <w:rPr>
          <w:lang w:val="en-US"/>
        </w:rPr>
        <w:t>5-</w:t>
      </w:r>
      <w:r>
        <w:rPr>
          <w:lang w:val="en-US"/>
        </w:rPr>
        <w:t>.</w:t>
      </w:r>
      <w:r w:rsidRPr="00135343">
        <w:rPr>
          <w:lang w:val="en-US"/>
        </w:rPr>
        <w:t>75</w:t>
      </w:r>
      <w:r>
        <w:rPr>
          <w:lang w:val="en-US"/>
        </w:rPr>
        <w:t xml:space="preserve"> should disqualify automated screening tools from playing a role in TAB screening</w:t>
      </w:r>
      <w:r w:rsidRPr="00135343">
        <w:rPr>
          <w:lang w:val="en-US"/>
        </w:rPr>
        <w:t xml:space="preserve">. Under such conditions, </w:t>
      </w:r>
      <w:r>
        <w:rPr>
          <w:lang w:val="en-US"/>
        </w:rPr>
        <w:t xml:space="preserve">we would warn against using the tools as independent screeners but they </w:t>
      </w:r>
      <w:r w:rsidRPr="00135343">
        <w:rPr>
          <w:lang w:val="en-US"/>
        </w:rPr>
        <w:t>could function as an extra assurance, working as a third screener that forces the human screeners to double-check close-to-relevant study records. This would enhance the screening</w:t>
      </w:r>
      <w:r>
        <w:rPr>
          <w:lang w:val="en-US"/>
        </w:rPr>
        <w:t xml:space="preserve"> quality</w:t>
      </w:r>
      <w:r w:rsidRPr="00135343">
        <w:rPr>
          <w:lang w:val="en-US"/>
        </w:rPr>
        <w:t xml:space="preserve">, </w:t>
      </w:r>
      <w:r>
        <w:rPr>
          <w:lang w:val="en-US"/>
        </w:rPr>
        <w:t>lowering the risk of humans</w:t>
      </w:r>
      <w:r w:rsidRPr="00135343">
        <w:rPr>
          <w:lang w:val="en-US"/>
        </w:rPr>
        <w:t xml:space="preserve"> overlook</w:t>
      </w:r>
      <w:r>
        <w:rPr>
          <w:lang w:val="en-US"/>
        </w:rPr>
        <w:t>ing</w:t>
      </w:r>
      <w:r w:rsidRPr="00135343">
        <w:rPr>
          <w:lang w:val="en-US"/>
        </w:rPr>
        <w:t xml:space="preserve"> any relevant records.</w:t>
      </w:r>
    </w:p>
    <w:p w14:paraId="519E3AEC" w14:textId="1C7948B1" w:rsidR="00FC3076" w:rsidRDefault="00FC3076" w:rsidP="00FC3076">
      <w:pPr>
        <w:spacing w:after="0" w:line="360" w:lineRule="auto"/>
        <w:ind w:firstLine="1304"/>
        <w:jc w:val="both"/>
        <w:rPr>
          <w:lang w:val="en-US"/>
        </w:rPr>
      </w:pPr>
    </w:p>
    <w:p w14:paraId="23FE5F7A" w14:textId="5718A754" w:rsidR="00F8664C" w:rsidRDefault="00F8664C" w:rsidP="002F549D">
      <w:pPr>
        <w:spacing w:after="0" w:line="360" w:lineRule="auto"/>
        <w:jc w:val="both"/>
        <w:rPr>
          <w:lang w:val="en-US"/>
        </w:rPr>
      </w:pPr>
    </w:p>
    <w:p w14:paraId="67D82C23" w14:textId="77777777" w:rsidR="00FC3076" w:rsidRDefault="00FC3076" w:rsidP="002F549D">
      <w:pPr>
        <w:spacing w:after="0" w:line="360" w:lineRule="auto"/>
        <w:jc w:val="both"/>
        <w:rPr>
          <w:lang w:val="en-US"/>
        </w:rPr>
      </w:pP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lastRenderedPageBreak/>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4D3C3D"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4D3C3D"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1835DDD6" w14:textId="48639384"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2F1F112F" w14:textId="55E316EF" w:rsidR="00FC3076" w:rsidRDefault="00FC3076" w:rsidP="002F549D">
      <w:pPr>
        <w:spacing w:after="0" w:line="360" w:lineRule="auto"/>
        <w:jc w:val="both"/>
        <w:rPr>
          <w:sz w:val="20"/>
          <w:lang w:val="en-US"/>
        </w:rPr>
      </w:pPr>
    </w:p>
    <w:p w14:paraId="61F55FA7" w14:textId="26070142" w:rsidR="00D46E44" w:rsidRDefault="00C3763F" w:rsidP="00214462">
      <w:pPr>
        <w:spacing w:after="0" w:line="360" w:lineRule="auto"/>
        <w:ind w:firstLine="1304"/>
        <w:jc w:val="both"/>
        <w:rPr>
          <w:lang w:val="en-US"/>
        </w:rPr>
      </w:pPr>
      <w:r>
        <w:rPr>
          <w:lang w:val="en-US"/>
        </w:rPr>
        <w:t>As can be seen from the benchmark scheme</w:t>
      </w:r>
      <w:r w:rsidR="00214462">
        <w:rPr>
          <w:lang w:val="en-US"/>
        </w:rPr>
        <w:t xml:space="preserve"> in Table 3</w:t>
      </w:r>
      <w:r>
        <w:rPr>
          <w:lang w:val="en-US"/>
        </w:rPr>
        <w:t xml:space="preserve">, we do not necessarily conceive a specificity of </w:t>
      </w:r>
      <w:r w:rsidR="00214462">
        <w:rPr>
          <w:lang w:val="en-US"/>
        </w:rPr>
        <w:t xml:space="preserve">1 (i.e., </w:t>
      </w:r>
      <w:r>
        <w:rPr>
          <w:lang w:val="en-US"/>
        </w:rPr>
        <w:t>100%</w:t>
      </w:r>
      <w:r w:rsidR="00214462">
        <w:rPr>
          <w:lang w:val="en-US"/>
        </w:rPr>
        <w:t xml:space="preserve">) </w:t>
      </w:r>
      <w:r>
        <w:rPr>
          <w:lang w:val="en-US"/>
        </w:rPr>
        <w:t>to be</w:t>
      </w:r>
      <w:r w:rsidR="007E7274">
        <w:rPr>
          <w:lang w:val="en-US"/>
        </w:rPr>
        <w:t xml:space="preserve"> </w:t>
      </w:r>
      <w:r>
        <w:rPr>
          <w:lang w:val="en-US"/>
        </w:rPr>
        <w:t xml:space="preserve">ideal, since we </w:t>
      </w:r>
      <w:r w:rsidR="007E7274">
        <w:rPr>
          <w:lang w:val="en-US"/>
        </w:rPr>
        <w:t>do rather want our automated screenings to be</w:t>
      </w:r>
      <w:r>
        <w:rPr>
          <w:lang w:val="en-US"/>
        </w:rPr>
        <w:t xml:space="preserve"> over-inclusiv</w:t>
      </w:r>
      <w:r w:rsidR="000B782A">
        <w:rPr>
          <w:lang w:val="en-US"/>
        </w:rPr>
        <w:t>e</w:t>
      </w:r>
      <w:r w:rsidR="000F4A3E">
        <w:rPr>
          <w:lang w:val="en-US"/>
        </w:rPr>
        <w:t xml:space="preserve"> </w:t>
      </w:r>
      <w:r w:rsidR="007E7274">
        <w:rPr>
          <w:lang w:val="en-US"/>
        </w:rPr>
        <w:t>than over-exclusive</w:t>
      </w:r>
      <w:r w:rsidR="000B782A">
        <w:rPr>
          <w:lang w:val="en-US"/>
        </w:rPr>
        <w:t xml:space="preserve">. </w:t>
      </w:r>
      <w:r w:rsidR="00D46E44">
        <w:rPr>
          <w:lang w:val="en-US"/>
        </w:rPr>
        <w:t xml:space="preserve">Thus, a low specificity value </w:t>
      </w:r>
      <w:r w:rsidR="009A4CD1">
        <w:rPr>
          <w:lang w:val="en-US"/>
        </w:rPr>
        <w:t xml:space="preserve">merely </w:t>
      </w:r>
      <w:r>
        <w:rPr>
          <w:lang w:val="en-US"/>
        </w:rPr>
        <w:t>force</w:t>
      </w:r>
      <w:r w:rsidR="000B782A">
        <w:rPr>
          <w:lang w:val="en-US"/>
        </w:rPr>
        <w:t>s</w:t>
      </w:r>
      <w:r w:rsidR="00D46E44">
        <w:rPr>
          <w:lang w:val="en-US"/>
        </w:rPr>
        <w:t xml:space="preserve"> human screeners to</w:t>
      </w:r>
      <w:r>
        <w:rPr>
          <w:lang w:val="en-US"/>
        </w:rPr>
        <w:t xml:space="preserve"> double-check </w:t>
      </w:r>
      <w:r w:rsidR="00D46E44">
        <w:rPr>
          <w:lang w:val="en-US"/>
        </w:rPr>
        <w:t xml:space="preserve">a larger number of potentially </w:t>
      </w:r>
      <w:r>
        <w:rPr>
          <w:lang w:val="en-US"/>
        </w:rPr>
        <w:t>relevant references</w:t>
      </w:r>
      <w:r w:rsidR="00D46E44">
        <w:rPr>
          <w:lang w:val="en-US"/>
        </w:rPr>
        <w:t>,</w:t>
      </w:r>
      <w:r>
        <w:rPr>
          <w:lang w:val="en-US"/>
        </w:rPr>
        <w:t xml:space="preserve"> </w:t>
      </w:r>
      <w:r w:rsidR="000B782A">
        <w:rPr>
          <w:lang w:val="en-US"/>
        </w:rPr>
        <w:t>which in turn</w:t>
      </w:r>
      <w:r>
        <w:rPr>
          <w:lang w:val="en-US"/>
        </w:rPr>
        <w:t xml:space="preserve"> </w:t>
      </w:r>
      <w:r w:rsidR="00D46E44">
        <w:rPr>
          <w:lang w:val="en-US"/>
        </w:rPr>
        <w:t>lowers the risk of</w:t>
      </w:r>
      <w:r>
        <w:rPr>
          <w:lang w:val="en-US"/>
        </w:rPr>
        <w:t xml:space="preserve"> relevant studies</w:t>
      </w:r>
      <w:r w:rsidR="000B782A">
        <w:rPr>
          <w:lang w:val="en-US"/>
        </w:rPr>
        <w:t xml:space="preserve"> </w:t>
      </w:r>
      <w:r w:rsidR="00D46E44">
        <w:rPr>
          <w:lang w:val="en-US"/>
        </w:rPr>
        <w:t xml:space="preserve">being </w:t>
      </w:r>
      <w:r w:rsidR="000B782A">
        <w:rPr>
          <w:lang w:val="en-US"/>
        </w:rPr>
        <w:t>missed</w:t>
      </w:r>
      <w:r>
        <w:rPr>
          <w:lang w:val="en-US"/>
        </w:rPr>
        <w:t xml:space="preserve">. </w:t>
      </w:r>
      <w:r w:rsidR="00D46E44">
        <w:rPr>
          <w:lang w:val="en-US"/>
        </w:rPr>
        <w:t>As such</w:t>
      </w:r>
      <w:r>
        <w:rPr>
          <w:lang w:val="en-US"/>
        </w:rPr>
        <w:t xml:space="preserve">, we think that a specificity </w:t>
      </w:r>
      <w:r w:rsidR="00EC6E04">
        <w:rPr>
          <w:lang w:val="en-US"/>
        </w:rPr>
        <w:t xml:space="preserve">value </w:t>
      </w:r>
      <w:r>
        <w:rPr>
          <w:lang w:val="en-US"/>
        </w:rPr>
        <w:t xml:space="preserve">equal to or above </w:t>
      </w:r>
      <w:r w:rsidR="00214462">
        <w:rPr>
          <w:lang w:val="en-US"/>
        </w:rPr>
        <w:t>.</w:t>
      </w:r>
      <w:r>
        <w:rPr>
          <w:lang w:val="en-US"/>
        </w:rPr>
        <w:t xml:space="preserve">80 is acceptable as long as the recall </w:t>
      </w:r>
      <w:r w:rsidR="00EC6E04">
        <w:rPr>
          <w:lang w:val="en-US"/>
        </w:rPr>
        <w:t xml:space="preserve">value </w:t>
      </w:r>
      <w:r>
        <w:rPr>
          <w:lang w:val="en-US"/>
        </w:rPr>
        <w:t xml:space="preserve">is equal to or above </w:t>
      </w:r>
      <w:r w:rsidR="00214462">
        <w:rPr>
          <w:lang w:val="en-US"/>
        </w:rPr>
        <w:t>.75%</w:t>
      </w:r>
      <w:r>
        <w:rPr>
          <w:lang w:val="en-US"/>
        </w:rPr>
        <w:t xml:space="preserve"> (c.f. Figure 1)</w:t>
      </w:r>
      <w:r w:rsidR="000F4A3E">
        <w:rPr>
          <w:lang w:val="en-US"/>
        </w:rPr>
        <w:t xml:space="preserve"> as well</w:t>
      </w:r>
      <w:r>
        <w:rPr>
          <w:lang w:val="en-US"/>
        </w:rPr>
        <w:t xml:space="preserve">. </w:t>
      </w:r>
      <w:r w:rsidR="000F4A3E">
        <w:rPr>
          <w:lang w:val="en-US"/>
        </w:rPr>
        <w:t xml:space="preserve">We, therefore, </w:t>
      </w:r>
      <w:r>
        <w:rPr>
          <w:lang w:val="en-US"/>
        </w:rPr>
        <w:t xml:space="preserve">suggest that automated screening performances </w:t>
      </w:r>
      <w:r w:rsidR="000F4A3E">
        <w:rPr>
          <w:lang w:val="en-US"/>
        </w:rPr>
        <w:t>reaching</w:t>
      </w:r>
      <w:r w:rsidR="00214462">
        <w:rPr>
          <w:lang w:val="en-US"/>
        </w:rPr>
        <w:t xml:space="preserve"> </w:t>
      </w:r>
      <w:r>
        <w:rPr>
          <w:lang w:val="en-US"/>
        </w:rPr>
        <w:t xml:space="preserve">recall </w:t>
      </w:r>
      <w:r w:rsidR="00214462">
        <w:rPr>
          <w:lang w:val="en-US"/>
        </w:rPr>
        <w:t xml:space="preserve">of at least .75 </w:t>
      </w:r>
      <w:r>
        <w:rPr>
          <w:lang w:val="en-US"/>
        </w:rPr>
        <w:t xml:space="preserve">and specificity above </w:t>
      </w:r>
      <w:r w:rsidR="00214462">
        <w:rPr>
          <w:lang w:val="en-US"/>
        </w:rPr>
        <w:t>.</w:t>
      </w:r>
      <w:r>
        <w:rPr>
          <w:lang w:val="en-US"/>
        </w:rPr>
        <w:t>80 should be accepted as independent screeners in high</w:t>
      </w:r>
      <w:r w:rsidR="009A4CD1">
        <w:rPr>
          <w:lang w:val="en-US"/>
        </w:rPr>
        <w:t>-</w:t>
      </w:r>
      <w:r w:rsidR="000F4A3E">
        <w:rPr>
          <w:lang w:val="en-US"/>
        </w:rPr>
        <w:t>quality</w:t>
      </w:r>
      <w:r>
        <w:rPr>
          <w:lang w:val="en-US"/>
        </w:rPr>
        <w:t xml:space="preserve"> systematic reviews. </w:t>
      </w:r>
      <w:r w:rsidR="00214462">
        <w:rPr>
          <w:lang w:val="en-US"/>
        </w:rPr>
        <w:t>Also</w:t>
      </w:r>
      <w:r w:rsidR="002F549D">
        <w:rPr>
          <w:lang w:val="en-US"/>
        </w:rPr>
        <w:t xml:space="preserve">, we think that automated tools that yield </w:t>
      </w:r>
      <w:r w:rsidR="000B782A">
        <w:rPr>
          <w:lang w:val="en-US"/>
        </w:rPr>
        <w:t>high</w:t>
      </w:r>
      <w:r w:rsidR="002F549D">
        <w:rPr>
          <w:lang w:val="en-US"/>
        </w:rPr>
        <w:t xml:space="preserve"> recalls </w:t>
      </w:r>
      <w:r w:rsidR="00901540">
        <w:rPr>
          <w:lang w:val="en-US"/>
        </w:rPr>
        <w:t xml:space="preserve">may </w:t>
      </w:r>
      <w:r w:rsidR="002F549D">
        <w:rPr>
          <w:lang w:val="en-US"/>
        </w:rPr>
        <w:t xml:space="preserve">be used to reduce the total </w:t>
      </w:r>
      <w:r w:rsidR="00901540">
        <w:rPr>
          <w:lang w:val="en-US"/>
        </w:rPr>
        <w:t xml:space="preserve">number </w:t>
      </w:r>
      <w:r w:rsidR="002F549D">
        <w:rPr>
          <w:lang w:val="en-US"/>
        </w:rPr>
        <w:t>of title and abstract records needed to be screened</w:t>
      </w:r>
      <w:r w:rsidR="00901540">
        <w:rPr>
          <w:lang w:val="en-US"/>
        </w:rPr>
        <w:t>,</w:t>
      </w:r>
      <w:r w:rsidR="002F549D">
        <w:rPr>
          <w:lang w:val="en-US"/>
        </w:rPr>
        <w:t xml:space="preserve"> even if the specificity </w:t>
      </w:r>
      <w:r w:rsidR="00EC6E04">
        <w:rPr>
          <w:lang w:val="en-US"/>
        </w:rPr>
        <w:t xml:space="preserve">value </w:t>
      </w:r>
      <w:r w:rsidR="002F549D">
        <w:rPr>
          <w:lang w:val="en-US"/>
        </w:rPr>
        <w:t xml:space="preserve">is </w:t>
      </w:r>
      <w:r>
        <w:rPr>
          <w:lang w:val="en-US"/>
        </w:rPr>
        <w:t xml:space="preserve">below </w:t>
      </w:r>
      <w:r w:rsidR="00214462">
        <w:rPr>
          <w:lang w:val="en-US"/>
        </w:rPr>
        <w:t>.</w:t>
      </w:r>
      <w:r>
        <w:rPr>
          <w:lang w:val="en-US"/>
        </w:rPr>
        <w:t>80</w:t>
      </w:r>
      <w:r w:rsidR="002F549D">
        <w:rPr>
          <w:lang w:val="en-US"/>
        </w:rPr>
        <w:t xml:space="preserve">. This would especially be relevant when working with very large amounts of title and abstract records </w:t>
      </w:r>
      <w:r w:rsidR="002F549D">
        <w:rPr>
          <w:lang w:val="en-US"/>
        </w:rPr>
        <w:fldChar w:fldCharType="begin" w:fldLock="1"/>
      </w:r>
      <w:r w:rsidR="00A57647">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sidR="002F549D">
        <w:rPr>
          <w:lang w:val="en-US"/>
        </w:rPr>
        <w:fldChar w:fldCharType="separate"/>
      </w:r>
      <w:r w:rsidR="00C17C89" w:rsidRPr="00C17C89">
        <w:rPr>
          <w:noProof/>
          <w:lang w:val="en-US"/>
        </w:rPr>
        <w:t>(see an example of this in Shemilt et al., 2014)</w:t>
      </w:r>
      <w:r w:rsidR="002F549D">
        <w:rPr>
          <w:lang w:val="en-US"/>
        </w:rPr>
        <w:fldChar w:fldCharType="end"/>
      </w:r>
      <w:r w:rsidR="002F549D">
        <w:rPr>
          <w:lang w:val="en-US"/>
        </w:rPr>
        <w:t xml:space="preserve">. </w:t>
      </w:r>
    </w:p>
    <w:p w14:paraId="2057CEA3" w14:textId="3E2FF3F6" w:rsidR="007073A2" w:rsidRDefault="00214462" w:rsidP="00586638">
      <w:pPr>
        <w:spacing w:after="0" w:line="360" w:lineRule="auto"/>
        <w:ind w:firstLine="1304"/>
        <w:jc w:val="both"/>
        <w:rPr>
          <w:lang w:val="en-US"/>
        </w:rPr>
      </w:pPr>
      <w:r>
        <w:rPr>
          <w:lang w:val="en-US"/>
        </w:rPr>
        <w:t>On the other side, w</w:t>
      </w:r>
      <w:r w:rsidR="00D46E44">
        <w:rPr>
          <w:lang w:val="en-US"/>
        </w:rPr>
        <w:t xml:space="preserve">e </w:t>
      </w:r>
      <w:r>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lastRenderedPageBreak/>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8CF4925" w:rsidR="000263CC" w:rsidRDefault="00E43081" w:rsidP="00582CFD">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263CC">
        <w:rPr>
          <w:lang w:val="en-US"/>
        </w:rPr>
        <w:t xml:space="preserve"> or other automated tools</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commentRangeStart w:id="13"/>
      <w:commentRangeStart w:id="14"/>
      <w:r w:rsidR="003259BC">
        <w:rPr>
          <w:b/>
          <w:lang w:val="en-US"/>
        </w:rPr>
        <w:t>CLASSIFIER EXPERIMENT</w:t>
      </w:r>
      <w:r w:rsidR="000B363D">
        <w:rPr>
          <w:b/>
          <w:lang w:val="en-US"/>
        </w:rPr>
        <w:t>S</w:t>
      </w:r>
      <w:commentRangeEnd w:id="13"/>
      <w:r w:rsidR="00E305AD">
        <w:rPr>
          <w:rStyle w:val="CommentReference"/>
        </w:rPr>
        <w:commentReference w:id="13"/>
      </w:r>
      <w:commentRangeEnd w:id="14"/>
      <w:r w:rsidR="005A1C02" w:rsidRPr="00586638">
        <w:rPr>
          <w:vertAlign w:val="superscript"/>
          <w:lang w:val="en-US"/>
        </w:rPr>
        <w:footnoteReference w:id="7"/>
      </w:r>
      <w:r w:rsidR="005A1C02">
        <w:rPr>
          <w:rStyle w:val="CommentReference"/>
        </w:rPr>
        <w:commentReference w:id="14"/>
      </w:r>
    </w:p>
    <w:p w14:paraId="7BFF4816" w14:textId="62EC9BCA"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we have conducted to evaluate the screening performance of OpenAI’s GPT API models</w:t>
      </w:r>
      <w:r>
        <w:rPr>
          <w:lang w:val="en-US"/>
        </w:rPr>
        <w:t>. 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44030A">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DC43F8">
        <w:rPr>
          <w:lang w:val="en-US"/>
        </w:rPr>
        <w:t>s</w:t>
      </w:r>
      <w:r w:rsidR="00A77221">
        <w:rPr>
          <w:lang w:val="en-US"/>
        </w:rPr>
        <w:t xml:space="preserve"> different levels of complexity in </w:t>
      </w:r>
      <w:r w:rsidR="00487CF5">
        <w:rPr>
          <w:lang w:val="en-US"/>
        </w:rPr>
        <w:t>terms of inclusion criteria</w:t>
      </w:r>
      <w:r w:rsidR="00DC43F8">
        <w:rPr>
          <w:lang w:val="en-US"/>
        </w:rPr>
        <w:t xml:space="preserve"> and contains different challenges to overcome when conducting TAB screening with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487CF5">
        <w:rPr>
          <w:lang w:val="en-US"/>
        </w:rPr>
        <w:t>, cf. the proposed guidelines in Section 3.3 and our discussion in Section 5.1</w:t>
      </w:r>
      <w:r w:rsidR="00273FAD">
        <w:rPr>
          <w:lang w:val="en-US"/>
        </w:rPr>
        <w:t xml:space="preserve">. 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DC43F8">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 this test to be important to scale up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54B62D1B" w:rsidR="00D64633" w:rsidRDefault="00D64633" w:rsidP="007674A2">
      <w:pPr>
        <w:spacing w:after="0" w:line="360" w:lineRule="auto"/>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E305AD" w:rsidRPr="00E305AD">
        <w:rPr>
          <w:rFonts w:cs="Times New Roman"/>
          <w:lang w:val="en-US"/>
        </w:rPr>
        <w:instrText>ADDIN CSL_CITATION {"citationItems":[{"id":"ITEM-1","itemData":{"DOI":"https://doi.org/10.4073/csr.2015.14","abstract":"This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 xml:space="preserve">the effects of functional family therapy (FFT) </w:t>
      </w:r>
      <w:r w:rsidRPr="00597AE8">
        <w:rPr>
          <w:rFonts w:cs="Times New Roman"/>
          <w:lang w:val="en-US"/>
        </w:rPr>
        <w:lastRenderedPageBreak/>
        <w:t>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C247F3">
        <w:rPr>
          <w:rFonts w:cs="Times New Roman"/>
          <w:lang w:val="en-US"/>
        </w:rPr>
        <w:t xml:space="preserve">represented a well-defined intervention.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Another interesting feature </w:t>
      </w:r>
      <w:r w:rsidR="006D3817">
        <w:rPr>
          <w:rFonts w:cs="Times New Roman"/>
          <w:lang w:val="en-US"/>
        </w:rPr>
        <w:t xml:space="preserve">of this </w:t>
      </w:r>
      <w:r w:rsidR="00C37B87">
        <w:rPr>
          <w:rFonts w:cs="Times New Roman"/>
          <w:lang w:val="en-US"/>
        </w:rPr>
        <w:t>experiment is</w:t>
      </w:r>
      <w:r w:rsidR="00C247F3">
        <w:rPr>
          <w:rFonts w:cs="Times New Roman"/>
          <w:lang w:val="en-US"/>
        </w:rPr>
        <w:t xml:space="preserve"> that</w:t>
      </w:r>
      <w:r w:rsidR="00C37B87">
        <w:rPr>
          <w:rFonts w:cs="Times New Roman"/>
          <w:lang w:val="en-US"/>
        </w:rPr>
        <w:t xml:space="preserve"> it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68B88D38" w:rsidR="000E2DE6" w:rsidRDefault="00D61843" w:rsidP="007674A2">
      <w:pPr>
        <w:spacing w:after="0" w:line="360" w:lineRule="auto"/>
        <w:jc w:val="both"/>
        <w:rPr>
          <w:rFonts w:cs="Times New Roman"/>
          <w:lang w:val="en-US"/>
        </w:rPr>
      </w:pPr>
      <w:r>
        <w:rPr>
          <w:rFonts w:cs="Times New Roman"/>
          <w:lang w:val="en-US"/>
        </w:rPr>
        <w:tab/>
        <w:t xml:space="preserve">Since it is assumed that OpenAI’s GPT models have been trained on publicly available data from the internet before 2021,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xperiment 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eview regarding the effects of the FRIENDS preventive</w:t>
      </w:r>
      <w:r w:rsidR="000E2DE6">
        <w:rPr>
          <w:rFonts w:cs="Times New Roman"/>
          <w:lang w:val="en-US"/>
        </w:rPr>
        <w:t xml:space="preserve"> programme on anxiety symptoms in children and adolescents</w:t>
      </w:r>
      <w:r w:rsidR="00333AF9">
        <w:rPr>
          <w:rFonts w:cs="Times New Roman"/>
          <w:lang w:val="en-US"/>
        </w:rPr>
        <w:t xml:space="preserve"> </w:t>
      </w:r>
      <w:r w:rsidR="00611A91">
        <w:rPr>
          <w:rFonts w:cs="Times New Roman"/>
          <w:lang w:val="en-US"/>
        </w:rPr>
        <w:t xml:space="preserve">conducted by </w:t>
      </w:r>
      <w:commentRangeStart w:id="15"/>
      <w:r w:rsidR="00611A91">
        <w:rPr>
          <w:rFonts w:cs="Times New Roman"/>
          <w:lang w:val="en-US"/>
        </w:rPr>
        <w:t>Filges</w:t>
      </w:r>
      <w:r w:rsidR="00094E93">
        <w:rPr>
          <w:rFonts w:cs="Times New Roman"/>
          <w:lang w:val="en-US"/>
        </w:rPr>
        <w:t>,</w:t>
      </w:r>
      <w:r w:rsidR="00611A91">
        <w:rPr>
          <w:rFonts w:cs="Times New Roman"/>
          <w:lang w:val="en-US"/>
        </w:rPr>
        <w:t xml:space="preserve"> et al. </w:t>
      </w:r>
      <w:commentRangeEnd w:id="15"/>
      <w:r w:rsidR="001B531D">
        <w:rPr>
          <w:rStyle w:val="CommentReference"/>
        </w:rPr>
        <w:commentReference w:id="15"/>
      </w:r>
      <w:r w:rsidR="00333AF9">
        <w:rPr>
          <w:rFonts w:cs="Times New Roman"/>
          <w:lang w:val="en-US"/>
        </w:rPr>
        <w:fldChar w:fldCharType="begin" w:fldLock="1"/>
      </w:r>
      <w:r w:rsidR="00DE061E">
        <w:rPr>
          <w:rFonts w:cs="Times New Roman"/>
          <w:lang w:val="en-US"/>
        </w:rPr>
        <w:instrText>ADDIN CSL_CITATION {"citationItems":[{"id":"ITEM-1","itemData":{"DOI":"https://doi.org/10.1002/cl2.1374","abstract":"Abstract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resembles the FFT 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 xml:space="preserve">per 1000 records. </w:t>
      </w:r>
    </w:p>
    <w:p w14:paraId="057D295C" w14:textId="2043C946" w:rsidR="0032300F" w:rsidRDefault="00C05D15" w:rsidP="00965B61">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and it is unclear how these results generalize to more complex review settings with more inclusion and exclusion criteria as is typically encountered in the social sciences.</w:t>
      </w:r>
      <w:r w:rsidR="00D55D34">
        <w:t xml:space="preserve"> </w:t>
      </w:r>
      <w:r w:rsidR="00D55D34">
        <w:t xml:space="preserve">A challenge </w:t>
      </w:r>
      <w:r w:rsidR="0032300F">
        <w:t>in making GPT screening work in complex review settings is that it likewise requires reviewers to make a broader and more complex prompt. Hereto</w:t>
      </w:r>
      <w:r w:rsidR="00EC3DD2">
        <w:t xml:space="preserve">, </w:t>
      </w:r>
      <w:r w:rsidR="00D55D34">
        <w:t xml:space="preserve">Gargari et al. </w:t>
      </w:r>
      <w:r w:rsidR="00D55D34">
        <w:rPr>
          <w:lang w:val="en-US"/>
        </w:rPr>
        <w:fldChar w:fldCharType="begin" w:fldLock="1"/>
      </w:r>
      <w:r w:rsidR="00D55D34">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D55D34">
        <w:rPr>
          <w:lang w:val="en-US"/>
        </w:rPr>
        <w:fldChar w:fldCharType="separate"/>
      </w:r>
      <w:r w:rsidR="00D55D34">
        <w:rPr>
          <w:noProof/>
        </w:rPr>
        <w:t>(2024)</w:t>
      </w:r>
      <w:r w:rsidR="00D55D34">
        <w:rPr>
          <w:lang w:val="en-US"/>
        </w:rPr>
        <w:fldChar w:fldCharType="end"/>
      </w:r>
      <w:r w:rsidR="00D55D34">
        <w:t xml:space="preserve"> suggested that </w:t>
      </w:r>
      <w:r w:rsidR="0032300F">
        <w:t xml:space="preserve">a long and </w:t>
      </w:r>
      <w:r w:rsidR="00D55D34">
        <w:t>broad prompt do</w:t>
      </w:r>
      <w:r w:rsidR="0032300F">
        <w:t>es</w:t>
      </w:r>
      <w:r w:rsidR="00D55D34">
        <w:t xml:space="preserve"> not perform well in terms of finding relevant studies.</w:t>
      </w:r>
      <w:r w:rsidR="0032300F">
        <w:t xml:space="preserve">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this, we</w:t>
      </w:r>
      <w:r w:rsidR="00EC3DD2">
        <w:rPr>
          <w:rFonts w:cs="Times New Roman"/>
          <w:lang w:val="en-US"/>
        </w:rPr>
        <w:t xml:space="preserve"> </w:t>
      </w:r>
      <w:r w:rsidR="00CB2AEE">
        <w:rPr>
          <w:rFonts w:cs="Times New Roman"/>
          <w:lang w:val="en-US"/>
        </w:rPr>
        <w:t xml:space="preserve">conducted a third </w:t>
      </w:r>
      <w:r w:rsidR="00423F5C">
        <w:rPr>
          <w:rFonts w:cs="Times New Roman"/>
          <w:lang w:val="en-US"/>
        </w:rPr>
        <w:t>classifier</w:t>
      </w:r>
      <w:r w:rsidR="005A1135">
        <w:rPr>
          <w:rFonts w:cs="Times New Roman"/>
          <w:lang w:val="en-US"/>
        </w:rPr>
        <w:t xml:space="preserve"> </w:t>
      </w:r>
      <w:r w:rsidR="00CB2AEE">
        <w:rPr>
          <w:rFonts w:cs="Times New Roman"/>
          <w:lang w:val="en-US"/>
        </w:rPr>
        <w:t xml:space="preserve">experiment </w:t>
      </w:r>
      <w:r w:rsidR="00EC3DD2">
        <w:rPr>
          <w:rFonts w:cs="Times New Roman"/>
          <w:lang w:val="en-US"/>
        </w:rPr>
        <w:t>aimed at evaluating</w:t>
      </w:r>
      <w:r w:rsidR="00CB2AEE">
        <w:rPr>
          <w:rFonts w:cs="Times New Roman"/>
          <w:lang w:val="en-US"/>
        </w:rPr>
        <w:t xml:space="preserve"> </w:t>
      </w:r>
      <w:r w:rsidR="008E5280">
        <w:rPr>
          <w:rFonts w:cs="Times New Roman"/>
          <w:lang w:val="en-US"/>
        </w:rPr>
        <w:t>how</w:t>
      </w:r>
      <w:r w:rsidR="00CB2AEE">
        <w:rPr>
          <w:rFonts w:cs="Times New Roman"/>
          <w:lang w:val="en-US"/>
        </w:rPr>
        <w:t xml:space="preserve"> GPT API models </w:t>
      </w:r>
      <w:r w:rsidR="008E5280">
        <w:rPr>
          <w:rFonts w:cs="Times New Roman"/>
          <w:lang w:val="en-US"/>
        </w:rPr>
        <w:t>perform</w:t>
      </w:r>
      <w:r w:rsidR="00CB2AEE">
        <w:rPr>
          <w:rFonts w:cs="Times New Roman"/>
          <w:lang w:val="en-US"/>
        </w:rPr>
        <w:t xml:space="preserve"> in </w:t>
      </w:r>
      <w:r w:rsidR="00D61843">
        <w:rPr>
          <w:rFonts w:cs="Times New Roman"/>
          <w:lang w:val="en-US"/>
        </w:rPr>
        <w:t>more complex review settings</w:t>
      </w:r>
      <w:r w:rsidR="00CB2AEE">
        <w:rPr>
          <w:rFonts w:cs="Times New Roman"/>
          <w:lang w:val="en-US"/>
        </w:rPr>
        <w:t xml:space="preserve">. </w:t>
      </w:r>
      <w:r w:rsidR="00EC3DD2">
        <w:rPr>
          <w:rFonts w:cs="Times New Roman"/>
          <w:lang w:val="en-US"/>
        </w:rPr>
        <w:t xml:space="preserve">In this experiment, we introduce and test the performance of multi-prompt screening, </w:t>
      </w:r>
      <w:r w:rsidR="00EC3DD2">
        <w:t>that is making one concise prompt per inclusion/exclusion criteria in a review</w:t>
      </w:r>
      <w:r w:rsidR="00EC3DD2">
        <w:rPr>
          <w:rFonts w:cs="Times New Roman"/>
          <w:lang w:val="en-US"/>
        </w:rPr>
        <w:t xml:space="preserve">, compared to adding all in- and exclusion criteria to the same prompt. </w:t>
      </w:r>
    </w:p>
    <w:p w14:paraId="5780F4EF" w14:textId="4E2B9F6E" w:rsidR="00606587" w:rsidRPr="00EC3DD2" w:rsidRDefault="00EC3DD2" w:rsidP="00EC3DD2">
      <w:pPr>
        <w:spacing w:after="0" w:line="360" w:lineRule="auto"/>
        <w:ind w:firstLine="1304"/>
        <w:jc w:val="both"/>
      </w:pPr>
      <w:r>
        <w:rPr>
          <w:rFonts w:cs="Times New Roman"/>
          <w:lang w:val="en-US"/>
        </w:rPr>
        <w:lastRenderedPageBreak/>
        <w:t>To emulate a complex review setting</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fldChar w:fldCharType="begin" w:fldLock="1"/>
      </w:r>
      <w:r w:rsidR="00DE061E">
        <w:rPr>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 xml:space="preserve">considered </w:t>
      </w:r>
      <w:r w:rsidR="00965B61">
        <w:rPr>
          <w:lang w:val="en-US"/>
        </w:rPr>
        <w:t xml:space="preserve">Experiment 3 </w:t>
      </w:r>
      <w:r w:rsidR="00D955EF" w:rsidRPr="00BD4892">
        <w:rPr>
          <w:lang w:val="en-US"/>
        </w:rPr>
        <w:t>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t>includ</w:t>
      </w:r>
      <w:r w:rsidR="0017605E">
        <w:rPr>
          <w:lang w:val="en-US"/>
        </w:rPr>
        <w:t>ing</w:t>
      </w:r>
      <w:r w:rsidR="0017605E" w:rsidRPr="00BD4892">
        <w:rPr>
          <w:lang w:val="en-US"/>
        </w:rPr>
        <w:t xml:space="preserve"> </w:t>
      </w:r>
      <w:r w:rsidR="00322EF3" w:rsidRPr="00BD4892">
        <w:rPr>
          <w:lang w:val="en-US"/>
        </w:rPr>
        <w:t>notions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different purposes. Testing can be used as a 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summatively for assigning grades, determining graduation or </w:t>
      </w:r>
      <w:r w:rsidR="00606587" w:rsidRPr="00BC3EF2">
        <w:rPr>
          <w:rFonts w:cstheme="minorHAnsi"/>
          <w:lang w:val="en-US"/>
        </w:rPr>
        <w:t xml:space="preserve">certification, </w:t>
      </w:r>
      <w:r w:rsidR="00606587">
        <w:rPr>
          <w:rFonts w:cstheme="minorHAnsi"/>
          <w:lang w:val="en-US"/>
        </w:rPr>
        <w:t>and for school accountability assessment.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Judging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r w:rsidR="0017605E">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CDDCD83" w:rsidR="004B2C71" w:rsidRPr="00BD4892" w:rsidRDefault="00965B61" w:rsidP="008E5280">
      <w:pPr>
        <w:spacing w:after="0" w:line="360" w:lineRule="auto"/>
        <w:ind w:firstLine="1304"/>
        <w:jc w:val="both"/>
        <w:rPr>
          <w:lang w:val="en-US"/>
        </w:rPr>
      </w:pPr>
      <w:r>
        <w:rPr>
          <w:lang w:val="en-US"/>
        </w:rPr>
        <w:t>Across</w:t>
      </w:r>
      <w:r w:rsidR="004B2C71">
        <w:rPr>
          <w:lang w:val="en-US"/>
        </w:rPr>
        <w:t xml:space="preserve"> all three experiments</w:t>
      </w:r>
      <w:r w:rsidR="00967FBA">
        <w:rPr>
          <w:lang w:val="en-US"/>
        </w:rPr>
        <w:t>, we excluded study records</w:t>
      </w:r>
      <w:r w:rsidR="004B2C71">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sidR="004B2C71">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sidR="004B2C71">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4D3C3D" w:rsidRPr="002C471E" w:rsidRDefault="004D3C3D"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9"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">
                <v:textbox>
                  <w:txbxContent>
                    <w:p w14:paraId="0F5626D7" w14:textId="585053FC" w:rsidR="004D3C3D" w:rsidRPr="002C471E" w:rsidRDefault="004D3C3D"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4D3C3D" w:rsidRDefault="004D3C3D" w:rsidP="002C471E">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40"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">
                <v:textbox>
                  <w:txbxContent>
                    <w:p w14:paraId="50566C72" w14:textId="6B530457" w:rsidR="004D3C3D" w:rsidRDefault="004D3C3D" w:rsidP="002C471E">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4D3C3D" w:rsidRDefault="004D3C3D" w:rsidP="002C471E">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41"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">
                <v:textbox>
                  <w:txbxContent>
                    <w:p w14:paraId="5E8E8E6B" w14:textId="67A85306" w:rsidR="004D3C3D" w:rsidRDefault="004D3C3D" w:rsidP="002C471E">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4D3C3D" w:rsidRPr="008A477D" w:rsidRDefault="004D3C3D"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42"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">
                <v:textbox style="mso-fit-shape-to-text:t">
                  <w:txbxContent>
                    <w:p w14:paraId="5A753667" w14:textId="3A2E6764" w:rsidR="004D3C3D" w:rsidRPr="008A477D" w:rsidRDefault="004D3C3D"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030071CD" w14:textId="5CC9B381" w:rsidR="00311FE2" w:rsidRDefault="008A477D" w:rsidP="00311FE2">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1403AC2D" w14:textId="0583D4F8" w:rsidR="007B20AC" w:rsidRDefault="007B20AC" w:rsidP="00B56694">
      <w:pPr>
        <w:spacing w:after="0" w:line="360" w:lineRule="auto"/>
        <w:jc w:val="both"/>
        <w:rPr>
          <w:lang w:val="en-US"/>
        </w:rPr>
      </w:pP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According to OpenAI,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4D3C3D" w:rsidRPr="00515C28" w:rsidRDefault="004D3C3D"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4D3C3D" w:rsidRPr="007B20AC" w:rsidRDefault="004D3C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3"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zcQKg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">
                <v:textbox>
                  <w:txbxContent>
                    <w:p w14:paraId="715A78F4" w14:textId="076597FF" w:rsidR="004D3C3D" w:rsidRPr="00515C28" w:rsidRDefault="004D3C3D"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4D3C3D" w:rsidRPr="007B20AC" w:rsidRDefault="004D3C3D">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07E3B513" w14:textId="041D3200" w:rsidR="00EC3DD2" w:rsidRDefault="00EC3DD2" w:rsidP="0044030A">
      <w:pPr>
        <w:spacing w:after="0" w:line="360" w:lineRule="auto"/>
        <w:ind w:firstLine="1304"/>
        <w:jc w:val="both"/>
        <w:rPr>
          <w:lang w:val="en-US"/>
        </w:rPr>
      </w:pPr>
      <w:r>
        <w:rPr>
          <w:lang w:val="en-US"/>
        </w:rPr>
        <w:t xml:space="preserve">For </w:t>
      </w:r>
      <w:r>
        <w:rPr>
          <w:lang w:val="en-US"/>
        </w:rPr>
        <w:t>Experiment 3</w:t>
      </w:r>
      <w:r w:rsidR="0044030A">
        <w:rPr>
          <w:lang w:val="en-US"/>
        </w:rPr>
        <w:t xml:space="preserve">, </w:t>
      </w:r>
      <w:r w:rsidR="006F779D">
        <w:rPr>
          <w:lang w:val="en-US"/>
        </w:rPr>
        <w:t>involving six inclusion criteria, we used two different prompt engineering strategies</w:t>
      </w:r>
      <w:r w:rsidR="0044030A">
        <w:rPr>
          <w:lang w:val="en-US"/>
        </w:rPr>
        <w:t xml:space="preserve">; </w:t>
      </w:r>
      <w:r w:rsidR="0044030A" w:rsidRPr="0044030A">
        <w:rPr>
          <w:i/>
          <w:lang w:val="en-US"/>
        </w:rPr>
        <w:t xml:space="preserve">multi-prompt </w:t>
      </w:r>
      <w:r w:rsidR="0044030A">
        <w:rPr>
          <w:lang w:val="en-US"/>
        </w:rPr>
        <w:t xml:space="preserve">and </w:t>
      </w:r>
      <w:r w:rsidR="0044030A" w:rsidRPr="0044030A">
        <w:rPr>
          <w:i/>
          <w:lang w:val="en-US"/>
        </w:rPr>
        <w:t>single-prompt</w:t>
      </w:r>
      <w:r w:rsidR="0044030A">
        <w:rPr>
          <w:lang w:val="en-US"/>
        </w:rPr>
        <w:t xml:space="preserve"> screening. With the former screening approach, we wrote six short prompts containing one inclusion criteria only. For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 and exclusion criteria</w:t>
      </w:r>
      <w:r w:rsidR="0044030A">
        <w:rPr>
          <w:rFonts w:cs="Times New Roman"/>
          <w:lang w:val="en-US"/>
        </w:rPr>
        <w:t xml:space="preserve">, which has been highlighted in previous evaluations as a barrier to making GPT screening work in complex review settings </w:t>
      </w:r>
      <w:r w:rsidR="0044030A">
        <w:rPr>
          <w:rFonts w:cs="Times New Roman"/>
          <w:lang w:val="en-US"/>
        </w:rPr>
        <w:fldChar w:fldCharType="begin" w:fldLock="1"/>
      </w:r>
      <w:r w:rsidR="00C51CEC">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sidR="0044030A">
        <w:rPr>
          <w:rFonts w:cs="Times New Roman"/>
          <w:lang w:val="en-US"/>
        </w:rPr>
        <w:fldChar w:fldCharType="separate"/>
      </w:r>
      <w:r w:rsidR="0044030A" w:rsidRPr="0044030A">
        <w:rPr>
          <w:rFonts w:cs="Times New Roman"/>
          <w:noProof/>
          <w:lang w:val="en-US"/>
        </w:rPr>
        <w:t>(Gargari et al., 2024)</w:t>
      </w:r>
      <w:r w:rsidR="0044030A">
        <w:rPr>
          <w:rFonts w:cs="Times New Roman"/>
          <w:lang w:val="en-US"/>
        </w:rPr>
        <w:fldChar w:fldCharType="end"/>
      </w:r>
      <w:r w:rsidR="0044030A">
        <w:rPr>
          <w:rFonts w:cs="Times New Roman"/>
          <w:lang w:val="en-US"/>
        </w:rPr>
        <w:t xml:space="preserve">. </w:t>
      </w:r>
    </w:p>
    <w:p w14:paraId="41E6986E" w14:textId="5750C353" w:rsidR="005861F3" w:rsidRPr="00497B8E" w:rsidRDefault="00EC3DD2" w:rsidP="00853EAD">
      <w:pPr>
        <w:spacing w:line="360" w:lineRule="auto"/>
        <w:ind w:firstLine="1304"/>
        <w:jc w:val="both"/>
        <w:rPr>
          <w:lang w:val="en-US"/>
        </w:rPr>
      </w:pPr>
      <w:r>
        <w:rPr>
          <w:lang w:val="en-US"/>
        </w:rPr>
        <w:t xml:space="preserve"> </w:t>
      </w:r>
      <w:r w:rsidR="0045594F">
        <w:rPr>
          <w:lang w:val="en-US"/>
        </w:rPr>
        <w:t xml:space="preserve">All engineered prompts </w:t>
      </w:r>
      <w:r w:rsidR="0044030A">
        <w:rPr>
          <w:lang w:val="en-US"/>
        </w:rPr>
        <w:t xml:space="preserve">used for Experiment 3 were initiated by a short introduction to the review followed by a description of the inclusion criterion/criteria. </w:t>
      </w:r>
      <w:r w:rsidR="00853EAD">
        <w:rPr>
          <w:lang w:val="en-US"/>
        </w:rPr>
        <w:t>As with the prompts used in Experiments 1 and 2, the prompts used in Experiment 3 were all</w:t>
      </w:r>
      <w:r w:rsidR="00853EAD" w:rsidRPr="00BD4892">
        <w:rPr>
          <w:lang w:val="en-US"/>
        </w:rPr>
        <w:t xml:space="preserve"> pasted together with the text present in Textbox 2 in the main paper. </w:t>
      </w:r>
      <w:r w:rsidR="0044030A">
        <w:rPr>
          <w:lang w:val="en-US"/>
        </w:rPr>
        <w:t>The specific prompts can be found in</w:t>
      </w:r>
      <w:r w:rsidR="0045594F">
        <w:rPr>
          <w:lang w:val="en-US"/>
        </w:rPr>
        <w:t xml:space="preserve"> </w:t>
      </w:r>
      <w:r w:rsidR="006F779D">
        <w:rPr>
          <w:lang w:val="en-US"/>
        </w:rPr>
        <w:t>the Supplementary Material Textbox S1 and S2</w:t>
      </w:r>
      <w:r w:rsidR="0045594F">
        <w:rPr>
          <w:lang w:val="en-US"/>
        </w:rPr>
        <w:t>.</w:t>
      </w:r>
      <w:r w:rsidR="00B33FB9" w:rsidRPr="00B33FB9">
        <w:rPr>
          <w:lang w:val="en-US"/>
        </w:rPr>
        <w:t xml:space="preserve"> </w:t>
      </w:r>
      <w:r w:rsidR="0044030A">
        <w:rPr>
          <w:lang w:val="en-US"/>
        </w:rPr>
        <w:t>Moreover, w</w:t>
      </w:r>
      <w:r w:rsidR="00B33FB9">
        <w:rPr>
          <w:lang w:val="en-US"/>
        </w:rPr>
        <w:t>e elaborate further on multi-prompt screening in Section 5.</w:t>
      </w:r>
      <w:r w:rsidR="00B33FB9">
        <w:rPr>
          <w:rStyle w:val="FootnoteReference"/>
          <w:lang w:val="en-US"/>
        </w:rPr>
        <w:footnoteReference w:id="11"/>
      </w:r>
    </w:p>
    <w:p w14:paraId="101E1F50" w14:textId="2759C98F" w:rsidR="00413D40" w:rsidRPr="00413D40" w:rsidRDefault="006C2BE8" w:rsidP="00575122">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27955D72" w14:textId="62332E6A" w:rsidR="00FD69B1" w:rsidRPr="003F036C" w:rsidRDefault="00575122" w:rsidP="003F036C">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w:t>
      </w:r>
      <w:r w:rsidR="00D55D34">
        <w:rPr>
          <w:lang w:val="en-US"/>
        </w:rPr>
        <w:t xml:space="preserve">s </w:t>
      </w:r>
      <w:r>
        <w:rPr>
          <w:lang w:val="en-US"/>
        </w:rPr>
        <w:t xml:space="preserve">until the </w:t>
      </w:r>
      <w:r w:rsidR="00D55D34">
        <w:rPr>
          <w:lang w:val="en-US"/>
        </w:rPr>
        <w:t xml:space="preserve">GPT </w:t>
      </w:r>
      <w:r>
        <w:rPr>
          <w:lang w:val="en-US"/>
        </w:rPr>
        <w:t>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w:t>
      </w:r>
      <w:r w:rsidR="00CB6E62">
        <w:rPr>
          <w:lang w:val="en-US"/>
        </w:rPr>
        <w:lastRenderedPageBreak/>
        <w:t>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 models to yield satisfactory screening performances</w:t>
      </w:r>
      <w:r w:rsidR="00023F63">
        <w:rPr>
          <w:lang w:val="en-US"/>
        </w:rPr>
        <w:t xml:space="preserve">. </w:t>
      </w:r>
      <w:r w:rsidR="003A5E6C">
        <w:rPr>
          <w:lang w:val="en-US"/>
        </w:rPr>
        <w:t xml:space="preserve">Within the TF test framework, we found the best </w:t>
      </w:r>
      <w:r w:rsidR="003F036C">
        <w:rPr>
          <w:lang w:val="en-US"/>
        </w:rPr>
        <w:t xml:space="preserve">test </w:t>
      </w:r>
      <w:r w:rsidR="003A5E6C">
        <w:rPr>
          <w:lang w:val="en-US"/>
        </w:rPr>
        <w:t>performance when title and abstract records were included in 5 of 6 prompts.</w:t>
      </w:r>
      <w:r w:rsidR="003F036C">
        <w:rPr>
          <w:lang w:val="en-US"/>
        </w:rPr>
        <w:t xml:space="preserve"> Therefore, we used this threshold for the screening analysis. </w:t>
      </w:r>
      <w:r w:rsidR="00371D11">
        <w:rPr>
          <w:lang w:val="en-US"/>
        </w:rPr>
        <w:t xml:space="preserve">We allowed for this uncertainty in the threshold to account for the fact many relevant abstracts will probably not contain the information we seek, causing the model to make wrong decisions. Although the function call tries to account for this, we expect that the model can still make wrong decisions on whether it has enough information.  </w:t>
      </w:r>
    </w:p>
    <w:p w14:paraId="20F77389" w14:textId="7A764DD8" w:rsidR="001A7B93" w:rsidRDefault="001A7B93" w:rsidP="002D3CE4">
      <w:pPr>
        <w:spacing w:after="0" w:line="360" w:lineRule="auto"/>
        <w:jc w:val="both"/>
        <w:rPr>
          <w:b/>
          <w:lang w:val="en-US"/>
        </w:rPr>
      </w:pPr>
      <w:r>
        <w:rPr>
          <w:b/>
          <w:lang w:val="en-US"/>
        </w:rPr>
        <w:t>4.3</w:t>
      </w:r>
      <w:r w:rsidR="00CB6E62">
        <w:rPr>
          <w:b/>
          <w:lang w:val="en-US"/>
        </w:rPr>
        <w:t xml:space="preserve"> </w:t>
      </w:r>
      <w:r w:rsidR="00E55DF7">
        <w:rPr>
          <w:b/>
          <w:lang w:val="en-US"/>
        </w:rPr>
        <w:t>Evaluation design</w:t>
      </w:r>
    </w:p>
    <w:p w14:paraId="3964F5B2" w14:textId="77777777"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w:t>
      </w:r>
      <w:commentRangeStart w:id="16"/>
      <w:r w:rsidR="002D3CE4">
        <w:rPr>
          <w:lang w:val="en-US"/>
        </w:rPr>
        <w:t>Equation</w:t>
      </w:r>
      <w:r w:rsidR="004C4B30">
        <w:rPr>
          <w:lang w:val="en-US"/>
        </w:rPr>
        <w:t>s</w:t>
      </w:r>
      <w:r w:rsidR="002D3CE4">
        <w:rPr>
          <w:lang w:val="en-US"/>
        </w:rPr>
        <w:t xml:space="preserve"> (1) to (3)</w:t>
      </w:r>
      <w:r w:rsidR="002025ED">
        <w:rPr>
          <w:lang w:val="en-US"/>
        </w:rPr>
        <w:t xml:space="preserve"> from section 3.1</w:t>
      </w:r>
      <w:r w:rsidR="002D3CE4">
        <w:rPr>
          <w:lang w:val="en-US"/>
        </w:rPr>
        <w:t xml:space="preserve">. </w:t>
      </w:r>
      <w:commentRangeEnd w:id="16"/>
      <w:r w:rsidR="0075660D">
        <w:rPr>
          <w:rStyle w:val="CommentReference"/>
        </w:rPr>
        <w:commentReference w:id="16"/>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models are generally 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as also done by Syriani </w:t>
      </w:r>
      <w:r w:rsidR="004A6777">
        <w:rPr>
          <w:rFonts w:eastAsiaTheme="minorEastAsia"/>
          <w:lang w:val="en-US"/>
        </w:rPr>
        <w:fldChar w:fldCharType="begin" w:fldLock="1"/>
      </w:r>
      <w:r w:rsidR="00DE061E">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p>
    <w:p w14:paraId="0054BC99" w14:textId="5FA4241D"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w:t>
      </w:r>
      <w:r w:rsidR="0096492D">
        <w:rPr>
          <w:rFonts w:eastAsiaTheme="minorEastAsia"/>
          <w:lang w:val="en-US"/>
        </w:rPr>
        <w:t xml:space="preserve"> Experiment 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r w:rsidR="00A31996">
        <w:rPr>
          <w:rFonts w:eastAsiaTheme="minorEastAsia"/>
          <w:lang w:val="en-US"/>
        </w:rPr>
        <w:t>multi-prompt screening</w:t>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w:t>
      </w:r>
      <w:r>
        <w:rPr>
          <w:rFonts w:eastAsiaTheme="minorEastAsia"/>
          <w:lang w:val="en-US"/>
        </w:rPr>
        <w:t>For all experiments, w</w:t>
      </w:r>
      <w:r w:rsidR="004A6777">
        <w:rPr>
          <w:rFonts w:eastAsiaTheme="minorEastAsia"/>
          <w:lang w:val="en-US"/>
        </w:rPr>
        <w:t xml:space="preserve">e used invariant </w:t>
      </w:r>
      <w:r w:rsidR="004A6777" w:rsidRPr="00FD69B1">
        <w:rPr>
          <w:rFonts w:eastAsiaTheme="minorEastAsia"/>
          <w:i/>
          <w:lang w:val="en-US"/>
        </w:rPr>
        <w:t>top_p</w:t>
      </w:r>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default value of 1 for both hyperparameters. </w:t>
      </w:r>
      <w:r w:rsidR="003035B0">
        <w:rPr>
          <w:rFonts w:eastAsiaTheme="minorEastAsia"/>
          <w:lang w:val="en-US"/>
        </w:rPr>
        <w:t xml:space="preserve">Notably, we will present the result for the GPT-3.5 model but our main focus is on the performance of GPT-4 since the GPT-3.5 model that we used deprecated in the autumn of 2024.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0C2EAA1D" w:rsidR="00D874B5" w:rsidRDefault="00D874B5" w:rsidP="00C944FB">
      <w:pPr>
        <w:spacing w:after="0" w:line="360" w:lineRule="auto"/>
        <w:ind w:firstLine="1304"/>
        <w:jc w:val="both"/>
        <w:rPr>
          <w:lang w:val="en-US"/>
        </w:rPr>
      </w:pPr>
      <w:r>
        <w:rPr>
          <w:lang w:val="en-US"/>
        </w:rPr>
        <w:lastRenderedPageBreak/>
        <w:t xml:space="preserve">All results for the </w:t>
      </w:r>
      <w:r w:rsidR="00C36ABB">
        <w:rPr>
          <w:lang w:val="en-US"/>
        </w:rPr>
        <w:t>three</w:t>
      </w:r>
      <w:r>
        <w:rPr>
          <w:lang w:val="en-US"/>
        </w:rPr>
        <w:t xml:space="preserve"> classifier experiments are presented in Table 4.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model yielded recall and 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vel of inconsistency in 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w:t>
      </w:r>
      <w:r w:rsidR="007008F8">
        <w:rPr>
          <w:lang w:val="en-US"/>
        </w:rPr>
        <w:t>69</w:t>
      </w:r>
      <w:r w:rsidR="00F84A47">
        <w:rPr>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w:t>
      </w:r>
      <w:r w:rsidR="00F84A47">
        <w:rPr>
          <w:lang w:val="en-US"/>
        </w:rPr>
        <w:t>1</w:t>
      </w:r>
      <w:r w:rsidR="00F84A47">
        <w:rPr>
          <w:lang w:val="en-US"/>
        </w:rPr>
        <w:t xml:space="preserve"> in Supplementary Material Figure S1</w:t>
      </w:r>
      <w:r w:rsidR="00F84A47">
        <w:rPr>
          <w:lang w:val="en-US"/>
        </w:rPr>
        <w:t>A</w:t>
      </w:r>
      <w:r w:rsidR="00F84A47">
        <w:rPr>
          <w:lang w:val="en-US"/>
        </w:rPr>
        <w:t xml:space="preserve">.  </w:t>
      </w:r>
    </w:p>
    <w:p w14:paraId="5FF15B33" w14:textId="780599A2"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-4 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 xml:space="preserve">98 (only missing one relevant study) and a specificity </w:t>
      </w:r>
      <w:r w:rsidR="00EC6E04">
        <w:rPr>
          <w:lang w:val="en-US"/>
        </w:rPr>
        <w:t xml:space="preserve">value </w:t>
      </w:r>
      <w:r w:rsidR="00E22047">
        <w:rPr>
          <w:lang w:val="en-US"/>
        </w:rPr>
        <w:t xml:space="preserve">of </w:t>
      </w:r>
      <w:r w:rsidR="005352B7">
        <w:rPr>
          <w:lang w:val="en-US"/>
        </w:rPr>
        <w:t>.</w:t>
      </w:r>
      <w:r w:rsidR="00E22047">
        <w:rPr>
          <w:lang w:val="en-US"/>
        </w:rPr>
        <w:t xml:space="preserve">97. </w:t>
      </w:r>
      <w:r w:rsidR="005352B7">
        <w:rPr>
          <w:lang w:val="en-US"/>
        </w:rPr>
        <w:t>When using an inclusion probability threshold of .</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w:t>
      </w:r>
      <w:r w:rsidR="00F84A47">
        <w:rPr>
          <w:lang w:val="en-US"/>
        </w:rPr>
        <w:t xml:space="preserve">also </w:t>
      </w:r>
      <w:r w:rsidR="00E22047">
        <w:rPr>
          <w:lang w:val="en-US"/>
        </w:rPr>
        <w:t xml:space="preserve">performed </w:t>
      </w:r>
      <w:r w:rsidR="005352B7">
        <w:rPr>
          <w:lang w:val="en-US"/>
        </w:rPr>
        <w:t>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varied by a lot depending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r w:rsidR="00F84A47">
        <w:rPr>
          <w:rFonts w:cs="Times New Roman"/>
          <w:szCs w:val="20"/>
          <w:lang w:val="en-US"/>
        </w:rPr>
        <w:t xml:space="preserve">Find </w:t>
      </w:r>
      <w:r w:rsidR="00F84A47">
        <w:rPr>
          <w:lang w:val="en-US"/>
        </w:rPr>
        <w:t>a full overview of the impact of the inclusion probability threshold on the performance metric</w:t>
      </w:r>
      <w:r w:rsidR="00F84A47">
        <w:rPr>
          <w:lang w:val="en-US"/>
        </w:rPr>
        <w:t>s</w:t>
      </w:r>
      <w:r w:rsidR="00F84A47">
        <w:rPr>
          <w:lang w:val="en-US"/>
        </w:rPr>
        <w:t xml:space="preserve"> for Experiment </w:t>
      </w:r>
      <w:r w:rsidR="00F84A47">
        <w:rPr>
          <w:lang w:val="en-US"/>
        </w:rPr>
        <w:t xml:space="preserve">2 in </w:t>
      </w:r>
      <w:r w:rsidR="00F84A47">
        <w:rPr>
          <w:lang w:val="en-US"/>
        </w:rPr>
        <w:t>Supplementary Material Figure S1B</w:t>
      </w:r>
      <w:r w:rsidR="00F84A47">
        <w:rPr>
          <w:lang w:val="en-US"/>
        </w:rPr>
        <w:t xml:space="preserve">. </w:t>
      </w:r>
      <w:r w:rsidR="00F84A47">
        <w:rPr>
          <w:lang w:val="en-US"/>
        </w:rPr>
        <w:t xml:space="preserve"> </w:t>
      </w:r>
    </w:p>
    <w:p w14:paraId="273E0D30" w14:textId="32EB794E" w:rsidR="0025697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256978">
        <w:rPr>
          <w:rFonts w:cs="Times New Roman"/>
          <w:szCs w:val="24"/>
          <w:lang w:val="en-US"/>
        </w:rPr>
        <w:t>see</w:t>
      </w:r>
      <w:r w:rsidR="00C75D10">
        <w:rPr>
          <w:rFonts w:cs="Times New Roman"/>
          <w:szCs w:val="24"/>
          <w:lang w:val="en-US"/>
        </w:rPr>
        <w:t xml:space="preserve"> </w:t>
      </w:r>
      <w:r w:rsidR="00DC62E2">
        <w:rPr>
          <w:rFonts w:cs="Times New Roman"/>
          <w:szCs w:val="24"/>
          <w:lang w:val="en-US"/>
        </w:rPr>
        <w:t xml:space="preserve">Thomsen et al. </w:t>
      </w:r>
      <w:r w:rsidR="00DC62E2">
        <w:rPr>
          <w:rFonts w:cs="Times New Roman"/>
          <w:szCs w:val="24"/>
          <w:lang w:val="en-US"/>
        </w:rPr>
        <w:fldChar w:fldCharType="begin" w:fldLock="1"/>
      </w:r>
      <w:r w:rsidR="00DE061E">
        <w:rPr>
          <w:rFonts w:cs="Times New Roman"/>
          <w:szCs w:val="24"/>
          <w:lang w:val="en-US"/>
        </w:rPr>
        <w:instrText>ADDIN CSL_CITATION {"citationItems":[{"id":"ITEM-1","itemData":{"DOI":"https://doi.org/10.1002/cl2.1212","abstract":"Abstract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84</w:t>
      </w:r>
      <w:r w:rsidR="00256978">
        <w:rPr>
          <w:rFonts w:cs="Times New Roman"/>
          <w:szCs w:val="24"/>
          <w:lang w:val="en-US"/>
        </w:rPr>
        <w:t xml:space="preserve"> when based on multi-prompt screening</w:t>
      </w:r>
      <w:r w:rsidR="00726CD7">
        <w:rPr>
          <w:rFonts w:cs="Times New Roman"/>
          <w:szCs w:val="24"/>
          <w:lang w:val="en-US"/>
        </w:rPr>
        <w:t>. 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abstracts</w:t>
      </w:r>
      <w:r w:rsidR="00726CD7">
        <w:rPr>
          <w:rFonts w:cs="Times New Roman"/>
          <w:szCs w:val="24"/>
          <w:lang w:val="en-US"/>
        </w:rPr>
        <w:t>.</w:t>
      </w:r>
      <w:r w:rsidR="00AB0912">
        <w:rPr>
          <w:rFonts w:cs="Times New Roman"/>
          <w:szCs w:val="24"/>
          <w:lang w:val="en-US"/>
        </w:rPr>
        <w:t xml:space="preserve"> </w:t>
      </w:r>
      <w:r w:rsidR="00256978">
        <w:rPr>
          <w:rFonts w:cs="Times New Roman"/>
          <w:szCs w:val="24"/>
          <w:lang w:val="en-US"/>
        </w:rPr>
        <w:t xml:space="preserve">Next, we found a human-like recall of .9 when using single-prompts screening. </w:t>
      </w:r>
      <w:r w:rsidR="00C109F8">
        <w:rPr>
          <w:rFonts w:cs="Times New Roman"/>
          <w:szCs w:val="24"/>
          <w:lang w:val="en-US"/>
        </w:rPr>
        <w:t>Compared to human performances</w:t>
      </w:r>
      <w:r w:rsidR="00256978">
        <w:rPr>
          <w:rFonts w:cs="Times New Roman"/>
          <w:szCs w:val="24"/>
          <w:lang w:val="en-US"/>
        </w:rPr>
        <w:t xml:space="preserve">, the single-prompt screening was rather overinclusive </w:t>
      </w:r>
      <w:r w:rsidR="00256978">
        <w:rPr>
          <w:rFonts w:cs="Times New Roman"/>
          <w:szCs w:val="24"/>
          <w:lang w:val="en-US"/>
        </w:rPr>
        <w:lastRenderedPageBreak/>
        <w:t xml:space="preserve">with a specificity of .743. These resemble the results we found when title and abstract records were included in 4 out of 6 prompts.     </w:t>
      </w:r>
    </w:p>
    <w:p w14:paraId="4FE91733" w14:textId="6E49FB64" w:rsidR="007008F8" w:rsidRDefault="00C75D10" w:rsidP="00256978">
      <w:pPr>
        <w:spacing w:after="0" w:line="360" w:lineRule="auto"/>
        <w:ind w:firstLine="1304"/>
        <w:jc w:val="both"/>
        <w:rPr>
          <w:rFonts w:cs="Times New Roman"/>
          <w:szCs w:val="24"/>
          <w:lang w:val="en-US"/>
        </w:rPr>
      </w:pPr>
      <w:r>
        <w:rPr>
          <w:rFonts w:cs="Times New Roman"/>
          <w:szCs w:val="24"/>
          <w:lang w:val="en-US"/>
        </w:rPr>
        <w:t>As can be seen in Table 4, w</w:t>
      </w:r>
      <w:r w:rsidR="0060422B">
        <w:rPr>
          <w:rFonts w:cs="Times New Roman"/>
          <w:szCs w:val="24"/>
          <w:lang w:val="en-US"/>
        </w:rPr>
        <w:t>hen</w:t>
      </w:r>
      <w:r>
        <w:rPr>
          <w:rFonts w:cs="Times New Roman"/>
          <w:szCs w:val="24"/>
          <w:lang w:val="en-US"/>
        </w:rPr>
        <w:t xml:space="preserve"> setting a more inclusive threshold, coding</w:t>
      </w:r>
      <w:r w:rsidR="0060422B">
        <w:rPr>
          <w:rFonts w:cs="Times New Roman"/>
          <w:szCs w:val="24"/>
          <w:lang w:val="en-US"/>
        </w:rPr>
        <w:t xml:space="preserve"> studies</w:t>
      </w:r>
      <w:r>
        <w:rPr>
          <w:rFonts w:cs="Times New Roman"/>
          <w:szCs w:val="24"/>
          <w:lang w:val="en-US"/>
        </w:rPr>
        <w:t xml:space="preserve"> </w:t>
      </w:r>
      <w:r>
        <w:rPr>
          <w:lang w:val="en-US"/>
        </w:rPr>
        <w:t>as relevant if the GPT</w:t>
      </w:r>
      <w:r w:rsidR="00C944FB">
        <w:rPr>
          <w:lang w:val="en-US"/>
        </w:rPr>
        <w:t>-4</w:t>
      </w:r>
      <w:r>
        <w:rPr>
          <w:lang w:val="en-US"/>
        </w:rPr>
        <w:t xml:space="preserve"> model included it in</w:t>
      </w:r>
      <w:r w:rsidR="0060422B">
        <w:rPr>
          <w:rFonts w:cs="Times New Roman"/>
          <w:szCs w:val="24"/>
          <w:lang w:val="en-US"/>
        </w:rPr>
        <w:t xml:space="preserve"> at least 3 of</w:t>
      </w:r>
      <w:r>
        <w:rPr>
          <w:rFonts w:cs="Times New Roman"/>
          <w:szCs w:val="24"/>
          <w:lang w:val="en-US"/>
        </w:rPr>
        <w:t xml:space="preserve"> the</w:t>
      </w:r>
      <w:r w:rsidR="0060422B">
        <w:rPr>
          <w:rFonts w:cs="Times New Roman"/>
          <w:szCs w:val="24"/>
          <w:lang w:val="en-US"/>
        </w:rPr>
        <w:t xml:space="preserve"> 6 prompts,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 Yet, 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4D3B6F" w14:textId="77777777" w:rsidR="007674A2" w:rsidRPr="00A449F4" w:rsidRDefault="007674A2" w:rsidP="00A449F4">
      <w:pPr>
        <w:spacing w:after="0" w:line="360" w:lineRule="auto"/>
        <w:jc w:val="both"/>
        <w:rPr>
          <w:rFonts w:cs="Times New Roman"/>
          <w:szCs w:val="24"/>
          <w:lang w:val="en-US"/>
        </w:rPr>
      </w:pPr>
    </w:p>
    <w:p w14:paraId="3888B32F" w14:textId="3756973E" w:rsidR="00D5602B" w:rsidRPr="00065E3A" w:rsidRDefault="00D5602B" w:rsidP="006F63D8">
      <w:pPr>
        <w:spacing w:after="0" w:line="360" w:lineRule="auto"/>
        <w:rPr>
          <w:lang w:val="en-US"/>
        </w:rPr>
      </w:pPr>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w:t>
      </w:r>
      <w:r w:rsidRPr="0086604F">
        <w:rPr>
          <w:i/>
          <w:lang w:val="en-US"/>
        </w:rPr>
        <w:t xml:space="preserve">Results of the </w:t>
      </w:r>
      <w:r w:rsidR="00C944FB" w:rsidRPr="0086604F">
        <w:rPr>
          <w:i/>
          <w:lang w:val="en-US"/>
        </w:rPr>
        <w:t>three</w:t>
      </w:r>
      <w:r w:rsidRPr="0086604F">
        <w:rPr>
          <w:i/>
          <w:lang w:val="en-US"/>
        </w:rPr>
        <w:t xml:space="preserve"> classifier experiments</w:t>
      </w:r>
    </w:p>
    <w:tbl>
      <w:tblPr>
        <w:tblStyle w:val="TableGrid"/>
        <w:tblW w:w="9580" w:type="dxa"/>
        <w:tblLook w:val="04A0" w:firstRow="1" w:lastRow="0" w:firstColumn="1" w:lastColumn="0" w:noHBand="0" w:noVBand="1"/>
      </w:tblPr>
      <w:tblGrid>
        <w:gridCol w:w="2500"/>
        <w:gridCol w:w="978"/>
        <w:gridCol w:w="1484"/>
        <w:gridCol w:w="1518"/>
        <w:gridCol w:w="1894"/>
        <w:gridCol w:w="1206"/>
      </w:tblGrid>
      <w:tr w:rsidR="007263A3" w14:paraId="3F11DCD1" w14:textId="77777777" w:rsidTr="00066807">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992" w:type="dxa"/>
            <w:tcBorders>
              <w:left w:val="nil"/>
              <w:bottom w:val="single" w:sz="4" w:space="0" w:color="auto"/>
              <w:right w:val="nil"/>
            </w:tcBorders>
          </w:tcPr>
          <w:p w14:paraId="4B81B0EF" w14:textId="77777777" w:rsidR="007263A3" w:rsidRDefault="007263A3" w:rsidP="00D5602B">
            <w:pPr>
              <w:rPr>
                <w:rFonts w:cs="Times New Roman"/>
                <w:b/>
                <w:sz w:val="20"/>
                <w:szCs w:val="20"/>
                <w:lang w:val="en-US"/>
              </w:rPr>
            </w:pPr>
            <w:r w:rsidRPr="008D1FE3">
              <w:rPr>
                <w:rFonts w:cs="Times New Roman"/>
                <w:b/>
                <w:sz w:val="20"/>
                <w:szCs w:val="20"/>
                <w:lang w:val="en-US"/>
              </w:rPr>
              <w:t>Reps</w:t>
            </w:r>
          </w:p>
          <w:p w14:paraId="2CD6EA2C" w14:textId="56AA2146" w:rsidR="00066807" w:rsidRPr="008D1FE3" w:rsidRDefault="00066807" w:rsidP="00D5602B">
            <w:pPr>
              <w:rPr>
                <w:rFonts w:cs="Times New Roman"/>
                <w:b/>
                <w:sz w:val="20"/>
                <w:szCs w:val="20"/>
                <w:lang w:val="en-US"/>
              </w:rPr>
            </w:pPr>
            <w:r>
              <w:rPr>
                <w:rFonts w:cs="Times New Roman"/>
                <w:b/>
                <w:sz w:val="20"/>
                <w:szCs w:val="20"/>
                <w:lang w:val="en-US"/>
              </w:rPr>
              <w:t>Per Prompt</w:t>
            </w:r>
          </w:p>
        </w:tc>
        <w:tc>
          <w:tcPr>
            <w:tcW w:w="1559" w:type="dxa"/>
            <w:tcBorders>
              <w:left w:val="nil"/>
              <w:bottom w:val="single" w:sz="4" w:space="0" w:color="auto"/>
              <w:right w:val="nil"/>
            </w:tcBorders>
          </w:tcPr>
          <w:p w14:paraId="4BE25687" w14:textId="38D9FAED" w:rsidR="007263A3" w:rsidRPr="008D1FE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1379B7A2" w:rsidR="007263A3" w:rsidRPr="008D1FE3" w:rsidRDefault="007263A3" w:rsidP="00D5602B">
            <w:pPr>
              <w:rPr>
                <w:rFonts w:cs="Times New Roman"/>
                <w:b/>
                <w:sz w:val="20"/>
                <w:szCs w:val="20"/>
                <w:vertAlign w:val="superscript"/>
                <w:lang w:val="en-US"/>
              </w:rPr>
            </w:pPr>
            <w:r w:rsidRPr="008D1FE3">
              <w:rPr>
                <w:rFonts w:cs="Times New Roman"/>
                <w:b/>
                <w:sz w:val="20"/>
                <w:szCs w:val="20"/>
                <w:lang w:val="en-US"/>
              </w:rPr>
              <w:t>[TP/(TP + FN)]</w:t>
            </w:r>
          </w:p>
        </w:tc>
        <w:tc>
          <w:tcPr>
            <w:tcW w:w="1559" w:type="dxa"/>
            <w:tcBorders>
              <w:left w:val="nil"/>
              <w:bottom w:val="single" w:sz="4" w:space="0" w:color="auto"/>
              <w:right w:val="nil"/>
            </w:tcBorders>
          </w:tcPr>
          <w:p w14:paraId="3605894B" w14:textId="1D7C1A0F" w:rsidR="007263A3" w:rsidRPr="008D1FE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2250DEA2" w:rsidR="007263A3" w:rsidRPr="008D1FE3" w:rsidRDefault="007263A3" w:rsidP="00D5602B">
            <w:pPr>
              <w:rPr>
                <w:rFonts w:cs="Times New Roman"/>
                <w:b/>
                <w:sz w:val="20"/>
                <w:szCs w:val="20"/>
                <w:vertAlign w:val="superscript"/>
                <w:lang w:val="en-US"/>
              </w:rPr>
            </w:pPr>
            <w:r w:rsidRPr="008D1FE3">
              <w:rPr>
                <w:rFonts w:cs="Times New Roman"/>
                <w:b/>
                <w:sz w:val="20"/>
                <w:szCs w:val="20"/>
                <w:lang w:val="en-US"/>
              </w:rPr>
              <w:t>[TN/(TN + FP)]</w:t>
            </w:r>
          </w:p>
        </w:tc>
        <w:tc>
          <w:tcPr>
            <w:tcW w:w="1985" w:type="dxa"/>
            <w:tcBorders>
              <w:left w:val="nil"/>
              <w:bottom w:val="single" w:sz="4" w:space="0" w:color="auto"/>
              <w:right w:val="nil"/>
            </w:tcBorders>
          </w:tcPr>
          <w:p w14:paraId="3D05D1AF" w14:textId="5779983D" w:rsidR="007263A3" w:rsidRPr="008D1FE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943F66" w:rsidR="007263A3" w:rsidRPr="00AF4595" w:rsidRDefault="007263A3" w:rsidP="00D5602B">
            <w:pPr>
              <w:rPr>
                <w:rFonts w:cs="Times New Roman"/>
                <w:b/>
                <w:sz w:val="20"/>
                <w:szCs w:val="20"/>
                <w:vertAlign w:val="superscript"/>
                <w:lang w:val="en-US"/>
              </w:rPr>
            </w:pPr>
            <w:r w:rsidRPr="008D1FE3">
              <w:rPr>
                <w:rFonts w:cs="Times New Roman"/>
                <w:b/>
                <w:sz w:val="20"/>
                <w:szCs w:val="20"/>
                <w:lang w:val="en-US"/>
              </w:rPr>
              <w:t>[(TP + TN)/</w:t>
            </w:r>
            <m:oMath>
              <m:r>
                <m:rPr>
                  <m:sty m:val="bi"/>
                </m:rPr>
                <w:rPr>
                  <w:rFonts w:ascii="Cambria Math" w:hAnsi="Cambria Math" w:cs="Times New Roman"/>
                  <w:sz w:val="20"/>
                  <w:szCs w:val="20"/>
                  <w:lang w:val="en-US"/>
                </w:rPr>
                <m:t>N</m:t>
              </m:r>
            </m:oMath>
            <w:r w:rsidRPr="008D1FE3">
              <w:rPr>
                <w:rFonts w:cs="Times New Roman"/>
                <w:b/>
                <w:sz w:val="20"/>
                <w:szCs w:val="20"/>
                <w:lang w:val="en-US"/>
              </w:rPr>
              <w:t>]</w:t>
            </w:r>
            <w:r>
              <w:rPr>
                <w:rFonts w:cs="Times New Roman"/>
                <w:b/>
                <w:sz w:val="20"/>
                <w:szCs w:val="20"/>
                <w:vertAlign w:val="superscript"/>
                <w:lang w:val="en-US"/>
              </w:rPr>
              <w:t>a</w:t>
            </w:r>
          </w:p>
        </w:tc>
        <w:tc>
          <w:tcPr>
            <w:tcW w:w="791" w:type="dxa"/>
            <w:tcBorders>
              <w:left w:val="nil"/>
              <w:bottom w:val="single" w:sz="4" w:space="0" w:color="auto"/>
              <w:right w:val="nil"/>
            </w:tcBorders>
          </w:tcPr>
          <w:p w14:paraId="66F94B75" w14:textId="77777777" w:rsidR="007263A3" w:rsidRPr="008D1FE3" w:rsidRDefault="007263A3" w:rsidP="00D5602B">
            <w:pPr>
              <w:rPr>
                <w:rFonts w:cs="Times New Roman"/>
                <w:b/>
                <w:sz w:val="20"/>
                <w:szCs w:val="20"/>
                <w:lang w:val="en-US"/>
              </w:rPr>
            </w:pPr>
            <w:r w:rsidRPr="008D1FE3">
              <w:rPr>
                <w:rFonts w:cs="Times New Roman"/>
                <w:b/>
                <w:sz w:val="20"/>
                <w:szCs w:val="20"/>
                <w:lang w:val="en-US"/>
              </w:rPr>
              <w:t xml:space="preserve">bAcc </w:t>
            </w:r>
          </w:p>
          <w:p w14:paraId="04D0ADC9" w14:textId="3D00819F" w:rsidR="007263A3" w:rsidRPr="008D1FE3" w:rsidRDefault="007263A3" w:rsidP="00D5602B">
            <w:pPr>
              <w:rPr>
                <w:rFonts w:cs="Times New Roman"/>
                <w:b/>
                <w:sz w:val="20"/>
                <w:szCs w:val="20"/>
                <w:lang w:val="en-US"/>
              </w:rPr>
            </w:pPr>
          </w:p>
        </w:tc>
      </w:tr>
      <w:tr w:rsidR="007263A3" w14:paraId="02340728" w14:textId="77777777" w:rsidTr="00066807">
        <w:trPr>
          <w:trHeight w:val="344"/>
        </w:trPr>
        <w:tc>
          <w:tcPr>
            <w:tcW w:w="2694" w:type="dxa"/>
            <w:tcBorders>
              <w:left w:val="nil"/>
              <w:bottom w:val="single" w:sz="4" w:space="0" w:color="auto"/>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99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559"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59"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85"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791"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066807">
        <w:trPr>
          <w:trHeight w:val="572"/>
        </w:trPr>
        <w:tc>
          <w:tcPr>
            <w:tcW w:w="2694" w:type="dxa"/>
            <w:tcBorders>
              <w:top w:val="single" w:sz="4" w:space="0" w:color="auto"/>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99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59"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85"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791"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066807">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99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59"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85"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791"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066807">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99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59"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85"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791"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066807">
        <w:trPr>
          <w:trHeight w:val="344"/>
        </w:trPr>
        <w:tc>
          <w:tcPr>
            <w:tcW w:w="2694" w:type="dxa"/>
            <w:tcBorders>
              <w:top w:val="single" w:sz="4" w:space="0" w:color="auto"/>
              <w:left w:val="nil"/>
              <w:bottom w:val="single" w:sz="4" w:space="0" w:color="auto"/>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99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559"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59"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85"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791"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066807">
        <w:trPr>
          <w:trHeight w:val="436"/>
        </w:trPr>
        <w:tc>
          <w:tcPr>
            <w:tcW w:w="2694" w:type="dxa"/>
            <w:tcBorders>
              <w:top w:val="single" w:sz="4" w:space="0" w:color="auto"/>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99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59"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85"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791"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066807">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99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559"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59"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85"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791"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066807">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99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59"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85"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791"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066807">
        <w:trPr>
          <w:trHeight w:val="262"/>
        </w:trPr>
        <w:tc>
          <w:tcPr>
            <w:tcW w:w="2694" w:type="dxa"/>
            <w:tcBorders>
              <w:top w:val="single" w:sz="4" w:space="0" w:color="auto"/>
              <w:left w:val="nil"/>
              <w:bottom w:val="single" w:sz="4" w:space="0" w:color="auto"/>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99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559"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59"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85"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791"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066807">
        <w:trPr>
          <w:trHeight w:val="497"/>
        </w:trPr>
        <w:tc>
          <w:tcPr>
            <w:tcW w:w="2694" w:type="dxa"/>
            <w:tcBorders>
              <w:top w:val="single" w:sz="4" w:space="0" w:color="auto"/>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99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59"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85"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791"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066807">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99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559"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59"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85"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791"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066807">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99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559"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59"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85"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791" w:type="dxa"/>
            <w:tcBorders>
              <w:top w:val="nil"/>
              <w:left w:val="nil"/>
              <w:right w:val="nil"/>
            </w:tcBorders>
          </w:tcPr>
          <w:p w14:paraId="54049957" w14:textId="370A59B5" w:rsidR="00C944FB" w:rsidRDefault="00C944FB" w:rsidP="00C944FB">
            <w:pPr>
              <w:jc w:val="center"/>
              <w:rPr>
                <w:rFonts w:cs="Times New Roman"/>
                <w:sz w:val="20"/>
                <w:szCs w:val="20"/>
                <w:lang w:val="en-US"/>
              </w:rPr>
            </w:pPr>
            <w:r>
              <w:rPr>
                <w:rFonts w:cs="Times New Roman"/>
                <w:sz w:val="20"/>
                <w:szCs w:val="20"/>
                <w:lang w:val="en-US"/>
              </w:rPr>
              <w:t>.81</w:t>
            </w:r>
            <w:r w:rsidR="006E09F4">
              <w:rPr>
                <w:rFonts w:cs="Times New Roman"/>
                <w:sz w:val="20"/>
                <w:szCs w:val="20"/>
                <w:lang w:val="en-US"/>
              </w:rPr>
              <w:t>0</w:t>
            </w:r>
          </w:p>
        </w:tc>
      </w:tr>
      <w:tr w:rsidR="00C944FB" w14:paraId="7639F1C8" w14:textId="77777777" w:rsidTr="00066807">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commentRangeStart w:id="17"/>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99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559" w:type="dxa"/>
            <w:tcBorders>
              <w:top w:val="nil"/>
              <w:left w:val="nil"/>
              <w:right w:val="nil"/>
            </w:tcBorders>
          </w:tcPr>
          <w:p w14:paraId="5DD65FBA" w14:textId="6636FDEE" w:rsidR="00C944FB" w:rsidRDefault="00C944FB" w:rsidP="00C944FB">
            <w:pPr>
              <w:jc w:val="center"/>
              <w:rPr>
                <w:rFonts w:cs="Times New Roman"/>
                <w:sz w:val="20"/>
                <w:szCs w:val="20"/>
              </w:rPr>
            </w:pPr>
            <w:r>
              <w:rPr>
                <w:rFonts w:cs="Times New Roman"/>
                <w:sz w:val="20"/>
                <w:szCs w:val="20"/>
              </w:rPr>
              <w:t>.908</w:t>
            </w:r>
          </w:p>
          <w:p w14:paraId="588F58E9" w14:textId="33D8EB94" w:rsidR="00C944FB" w:rsidRDefault="00C944FB" w:rsidP="00C944FB">
            <w:pPr>
              <w:jc w:val="center"/>
              <w:rPr>
                <w:rFonts w:cs="Times New Roman"/>
                <w:sz w:val="20"/>
                <w:szCs w:val="20"/>
              </w:rPr>
            </w:pPr>
            <w:r>
              <w:rPr>
                <w:rFonts w:cs="Times New Roman"/>
                <w:sz w:val="20"/>
                <w:szCs w:val="20"/>
              </w:rPr>
              <w:t>(INSERT)</w:t>
            </w:r>
          </w:p>
        </w:tc>
        <w:tc>
          <w:tcPr>
            <w:tcW w:w="1559" w:type="dxa"/>
            <w:tcBorders>
              <w:top w:val="nil"/>
              <w:left w:val="nil"/>
              <w:right w:val="nil"/>
            </w:tcBorders>
          </w:tcPr>
          <w:p w14:paraId="3BACAA96" w14:textId="72809A59" w:rsidR="00C944FB" w:rsidRDefault="00C944FB" w:rsidP="00C944FB">
            <w:pPr>
              <w:jc w:val="center"/>
              <w:rPr>
                <w:rFonts w:cs="Times New Roman"/>
                <w:sz w:val="20"/>
                <w:szCs w:val="20"/>
              </w:rPr>
            </w:pPr>
            <w:r>
              <w:rPr>
                <w:rFonts w:cs="Times New Roman"/>
                <w:sz w:val="20"/>
                <w:szCs w:val="20"/>
              </w:rPr>
              <w:t>.743</w:t>
            </w:r>
          </w:p>
          <w:p w14:paraId="0E52D118" w14:textId="6101059F" w:rsidR="00C944FB" w:rsidRDefault="00C944FB" w:rsidP="00C944FB">
            <w:pPr>
              <w:jc w:val="center"/>
              <w:rPr>
                <w:rFonts w:cs="Times New Roman"/>
                <w:sz w:val="20"/>
                <w:szCs w:val="20"/>
              </w:rPr>
            </w:pPr>
            <w:r>
              <w:rPr>
                <w:rFonts w:cs="Times New Roman"/>
                <w:sz w:val="20"/>
                <w:szCs w:val="20"/>
              </w:rPr>
              <w:t>(INSERT)</w:t>
            </w:r>
          </w:p>
        </w:tc>
        <w:tc>
          <w:tcPr>
            <w:tcW w:w="1985" w:type="dxa"/>
            <w:tcBorders>
              <w:top w:val="nil"/>
              <w:left w:val="nil"/>
              <w:right w:val="nil"/>
            </w:tcBorders>
          </w:tcPr>
          <w:p w14:paraId="1C8A145B" w14:textId="3E5C0458" w:rsidR="00C944FB" w:rsidRDefault="00C944FB" w:rsidP="00C944FB">
            <w:pPr>
              <w:jc w:val="center"/>
              <w:rPr>
                <w:rFonts w:cs="Times New Roman"/>
                <w:sz w:val="20"/>
                <w:szCs w:val="20"/>
              </w:rPr>
            </w:pPr>
            <w:r>
              <w:rPr>
                <w:rFonts w:cs="Times New Roman"/>
                <w:sz w:val="20"/>
                <w:szCs w:val="20"/>
              </w:rPr>
              <w:t>.746</w:t>
            </w:r>
          </w:p>
          <w:p w14:paraId="1A2C2F28" w14:textId="665E5FE3" w:rsidR="00C944FB" w:rsidRDefault="00C944FB" w:rsidP="00C944FB">
            <w:pPr>
              <w:jc w:val="center"/>
              <w:rPr>
                <w:rFonts w:cs="Times New Roman"/>
                <w:sz w:val="20"/>
                <w:szCs w:val="20"/>
              </w:rPr>
            </w:pPr>
            <w:r>
              <w:rPr>
                <w:rFonts w:cs="Times New Roman"/>
                <w:sz w:val="20"/>
                <w:szCs w:val="20"/>
              </w:rPr>
              <w:t>(INSERT)</w:t>
            </w:r>
          </w:p>
        </w:tc>
        <w:tc>
          <w:tcPr>
            <w:tcW w:w="791"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commentRangeEnd w:id="17"/>
            <w:r w:rsidR="00AF5323">
              <w:rPr>
                <w:rStyle w:val="CommentReference"/>
              </w:rPr>
              <w:commentReference w:id="17"/>
            </w:r>
          </w:p>
        </w:tc>
      </w:tr>
    </w:tbl>
    <w:p w14:paraId="0049AEDD" w14:textId="52A20664" w:rsidR="00F8213A" w:rsidRDefault="00BA1204" w:rsidP="006F63D8">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5334C6A6" w14:textId="77777777" w:rsidR="00522B45" w:rsidRPr="00A23086" w:rsidRDefault="00522B45" w:rsidP="00A23086">
      <w:pPr>
        <w:spacing w:line="360" w:lineRule="auto"/>
        <w:jc w:val="both"/>
        <w:rPr>
          <w:rFonts w:cs="Times New Roman"/>
          <w:sz w:val="20"/>
          <w:szCs w:val="24"/>
          <w:lang w:val="en-US"/>
        </w:rPr>
      </w:pPr>
    </w:p>
    <w:p w14:paraId="39753F5C" w14:textId="0E997510" w:rsidR="00C944FB" w:rsidRDefault="00AF2988">
      <w:pPr>
        <w:spacing w:after="0" w:line="360" w:lineRule="auto"/>
        <w:ind w:firstLine="1304"/>
        <w:jc w:val="both"/>
        <w:rPr>
          <w:lang w:val="en-US"/>
        </w:rPr>
      </w:pPr>
      <w:r>
        <w:rPr>
          <w:rFonts w:cs="Times New Roman"/>
          <w:szCs w:val="24"/>
          <w:lang w:val="en-US"/>
        </w:rPr>
        <w:t>To summarise</w:t>
      </w:r>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 xml:space="preserve">. This finding contrasts previous evaluations </w:t>
      </w:r>
      <w:r>
        <w:rPr>
          <w:lang w:val="en-US"/>
        </w:rPr>
        <w:fldChar w:fldCharType="begin" w:fldLock="1"/>
      </w:r>
      <w:r w:rsidR="00DE061E">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 xml:space="preserve">(Gargari et al., </w:t>
      </w:r>
      <w:r w:rsidR="00DE061E" w:rsidRPr="00DE061E">
        <w:rPr>
          <w:noProof/>
          <w:lang w:val="en-US"/>
        </w:rPr>
        <w:lastRenderedPageBreak/>
        <w:t>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121231D9" w14:textId="302CA47B" w:rsidR="00C944FB" w:rsidRDefault="00C944FB" w:rsidP="003A5E6C">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change of not overlooking any relevant study records.</w:t>
      </w:r>
    </w:p>
    <w:p w14:paraId="3BAEC8F8" w14:textId="10D264E6" w:rsidR="00C109F8" w:rsidRPr="003A5E6C" w:rsidRDefault="00C109F8" w:rsidP="003A5E6C">
      <w:pPr>
        <w:spacing w:after="0" w:line="360" w:lineRule="auto"/>
        <w:ind w:firstLine="1304"/>
        <w:jc w:val="both"/>
        <w:rPr>
          <w:lang w:val="en-US"/>
        </w:rPr>
      </w:pPr>
      <w:r>
        <w:rPr>
          <w:lang w:val="en-US"/>
        </w:rPr>
        <w:t>As such, we cannot infer that multi-prompt screening is significantly better than single-prompt screening in complex review settings. Yet, it seems to be a more flexible approach that can reduce the over-inclusiveness of the models, while still yielding sufficient recalls on par with typical human second screeners. Furthermore, as we will further discuss in the next section, the use of multi-prompt screening can have additional advances in the prompt development and testing phases, making it a useful tool adding to the screening toolbox.</w:t>
      </w:r>
    </w:p>
    <w:p w14:paraId="7613FDD3" w14:textId="72758120" w:rsidR="00CF08B6" w:rsidRDefault="00E644EB" w:rsidP="00181046">
      <w:pPr>
        <w:spacing w:after="0" w:line="360" w:lineRule="auto"/>
        <w:ind w:firstLine="1304"/>
        <w:jc w:val="both"/>
        <w:rPr>
          <w:lang w:val="en-US"/>
        </w:rPr>
      </w:pPr>
      <w:r>
        <w:rPr>
          <w:rFonts w:cs="Times New Roman"/>
          <w:szCs w:val="20"/>
          <w:lang w:val="en-US"/>
        </w:rPr>
        <w:t xml:space="preserve">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w:t>
      </w:r>
      <w:r w:rsidR="00DB4E3A">
        <w:rPr>
          <w:rFonts w:cs="Times New Roman"/>
          <w:szCs w:val="20"/>
          <w:lang w:val="en-US"/>
        </w:rPr>
        <w:t xml:space="preserve">a </w:t>
      </w:r>
      <w:r>
        <w:rPr>
          <w:rFonts w:cs="Times New Roman"/>
          <w:szCs w:val="20"/>
          <w:lang w:val="en-US"/>
        </w:rPr>
        <w:t xml:space="preserve">reliable use of </w:t>
      </w:r>
      <w:r w:rsidR="00DB4E3A">
        <w:rPr>
          <w:rFonts w:cs="Times New Roman"/>
          <w:szCs w:val="20"/>
          <w:lang w:val="en-US"/>
        </w:rPr>
        <w:t>LLMs</w:t>
      </w:r>
      <w:r>
        <w:rPr>
          <w:rFonts w:cs="Times New Roman"/>
          <w:szCs w:val="20"/>
          <w:lang w:val="en-US"/>
        </w:rPr>
        <w:t xml:space="preserve"> in systematic reviews. In the next section, we, therefore, develop a tentative guideline and workflow for how such screenings can be set up in practice</w:t>
      </w:r>
      <w:commentRangeStart w:id="18"/>
      <w:commentRangeStart w:id="19"/>
      <w:r>
        <w:rPr>
          <w:rFonts w:cs="Times New Roman"/>
          <w:szCs w:val="20"/>
          <w:lang w:val="en-US"/>
        </w:rPr>
        <w:t>.</w:t>
      </w:r>
      <w:commentRangeEnd w:id="18"/>
      <w:r>
        <w:rPr>
          <w:rStyle w:val="CommentReference"/>
        </w:rPr>
        <w:commentReference w:id="18"/>
      </w:r>
      <w:commentRangeEnd w:id="19"/>
      <w:r w:rsidR="00C944FB">
        <w:rPr>
          <w:rStyle w:val="CommentReference"/>
        </w:rPr>
        <w:commentReference w:id="19"/>
      </w:r>
      <w:r>
        <w:rPr>
          <w:rFonts w:cs="Times New Roman"/>
          <w:szCs w:val="20"/>
          <w:lang w:val="en-US"/>
        </w:rPr>
        <w:t xml:space="preserve"> </w:t>
      </w:r>
      <w:r>
        <w:rPr>
          <w:lang w:val="en-US"/>
        </w:rPr>
        <w:t xml:space="preserve"> </w:t>
      </w:r>
    </w:p>
    <w:p w14:paraId="32E7C4FC" w14:textId="3C7E6AC8"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w:t>
      </w:r>
      <w:r w:rsidR="00D318C9">
        <w:rPr>
          <w:b/>
          <w:lang w:val="en-US"/>
        </w:rPr>
        <w:t xml:space="preserve"> AND WORKFLOW</w:t>
      </w:r>
    </w:p>
    <w:p w14:paraId="209B0F3C" w14:textId="420437F5"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xml:space="preserve">. All steps in this process are </w:t>
      </w:r>
      <w:r w:rsidR="00CA6765">
        <w:rPr>
          <w:lang w:val="en-US"/>
        </w:rPr>
        <w:t>presented</w:t>
      </w:r>
      <w:r w:rsidR="00C07B73">
        <w:rPr>
          <w:lang w:val="en-US"/>
        </w:rPr>
        <w:t xml:space="preserve"> in Table </w:t>
      </w:r>
      <w:r w:rsidR="00493A6E">
        <w:rPr>
          <w:lang w:val="en-US"/>
        </w:rPr>
        <w:t>4</w:t>
      </w:r>
      <w:r w:rsidR="00C07B73">
        <w:rPr>
          <w:lang w:val="en-US"/>
        </w:rPr>
        <w:t>.</w:t>
      </w:r>
    </w:p>
    <w:p w14:paraId="60F0B00F" w14:textId="77777777" w:rsidR="00006080" w:rsidRDefault="00006080" w:rsidP="00240878">
      <w:pPr>
        <w:spacing w:after="0" w:line="360" w:lineRule="auto"/>
        <w:jc w:val="both"/>
        <w:rPr>
          <w:lang w:val="en-US"/>
        </w:rPr>
      </w:pPr>
    </w:p>
    <w:p w14:paraId="54E91D7E" w14:textId="211CAB23" w:rsidR="00D5471A" w:rsidRPr="00065E3A" w:rsidRDefault="00D5471A" w:rsidP="00240878">
      <w:pPr>
        <w:spacing w:after="0" w:line="360" w:lineRule="auto"/>
        <w:jc w:val="both"/>
        <w:rPr>
          <w:lang w:val="en-US"/>
        </w:rPr>
      </w:pPr>
      <w:r w:rsidRPr="00065E3A">
        <w:rPr>
          <w:lang w:val="en-US"/>
        </w:rPr>
        <w:lastRenderedPageBreak/>
        <w:t xml:space="preserve">TABLE </w:t>
      </w:r>
      <w:r w:rsidR="00493A6E">
        <w:rPr>
          <w:lang w:val="en-US"/>
        </w:rPr>
        <w:t>4</w:t>
      </w:r>
      <w:r w:rsidRPr="00065E3A">
        <w:rPr>
          <w:lang w:val="en-US"/>
        </w:rPr>
        <w:t xml:space="preserve">: </w:t>
      </w:r>
      <w:r w:rsidRPr="0086604F">
        <w:rPr>
          <w:i/>
          <w:lang w:val="en-US"/>
        </w:rPr>
        <w:t xml:space="preserve">Workflow for how to conduct TAB screening </w:t>
      </w:r>
      <w:r w:rsidR="00AF3AFC" w:rsidRPr="0086604F">
        <w:rPr>
          <w:i/>
          <w:lang w:val="en-US"/>
        </w:rPr>
        <w:t xml:space="preserve">using </w:t>
      </w:r>
      <w:r w:rsidRPr="0086604F">
        <w:rPr>
          <w:i/>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4D3C3D"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4D3C3D"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commentRangeStart w:id="20"/>
            <w:r>
              <w:rPr>
                <w:lang w:val="en-US"/>
              </w:rPr>
              <w:t xml:space="preserve">Find a minimum of </w:t>
            </w:r>
            <w:r w:rsidR="00C944FB">
              <w:rPr>
                <w:lang w:val="en-US"/>
              </w:rPr>
              <w:t>150</w:t>
            </w:r>
            <w:r>
              <w:rPr>
                <w:lang w:val="en-US"/>
              </w:rPr>
              <w:t xml:space="preserve"> irrelevant study records</w:t>
            </w:r>
            <w:commentRangeEnd w:id="20"/>
            <w:r w:rsidR="00006080">
              <w:rPr>
                <w:rStyle w:val="CommentReference"/>
              </w:rPr>
              <w:commentReference w:id="20"/>
            </w:r>
            <w:r>
              <w:rPr>
                <w:lang w:val="en-US"/>
              </w:rPr>
              <w:t xml:space="preserve"> (ideally randomly sampled from the</w:t>
            </w:r>
            <w:r w:rsidR="00183B8E">
              <w:rPr>
                <w:lang w:val="en-US"/>
              </w:rPr>
              <w:t xml:space="preserve"> entire</w:t>
            </w:r>
            <w:r>
              <w:rPr>
                <w:lang w:val="en-US"/>
              </w:rPr>
              <w:t xml:space="preserve"> pool of records).</w:t>
            </w:r>
          </w:p>
        </w:tc>
      </w:tr>
      <w:tr w:rsidR="00D5471A" w:rsidRPr="004D3C3D"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4D3C3D"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2B0C513A" w:rsidR="00D5471A" w:rsidRPr="00011FF4" w:rsidRDefault="00D5471A" w:rsidP="00240878">
            <w:pPr>
              <w:spacing w:line="360" w:lineRule="auto"/>
              <w:jc w:val="both"/>
              <w:rPr>
                <w:lang w:val="en-US"/>
              </w:rPr>
            </w:pPr>
            <w:r>
              <w:rPr>
                <w:lang w:val="en-US"/>
              </w:rPr>
              <w:t>Develop one or multiple prompts and test the(ir) performance.</w:t>
            </w:r>
            <w:r w:rsidR="00D02CE3">
              <w:rPr>
                <w:lang w:val="en-US"/>
              </w:rPr>
              <w:t xml:space="preserve"> I</w:t>
            </w:r>
            <w:r w:rsidR="00C944FB">
              <w:rPr>
                <w:lang w:val="en-US"/>
              </w:rPr>
              <w:t xml:space="preserve">f repeated requests are used an </w:t>
            </w:r>
            <w:r w:rsidR="00C944FB" w:rsidRPr="00C944FB">
              <w:t>inclusion pro</w:t>
            </w:r>
            <w:r w:rsidR="00CA6765">
              <w:t>b</w:t>
            </w:r>
            <w:r w:rsidR="00C944FB" w:rsidRPr="00C944FB">
              <w:t>ability threshold</w:t>
            </w:r>
            <w:r w:rsidR="00C944FB">
              <w:t xml:space="preserve"> must also be decided at this point.</w:t>
            </w:r>
          </w:p>
        </w:tc>
      </w:tr>
      <w:tr w:rsidR="00D5471A" w:rsidRPr="004D3C3D"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4D3C3D"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7725A0C1" w:rsidR="00D5471A" w:rsidRPr="00011FF4" w:rsidRDefault="00D5471A" w:rsidP="00240878">
            <w:pPr>
              <w:spacing w:line="360" w:lineRule="auto"/>
              <w:jc w:val="both"/>
              <w:rPr>
                <w:lang w:val="en-US"/>
              </w:rPr>
            </w:pPr>
            <w:r>
              <w:rPr>
                <w:lang w:val="en-US"/>
              </w:rPr>
              <w:t>Manually single</w:t>
            </w:r>
            <w:r w:rsidR="00CA6765">
              <w:rPr>
                <w:lang w:val="en-US"/>
              </w:rPr>
              <w:t>-</w:t>
            </w:r>
            <w:r>
              <w:rPr>
                <w:lang w:val="en-US"/>
              </w:rPr>
              <w:t xml:space="preserve">screen all study records (could be divided into batches of 500-1000 study records). </w:t>
            </w:r>
          </w:p>
        </w:tc>
      </w:tr>
      <w:tr w:rsidR="00D5471A" w:rsidRPr="004D3C3D"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4D3C3D"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4D3C3D"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6BEDEBFF" w14:textId="2D31207C" w:rsidR="00AF3AFC"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C17C89">
        <w:rPr>
          <w:sz w:val="20"/>
          <w:szCs w:val="20"/>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06328E4B" w14:textId="77777777" w:rsidR="00C944FB" w:rsidRDefault="00C944FB" w:rsidP="00C944FB">
      <w:pPr>
        <w:spacing w:after="0" w:line="360" w:lineRule="auto"/>
        <w:jc w:val="both"/>
        <w:rPr>
          <w:sz w:val="20"/>
          <w:lang w:val="en-US"/>
        </w:rPr>
      </w:pPr>
    </w:p>
    <w:p w14:paraId="667CC512" w14:textId="1FB42D75"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TAB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model</w:t>
      </w:r>
      <w:r w:rsidR="00AF3AFC">
        <w:rPr>
          <w:lang w:val="en-US"/>
        </w:rPr>
        <w:t>(</w:t>
      </w:r>
      <w:r w:rsidR="00240878">
        <w:rPr>
          <w:lang w:val="en-US"/>
        </w:rPr>
        <w:t>s</w:t>
      </w:r>
      <w:r w:rsidR="00AF3AFC">
        <w:rPr>
          <w:lang w:val="en-US"/>
        </w:rPr>
        <w:t>)</w:t>
      </w:r>
      <w:r w:rsidR="00D20C2F">
        <w:rPr>
          <w:lang w:val="en-US"/>
        </w:rPr>
        <w:t xml:space="preserve"> until it is ensured 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w:t>
      </w:r>
      <w:r w:rsidR="00181046">
        <w:rPr>
          <w:lang w:val="en-US"/>
        </w:rPr>
        <w:t xml:space="preserve"> given</w:t>
      </w:r>
      <w:r w:rsidR="00D20C2F">
        <w:rPr>
          <w:lang w:val="en-US"/>
        </w:rPr>
        <w:t xml:space="preserve"> t</w:t>
      </w:r>
      <w:r w:rsidR="00F11A2A">
        <w:rPr>
          <w:lang w:val="en-US"/>
        </w:rPr>
        <w:t>est</w:t>
      </w:r>
      <w:r w:rsidR="00D20C2F">
        <w:rPr>
          <w:lang w:val="en-US"/>
        </w:rPr>
        <w:t xml:space="preserve"> </w:t>
      </w:r>
      <w:r w:rsidR="00181046">
        <w:rPr>
          <w:lang w:val="en-US"/>
        </w:rPr>
        <w:t>context</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21"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Pr>
          <w:rStyle w:val="CommentReference"/>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21"/>
      <w:r w:rsidR="00AE4E8F">
        <w:rPr>
          <w:lang w:val="en-US"/>
        </w:rPr>
        <w:t>. Locating more</w:t>
      </w:r>
      <w:r w:rsidR="00045F4F">
        <w:rPr>
          <w:lang w:val="en-US"/>
        </w:rPr>
        <w:t xml:space="preserve"> than 10 relevant</w:t>
      </w:r>
      <w:r w:rsidR="00AE4E8F">
        <w:rPr>
          <w:lang w:val="en-US"/>
        </w:rPr>
        <w:t xml:space="preserve"> study records might be ideal to test if the </w:t>
      </w:r>
      <w:r w:rsidR="00AF3AFC">
        <w:rPr>
          <w:lang w:val="en-US"/>
        </w:rPr>
        <w:t>prompt(s)</w:t>
      </w:r>
      <w:r w:rsidR="00F11A2A">
        <w:rPr>
          <w:lang w:val="en-US"/>
        </w:rPr>
        <w:t xml:space="preserve"> and </w:t>
      </w:r>
      <w:r w:rsidR="00AF3AFC">
        <w:rPr>
          <w:lang w:val="en-US"/>
        </w:rPr>
        <w:t>model(s)</w:t>
      </w:r>
      <w:r w:rsidR="00AE4E8F">
        <w:rPr>
          <w:lang w:val="en-US"/>
        </w:rPr>
        <w:t xml:space="preserve"> can detect various types of relevant records. That said, </w:t>
      </w:r>
      <w:r w:rsidR="00AE4E8F">
        <w:rPr>
          <w:lang w:val="en-US"/>
        </w:rPr>
        <w:lastRenderedPageBreak/>
        <w:t xml:space="preserve">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w:t>
      </w:r>
      <w:r w:rsidR="00181046">
        <w:rPr>
          <w:lang w:val="en-US"/>
        </w:rPr>
        <w:t>Thus</w:t>
      </w:r>
      <w:r w:rsidR="00AE4E8F">
        <w:rPr>
          <w:lang w:val="en-US"/>
        </w:rPr>
        <w:t xml:space="preserve">, </w:t>
      </w:r>
      <w:r w:rsidR="00045F4F">
        <w:rPr>
          <w:lang w:val="en-US"/>
        </w:rPr>
        <w:t>we cannot</w:t>
      </w:r>
      <w:r w:rsidR="00AE4E8F">
        <w:rPr>
          <w:lang w:val="en-US"/>
        </w:rPr>
        <w:t xml:space="preserve"> set</w:t>
      </w:r>
      <w:r w:rsidR="00045F4F">
        <w:rPr>
          <w:lang w:val="en-US"/>
        </w:rPr>
        <w:t xml:space="preserve"> this step</w:t>
      </w:r>
      <w:r w:rsidR="00AE4E8F">
        <w:rPr>
          <w:lang w:val="en-US"/>
        </w:rPr>
        <w:t xml:space="preserve"> in stone.</w:t>
      </w:r>
      <w:r w:rsidR="00045F4F">
        <w:rPr>
          <w:lang w:val="en-US"/>
        </w:rPr>
        <w:t xml:space="preserve"> </w:t>
      </w:r>
      <w:r w:rsidR="00D20C2F">
        <w:rPr>
          <w:lang w:val="en-US"/>
        </w:rPr>
        <w:t>When locating</w:t>
      </w:r>
      <w:r w:rsidR="00183B8E">
        <w:rPr>
          <w:lang w:val="en-US"/>
        </w:rPr>
        <w:t xml:space="preserve"> </w:t>
      </w:r>
      <w:r w:rsidR="00D20C2F">
        <w:rPr>
          <w:lang w:val="en-US"/>
        </w:rPr>
        <w:t>irrelevant records, we suggest randomly sampling those from the total pool of records</w:t>
      </w:r>
      <w:r w:rsidR="002828C3">
        <w:rPr>
          <w:lang w:val="en-US"/>
        </w:rPr>
        <w:t xml:space="preserve">, thereby </w:t>
      </w:r>
      <w:r w:rsidR="00F11A2A">
        <w:rPr>
          <w:lang w:val="en-US"/>
        </w:rPr>
        <w:t>increasing the chan</w:t>
      </w:r>
      <w:r w:rsidR="003A5E6C">
        <w:rPr>
          <w:lang w:val="en-US"/>
        </w:rPr>
        <w:t>ce</w:t>
      </w:r>
      <w:r w:rsidR="00F11A2A">
        <w:rPr>
          <w:lang w:val="en-US"/>
        </w:rPr>
        <w:t>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 xml:space="preserve"> </w:t>
      </w:r>
    </w:p>
    <w:p w14:paraId="73070028" w14:textId="77777777" w:rsidR="00181046" w:rsidRDefault="00DD00A1" w:rsidP="006F779D">
      <w:pPr>
        <w:spacing w:after="0" w:line="360" w:lineRule="auto"/>
        <w:ind w:firstLine="1304"/>
        <w:jc w:val="both"/>
        <w:rPr>
          <w:lang w:val="en-US"/>
        </w:rPr>
      </w:pPr>
      <w:r>
        <w:rPr>
          <w:lang w:val="en-US"/>
        </w:rPr>
        <w:t>After having collected the training dataset composed of the relevant and irrelevant study records, the next step</w:t>
      </w:r>
      <w:r w:rsidR="00E144A9">
        <w:rPr>
          <w:lang w:val="en-US"/>
        </w:rPr>
        <w:t xml:space="preserve"> concerns prompt engineering.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w:t>
      </w:r>
    </w:p>
    <w:p w14:paraId="08411FCF" w14:textId="5EFA0488" w:rsidR="0086604F" w:rsidRDefault="0086604F" w:rsidP="00493A6E">
      <w:pPr>
        <w:spacing w:after="0" w:line="360" w:lineRule="auto"/>
        <w:ind w:firstLine="1304"/>
        <w:jc w:val="both"/>
        <w:rPr>
          <w:lang w:val="en-US"/>
        </w:rPr>
      </w:pPr>
      <w:r>
        <w:rPr>
          <w:lang w:val="en-US"/>
        </w:rPr>
        <w:t xml:space="preserve">When conducting complex reviews, prompt engineering gets more complicated. Specifically, we experienced that it can be rather difficult to decipher what exact part(s) of a prompt makes it yield insufficient performances when adding multiple inclusion criteria to a single prompt. To overcome this issue, we suggest that one can draw on the multi-prompting screening strategy, </w:t>
      </w:r>
      <w:r w:rsidR="00493A6E">
        <w:rPr>
          <w:lang w:val="en-US"/>
        </w:rPr>
        <w:t xml:space="preserve">as </w:t>
      </w:r>
      <w:r>
        <w:rPr>
          <w:lang w:val="en-US"/>
        </w:rPr>
        <w:t xml:space="preserve">evaluated in the previous section, where each </w:t>
      </w:r>
      <w:r>
        <w:rPr>
          <w:lang w:val="en-US"/>
        </w:rPr>
        <w:t>inclusion criteri</w:t>
      </w:r>
      <w:r>
        <w:rPr>
          <w:lang w:val="en-US"/>
        </w:rPr>
        <w:t>on</w:t>
      </w:r>
      <w:r>
        <w:rPr>
          <w:lang w:val="en-US"/>
        </w:rPr>
        <w:t xml:space="preserve"> is prompted individually</w:t>
      </w:r>
      <w:r>
        <w:rPr>
          <w:lang w:val="en-US"/>
        </w:rPr>
        <w:t xml:space="preserve">. </w:t>
      </w:r>
      <w:r>
        <w:rPr>
          <w:lang w:val="en-US"/>
        </w:rPr>
        <w:t>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w:t>
      </w:r>
      <w:r w:rsidR="00493A6E">
        <w:rPr>
          <w:lang w:val="en-US"/>
        </w:rPr>
        <w:t>If reviewers opt to use multi-prompt screening for the full screening, the inclusion probability threshold should be tested at this point.</w:t>
      </w:r>
      <w:r w:rsidR="00493A6E">
        <w:rPr>
          <w:lang w:val="en-US"/>
        </w:rPr>
        <w:t xml:space="preserve"> </w:t>
      </w:r>
      <w:r w:rsidR="00884F98">
        <w:rPr>
          <w:lang w:val="en-US"/>
        </w:rPr>
        <w:t xml:space="preserve">That is, it must be decided in </w:t>
      </w:r>
      <w:r w:rsidR="00CA6765">
        <w:rPr>
          <w:lang w:val="en-US"/>
        </w:rPr>
        <w:t xml:space="preserve">how </w:t>
      </w:r>
      <w:r w:rsidR="00884F98">
        <w:rPr>
          <w:lang w:val="en-US"/>
        </w:rPr>
        <w:t xml:space="preserve">many of the multiple prompts that a title and abstract need to be included to be considered relevant.   </w:t>
      </w:r>
    </w:p>
    <w:p w14:paraId="052D30E7" w14:textId="543774E8" w:rsidR="00493A6E"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refined until they reach </w:t>
      </w:r>
      <w:r w:rsidR="0086604F">
        <w:rPr>
          <w:lang w:val="en-US"/>
        </w:rPr>
        <w:t xml:space="preserve">a </w:t>
      </w:r>
      <w:r w:rsidR="00745511">
        <w:rPr>
          <w:lang w:val="en-US"/>
        </w:rPr>
        <w:t>recall</w:t>
      </w:r>
      <w:r w:rsidR="00BE4B78">
        <w:rPr>
          <w:lang w:val="en-US"/>
        </w:rPr>
        <w:t xml:space="preserve"> </w:t>
      </w:r>
      <w:r w:rsidR="0086604F">
        <w:rPr>
          <w:lang w:val="en-US"/>
        </w:rPr>
        <w:t xml:space="preserve">of </w:t>
      </w:r>
      <w:r w:rsidR="0086604F">
        <w:rPr>
          <w:lang w:val="en-US"/>
        </w:rPr>
        <w:t xml:space="preserve">.75 </w:t>
      </w:r>
      <w:r w:rsidR="00BE4B78">
        <w:rPr>
          <w:lang w:val="en-US"/>
        </w:rPr>
        <w:t>and</w:t>
      </w:r>
      <w:r w:rsidR="0086604F">
        <w:rPr>
          <w:lang w:val="en-US"/>
        </w:rPr>
        <w:t xml:space="preserve"> a</w:t>
      </w:r>
      <w:r w:rsidR="00BE4B78">
        <w:rPr>
          <w:lang w:val="en-US"/>
        </w:rPr>
        <w:t xml:space="preserve"> specificity</w:t>
      </w:r>
      <w:r w:rsidR="00745511">
        <w:rPr>
          <w:lang w:val="en-US"/>
        </w:rPr>
        <w:t xml:space="preserve"> of</w:t>
      </w:r>
      <w:r w:rsidR="00BE4B78">
        <w:rPr>
          <w:lang w:val="en-US"/>
        </w:rPr>
        <w:t xml:space="preserve"> at least</w:t>
      </w:r>
      <w:r w:rsidR="0086604F">
        <w:rPr>
          <w:lang w:val="en-US"/>
        </w:rPr>
        <w:t xml:space="preserve"> .8</w:t>
      </w:r>
      <w:r w:rsidR="00745511">
        <w:rPr>
          <w:lang w:val="en-US"/>
        </w:rPr>
        <w:t xml:space="preserve"> </w:t>
      </w:r>
      <w:r w:rsidR="002828C3">
        <w:rPr>
          <w:lang w:val="en-US"/>
        </w:rPr>
        <w:t>(cf. our benchmark scheme in Section 3)</w:t>
      </w:r>
      <w:r w:rsidR="00745511">
        <w:rPr>
          <w:lang w:val="en-US"/>
        </w:rPr>
        <w:t xml:space="preserve">. Lower specificity </w:t>
      </w:r>
      <w:r w:rsidR="00EC6E04">
        <w:rPr>
          <w:lang w:val="en-US"/>
        </w:rPr>
        <w:t xml:space="preserve">values </w:t>
      </w:r>
      <w:r w:rsidR="00B80B7A">
        <w:rPr>
          <w:lang w:val="en-US"/>
        </w:rPr>
        <w:t xml:space="preserve">may </w:t>
      </w:r>
      <w:r w:rsidR="00745511">
        <w:rPr>
          <w:lang w:val="en-US"/>
        </w:rPr>
        <w:t xml:space="preserve">be accepted as long as the recall exceeds </w:t>
      </w:r>
      <w:r w:rsidR="00B80B7A">
        <w:rPr>
          <w:lang w:val="en-US"/>
        </w:rPr>
        <w:t>0.</w:t>
      </w:r>
      <w:r w:rsidR="00CA6765">
        <w:rPr>
          <w:lang w:val="en-US"/>
        </w:rPr>
        <w:t>75</w:t>
      </w:r>
      <w:r w:rsidR="00745511">
        <w:rPr>
          <w:lang w:val="en-US"/>
        </w:rPr>
        <w:t xml:space="preserve">. </w:t>
      </w:r>
      <w:r w:rsidR="00493A6E">
        <w:rPr>
          <w:lang w:val="en-US"/>
        </w:rPr>
        <w:t>However, i</w:t>
      </w:r>
      <w:r w:rsidR="00D45966">
        <w:rPr>
          <w:lang w:val="en-US"/>
        </w:rPr>
        <w:t xml:space="preserve">f </w:t>
      </w:r>
      <w:r w:rsidR="00B80B7A">
        <w:rPr>
          <w:lang w:val="en-US"/>
        </w:rPr>
        <w:t xml:space="preserve">a </w:t>
      </w:r>
      <w:r w:rsidR="00D45966">
        <w:rPr>
          <w:lang w:val="en-US"/>
        </w:rPr>
        <w:t xml:space="preserve">specificity </w:t>
      </w:r>
      <w:r w:rsidR="00EC6E04">
        <w:rPr>
          <w:lang w:val="en-US"/>
        </w:rPr>
        <w:t xml:space="preserve">value </w:t>
      </w:r>
      <w:r w:rsidR="00D45966">
        <w:rPr>
          <w:lang w:val="en-US"/>
        </w:rPr>
        <w:t xml:space="preserve">of </w:t>
      </w:r>
      <w:r w:rsidR="00B80B7A">
        <w:rPr>
          <w:lang w:val="en-US"/>
        </w:rPr>
        <w:t>.</w:t>
      </w:r>
      <w:r w:rsidR="00BE4B78">
        <w:rPr>
          <w:lang w:val="en-US"/>
        </w:rPr>
        <w:t>8</w:t>
      </w:r>
      <w:r w:rsidR="00D45966">
        <w:rPr>
          <w:lang w:val="en-US"/>
        </w:rPr>
        <w:t xml:space="preserve"> cannot be reached, then the GPT API models should mainly be used to reduce the total number of study records needed to be screened by two independent </w:t>
      </w:r>
      <w:r w:rsidR="0086604F">
        <w:rPr>
          <w:lang w:val="en-US"/>
        </w:rPr>
        <w:t>human screeners</w:t>
      </w:r>
      <w:r w:rsidR="00D45966">
        <w:rPr>
          <w:lang w:val="en-US"/>
        </w:rPr>
        <w:t xml:space="preserve">. </w:t>
      </w:r>
      <w:r w:rsidR="00B80B7A">
        <w:rPr>
          <w:lang w:val="en-US"/>
        </w:rPr>
        <w:t>W</w:t>
      </w:r>
      <w:r w:rsidR="00745511">
        <w:rPr>
          <w:lang w:val="en-US"/>
        </w:rPr>
        <w:t xml:space="preserve">e suggest that if a recall of </w:t>
      </w:r>
      <w:r w:rsidR="00B80B7A">
        <w:rPr>
          <w:lang w:val="en-US"/>
        </w:rPr>
        <w:t>.</w:t>
      </w:r>
      <w:r w:rsidR="0086604F">
        <w:rPr>
          <w:lang w:val="en-US"/>
        </w:rPr>
        <w:t>75</w:t>
      </w:r>
      <w:r w:rsidR="00745511">
        <w:rPr>
          <w:lang w:val="en-US"/>
        </w:rPr>
        <w:t xml:space="preserve"> cannot be reached, then the given GPT API model should not be used as an independent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r w:rsidR="00B80B7A">
        <w:rPr>
          <w:lang w:val="en-US"/>
        </w:rPr>
        <w:t>low</w:t>
      </w:r>
      <w:r w:rsidR="00745511">
        <w:rPr>
          <w:lang w:val="en-US"/>
        </w:rPr>
        <w:t xml:space="preserve">-performing GPT API model as an extra </w:t>
      </w:r>
      <w:r w:rsidR="00F02E2D">
        <w:rPr>
          <w:lang w:val="en-US"/>
        </w:rPr>
        <w:t xml:space="preserve">‘pair of eyes’ to increase </w:t>
      </w:r>
      <w:r w:rsidR="00CA6765">
        <w:rPr>
          <w:lang w:val="en-US"/>
        </w:rPr>
        <w:t>the</w:t>
      </w:r>
      <w:r w:rsidR="00F02E2D">
        <w:rPr>
          <w:lang w:val="en-US"/>
        </w:rPr>
        <w:t xml:space="preserve"> chances of </w:t>
      </w:r>
      <w:r w:rsidR="00745511">
        <w:rPr>
          <w:lang w:val="en-US"/>
        </w:rPr>
        <w:t>finding all relevant studies. However, the reviewer must be earnest about this shortcoming of the screening</w:t>
      </w:r>
      <w:r w:rsidR="0086604F">
        <w:rPr>
          <w:lang w:val="en-US"/>
        </w:rPr>
        <w:t>. As such,</w:t>
      </w:r>
      <w:r w:rsidR="00D22A9C">
        <w:rPr>
          <w:lang w:val="en-US"/>
        </w:rPr>
        <w:t xml:space="preserve"> we do not think this should be accepted in </w:t>
      </w:r>
      <w:r w:rsidR="008240F6">
        <w:rPr>
          <w:lang w:val="en-US"/>
        </w:rPr>
        <w:t>high-quality reviews</w:t>
      </w:r>
      <w:r w:rsidR="00745511">
        <w:rPr>
          <w:lang w:val="en-US"/>
        </w:rPr>
        <w:t xml:space="preserve">. </w:t>
      </w:r>
    </w:p>
    <w:p w14:paraId="60EE494B" w14:textId="4B2FA90B" w:rsidR="005657C1" w:rsidRDefault="00745511" w:rsidP="00D20C2F">
      <w:pPr>
        <w:spacing w:after="0" w:line="360" w:lineRule="auto"/>
        <w:jc w:val="both"/>
        <w:rPr>
          <w:lang w:val="en-US"/>
        </w:rPr>
      </w:pPr>
      <w:r>
        <w:rPr>
          <w:lang w:val="en-US"/>
        </w:rPr>
        <w:lastRenderedPageBreak/>
        <w:tab/>
        <w:t>When the test</w:t>
      </w:r>
      <w:r w:rsidR="0086604F">
        <w:rPr>
          <w:lang w:val="en-US"/>
        </w:rPr>
        <w:t xml:space="preserve"> threshold</w:t>
      </w:r>
      <w:r>
        <w:rPr>
          <w:lang w:val="en-US"/>
        </w:rPr>
        <w:t xml:space="preserve">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w:t>
      </w:r>
      <w:r w:rsidR="00733EC8">
        <w:rPr>
          <w:lang w:val="en-US"/>
        </w:rPr>
        <w:t xml:space="preserve"> </w:t>
      </w:r>
      <w:r w:rsidR="00B80B7A">
        <w:rPr>
          <w:lang w:val="en-US"/>
        </w:rPr>
        <w:t xml:space="preserve">a </w:t>
      </w:r>
      <w:r w:rsidR="00733EC8">
        <w:rPr>
          <w:lang w:val="en-US"/>
        </w:rPr>
        <w:t>second screener</w:t>
      </w:r>
      <w:r w:rsidR="00687960">
        <w:rPr>
          <w:lang w:val="en-US"/>
        </w:rPr>
        <w:t xml:space="preserve">, we suggest that the </w:t>
      </w:r>
      <w:r w:rsidR="0086604F">
        <w:rPr>
          <w:lang w:val="en-US"/>
        </w:rPr>
        <w:t xml:space="preserve">human </w:t>
      </w:r>
      <w:r w:rsidR="00687960">
        <w:rPr>
          <w:lang w:val="en-US"/>
        </w:rPr>
        <w:t xml:space="preserve">reviewers screen all study records before initiating the automated screening. </w:t>
      </w:r>
      <w:r w:rsidR="0086604F">
        <w:rPr>
          <w:lang w:val="en-US"/>
        </w:rPr>
        <w:t xml:space="preserve">This prevents </w:t>
      </w:r>
      <w:r w:rsidR="00687960">
        <w:rPr>
          <w:lang w:val="en-US"/>
        </w:rPr>
        <w:t xml:space="preserve">the human reviewers </w:t>
      </w:r>
      <w:r w:rsidR="0086604F">
        <w:rPr>
          <w:lang w:val="en-US"/>
        </w:rPr>
        <w:t>from being</w:t>
      </w:r>
      <w:r w:rsidR="00687960">
        <w:rPr>
          <w:lang w:val="en-US"/>
        </w:rPr>
        <w:t xml:space="preserve"> impacted by GPT</w:t>
      </w:r>
      <w:r w:rsidR="00733EC8">
        <w:rPr>
          <w:lang w:val="en-US"/>
        </w:rPr>
        <w:t>’s</w:t>
      </w:r>
      <w:r w:rsidR="00687960">
        <w:rPr>
          <w:lang w:val="en-US"/>
        </w:rPr>
        <w:t xml:space="preserve"> decision</w:t>
      </w:r>
      <w:r w:rsidR="00FD1541">
        <w:rPr>
          <w:lang w:val="en-US"/>
        </w:rPr>
        <w:t>s</w:t>
      </w:r>
      <w:r w:rsidR="00474195">
        <w:rPr>
          <w:lang w:val="en-US"/>
        </w:rPr>
        <w:t xml:space="preserve">. </w:t>
      </w:r>
      <w:r w:rsidR="00733EC8">
        <w:rPr>
          <w:lang w:val="en-US"/>
        </w:rPr>
        <w:t>An a</w:t>
      </w:r>
      <w:r w:rsidR="00685621">
        <w:rPr>
          <w:lang w:val="en-US"/>
        </w:rPr>
        <w:t>lternative</w:t>
      </w:r>
      <w:r w:rsidR="00493A6E">
        <w:rPr>
          <w:lang w:val="en-US"/>
        </w:rPr>
        <w:t xml:space="preserve"> to</w:t>
      </w:r>
      <w:r w:rsidR="00733EC8">
        <w:rPr>
          <w:lang w:val="en-US"/>
        </w:rPr>
        <w:t xml:space="preserve"> screening all records at once </w:t>
      </w:r>
      <w:r w:rsidR="00240878">
        <w:rPr>
          <w:lang w:val="en-US"/>
        </w:rPr>
        <w:t xml:space="preserve">is to </w:t>
      </w:r>
      <w:r w:rsidR="00685621">
        <w:rPr>
          <w:lang w:val="en-US"/>
        </w:rPr>
        <w:t xml:space="preserve">repeat steps 6 to 9 in Table </w:t>
      </w:r>
      <w:r w:rsidR="00493A6E">
        <w:rPr>
          <w:lang w:val="en-US"/>
        </w:rPr>
        <w:t>4</w:t>
      </w:r>
      <w:r w:rsidR="00685621">
        <w:rPr>
          <w:lang w:val="en-US"/>
        </w:rPr>
        <w:t xml:space="preserve">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r w:rsidR="00493A6E">
        <w:rPr>
          <w:lang w:val="en-US"/>
        </w:rPr>
        <w:t xml:space="preserve"> </w:t>
      </w:r>
    </w:p>
    <w:p w14:paraId="3D62AEAF" w14:textId="3984CE08" w:rsidR="004C637A" w:rsidRPr="00497B8E" w:rsidRDefault="00493A6E" w:rsidP="00CA6765">
      <w:pPr>
        <w:spacing w:after="0" w:line="360" w:lineRule="auto"/>
        <w:jc w:val="both"/>
        <w:rPr>
          <w:lang w:val="en-US"/>
        </w:rPr>
      </w:pPr>
      <w:r>
        <w:rPr>
          <w:lang w:val="en-US"/>
        </w:rPr>
        <w:tab/>
      </w:r>
      <w:r w:rsidR="005657C1">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sidR="005657C1">
        <w:rPr>
          <w:lang w:val="en-US"/>
        </w:rPr>
        <w:t xml:space="preserve"> screener disagree</w:t>
      </w:r>
      <w:r w:rsidR="003D2733">
        <w:rPr>
          <w:lang w:val="en-US"/>
        </w:rPr>
        <w:t>d</w:t>
      </w:r>
      <w:r w:rsidR="005657C1">
        <w:rPr>
          <w:lang w:val="en-US"/>
        </w:rPr>
        <w:t xml:space="preserve"> to test the consistency of the automated screening decision but also to get detailed responses </w:t>
      </w:r>
      <w:r w:rsidR="003D2733">
        <w:rPr>
          <w:lang w:val="en-US"/>
        </w:rPr>
        <w:t>for</w:t>
      </w:r>
      <w:r w:rsidR="005657C1">
        <w:rPr>
          <w:lang w:val="en-US"/>
        </w:rPr>
        <w:t xml:space="preserve"> </w:t>
      </w:r>
      <w:r w:rsidR="003D2733">
        <w:rPr>
          <w:lang w:val="en-US"/>
        </w:rPr>
        <w:t>GPT’s</w:t>
      </w:r>
      <w:r w:rsidR="005657C1">
        <w:rPr>
          <w:lang w:val="en-US"/>
        </w:rPr>
        <w:t xml:space="preserve"> decision</w:t>
      </w:r>
      <w:r w:rsidR="003D2733">
        <w:rPr>
          <w:lang w:val="en-US"/>
        </w:rPr>
        <w:t>s</w:t>
      </w:r>
      <w:r w:rsidR="005657C1">
        <w:rPr>
          <w:lang w:val="en-US"/>
        </w:rPr>
        <w:t>.</w:t>
      </w:r>
      <w:r w:rsidR="009759E6">
        <w:rPr>
          <w:lang w:val="en-US"/>
        </w:rPr>
        <w:t xml:space="preserve"> For the latter purpose, we mainly recommend using the GPT-4 model since it provides substantially better descriptions of its screening behavior. </w:t>
      </w:r>
      <w:r w:rsidR="005657C1">
        <w:rPr>
          <w:lang w:val="en-US"/>
        </w:rPr>
        <w:t>If the specific</w:t>
      </w:r>
      <w:r w:rsidR="00474195">
        <w:rPr>
          <w:lang w:val="en-US"/>
        </w:rPr>
        <w:t>i</w:t>
      </w:r>
      <w:r w:rsidR="005657C1">
        <w:rPr>
          <w:lang w:val="en-US"/>
        </w:rPr>
        <w:t xml:space="preserve">ty performance of the GPT screener is high (e.g. </w:t>
      </w:r>
      <w:r w:rsidR="009759E6">
        <w:rPr>
          <w:lang w:val="en-US"/>
        </w:rPr>
        <w:t xml:space="preserve">&lt; </w:t>
      </w:r>
      <w:r w:rsidR="005657C1">
        <w:rPr>
          <w:lang w:val="en-US"/>
        </w:rPr>
        <w:t>99%), the reviewers can consider just letting all study records that have been included by either human or GPT</w:t>
      </w:r>
      <w:r w:rsidR="008240F6">
        <w:rPr>
          <w:lang w:val="en-US"/>
        </w:rPr>
        <w:t xml:space="preserve"> </w:t>
      </w:r>
      <w:r w:rsidR="005657C1">
        <w:rPr>
          <w:lang w:val="en-US"/>
        </w:rPr>
        <w:t>enter the full-text screening stage.</w:t>
      </w:r>
      <w:r w:rsidR="00474195">
        <w:rPr>
          <w:lang w:val="en-US"/>
        </w:rPr>
        <w:t xml:space="preserve"> Whether this is viable of course depends on the number of records</w:t>
      </w:r>
      <w:r w:rsidR="005657C1">
        <w:rPr>
          <w:lang w:val="en-US"/>
        </w:rPr>
        <w:t xml:space="preserve"> </w:t>
      </w:r>
      <w:r w:rsidR="00474195">
        <w:rPr>
          <w:lang w:val="en-US"/>
        </w:rPr>
        <w:t>needed to be screen</w:t>
      </w:r>
      <w:r w:rsidR="003D2733">
        <w:rPr>
          <w:lang w:val="en-US"/>
        </w:rPr>
        <w:t>ed</w:t>
      </w:r>
      <w:r w:rsidR="00474195">
        <w:rPr>
          <w:lang w:val="en-US"/>
        </w:rPr>
        <w:t>.</w:t>
      </w: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58059D7A" w14:textId="2C72E790" w:rsidR="00615957" w:rsidRDefault="00502905" w:rsidP="00CA6765">
      <w:pPr>
        <w:spacing w:after="0" w:line="360" w:lineRule="auto"/>
        <w:ind w:firstLine="1304"/>
        <w:jc w:val="both"/>
        <w:rPr>
          <w:lang w:val="en-US"/>
        </w:rPr>
      </w:pPr>
      <w:r w:rsidRPr="00502905">
        <w:rPr>
          <w:lang w:val="en-US"/>
        </w:rPr>
        <w:t>Althoug</w:t>
      </w:r>
      <w:r>
        <w:rPr>
          <w:lang w:val="en-US"/>
        </w:rPr>
        <w:t xml:space="preserve">h we think that GPT API models can have a </w:t>
      </w:r>
      <w:r w:rsidR="008240F6" w:rsidRPr="00615957">
        <w:rPr>
          <w:rStyle w:val="translation"/>
          <w:lang w:val="en-US"/>
        </w:rPr>
        <w:t xml:space="preserve">revolutionary </w:t>
      </w:r>
      <w:r>
        <w:rPr>
          <w:lang w:val="en-US"/>
        </w:rPr>
        <w:t>impact on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r w:rsidR="00B80B7A">
        <w:rPr>
          <w:lang w:val="en-US"/>
        </w:rPr>
        <w:t>and/</w:t>
      </w:r>
      <w:r w:rsidR="002F055A">
        <w:rPr>
          <w:lang w:val="en-US"/>
        </w:rPr>
        <w:t>or inclusion criteria</w:t>
      </w:r>
      <w:r>
        <w:rPr>
          <w:lang w:val="en-US"/>
        </w:rPr>
        <w:t xml:space="preserve"> is high </w:t>
      </w:r>
      <w:r w:rsidRPr="004C637A">
        <w:rPr>
          <w:i/>
          <w:lang w:val="en-US"/>
        </w:rPr>
        <w:t>and</w:t>
      </w:r>
      <w:r>
        <w:rPr>
          <w:lang w:val="en-US"/>
        </w:rPr>
        <w:t xml:space="preserve"> the number of reference</w:t>
      </w:r>
      <w:r w:rsidR="00615957">
        <w:rPr>
          <w:lang w:val="en-US"/>
        </w:rPr>
        <w:t xml:space="preserve">s </w:t>
      </w:r>
      <w:r>
        <w:rPr>
          <w:lang w:val="en-US"/>
        </w:rPr>
        <w:t>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r w:rsidR="00B80B7A">
        <w:rPr>
          <w:lang w:val="en-US"/>
        </w:rPr>
        <w:t xml:space="preserve">engineer </w:t>
      </w:r>
      <w:r w:rsidR="00DF0022">
        <w:rPr>
          <w:lang w:val="en-US"/>
        </w:rPr>
        <w:t>reliable prompts than</w:t>
      </w:r>
      <w:r w:rsidR="00B80B7A">
        <w:rPr>
          <w:lang w:val="en-US"/>
        </w:rPr>
        <w:t xml:space="preserve"> it would take to</w:t>
      </w:r>
      <w:r w:rsidR="00DF0022">
        <w:rPr>
          <w:lang w:val="en-US"/>
        </w:rPr>
        <w:t xml:space="preserve"> instantly </w:t>
      </w:r>
      <w:r w:rsidR="00B80B7A">
        <w:rPr>
          <w:lang w:val="en-US"/>
        </w:rPr>
        <w:t xml:space="preserve">initiate </w:t>
      </w:r>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r w:rsidR="00B80B7A">
        <w:rPr>
          <w:lang w:val="en-US"/>
        </w:rPr>
        <w:t xml:space="preserve"> (i.e., Experiment 2)</w:t>
      </w:r>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w:t>
      </w:r>
      <w:r w:rsidR="00CA6765">
        <w:rPr>
          <w:lang w:val="en-US"/>
        </w:rPr>
        <w:t>5</w:t>
      </w:r>
      <w:r>
        <w:rPr>
          <w:lang w:val="en-US"/>
        </w:rPr>
        <w:t xml:space="preserve"> </w:t>
      </w:r>
      <w:r w:rsidR="00240878">
        <w:rPr>
          <w:lang w:val="en-US"/>
        </w:rPr>
        <w:t>visualizes</w:t>
      </w:r>
      <w:r w:rsidR="008240F6">
        <w:rPr>
          <w:lang w:val="en-US"/>
        </w:rPr>
        <w:t xml:space="preserve"> the conditions under which we</w:t>
      </w:r>
      <w:r>
        <w:rPr>
          <w:lang w:val="en-US"/>
        </w:rPr>
        <w:t xml:space="preserve"> </w:t>
      </w:r>
      <w:r w:rsidR="00DF0C93">
        <w:rPr>
          <w:lang w:val="en-US"/>
        </w:rPr>
        <w:lastRenderedPageBreak/>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6A26D30D" w14:textId="3A7E2561" w:rsidR="00C93DE1" w:rsidRDefault="00C93DE1" w:rsidP="006F63D8">
      <w:pPr>
        <w:spacing w:after="0" w:line="360" w:lineRule="auto"/>
        <w:rPr>
          <w:lang w:val="en-US"/>
        </w:rPr>
      </w:pPr>
      <w:r>
        <w:rPr>
          <w:lang w:val="en-US"/>
        </w:rPr>
        <w:t xml:space="preserve">TABLE </w:t>
      </w:r>
      <w:r w:rsidR="00CA6765">
        <w:rPr>
          <w:lang w:val="en-US"/>
        </w:rPr>
        <w:t>5</w:t>
      </w:r>
      <w:r>
        <w:rPr>
          <w:lang w:val="en-US"/>
        </w:rPr>
        <w:t xml:space="preserve">: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4D3C3D"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6AF7F88D"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w:t>
            </w:r>
            <w:r w:rsidR="00CA6765">
              <w:rPr>
                <w:lang w:val="en-US"/>
              </w:rPr>
              <w:t xml:space="preserve">duplicate </w:t>
            </w:r>
            <w:r>
              <w:rPr>
                <w:lang w:val="en-US"/>
              </w:rPr>
              <w:t>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4D3C3D"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6073920" w:rsidR="008A05F5" w:rsidRDefault="008A05F5" w:rsidP="00071073">
            <w:pPr>
              <w:spacing w:line="360" w:lineRule="auto"/>
              <w:rPr>
                <w:lang w:val="en-US"/>
              </w:rPr>
            </w:pPr>
            <w:r>
              <w:rPr>
                <w:lang w:val="en-US"/>
              </w:rPr>
              <w:t>GPT screening is potentially well</w:t>
            </w:r>
            <w:r w:rsidR="002F7ED6">
              <w:rPr>
                <w:lang w:val="en-US"/>
              </w:rPr>
              <w:t>-</w:t>
            </w:r>
            <w:r>
              <w:rPr>
                <w:lang w:val="en-US"/>
              </w:rPr>
              <w:t xml:space="preserve">suited. </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1E82E59D" w:rsidR="00006375" w:rsidRDefault="00AD7769" w:rsidP="00AD7769">
      <w:pPr>
        <w:spacing w:after="0" w:line="360" w:lineRule="auto"/>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w:t>
      </w:r>
      <w:r w:rsidR="005A5163">
        <w:rPr>
          <w:lang w:val="en-US"/>
        </w:rPr>
        <w:t>It should be noted that</w:t>
      </w:r>
      <w:r w:rsidR="00CA6765">
        <w:rPr>
          <w:lang w:val="en-US"/>
        </w:rPr>
        <w:t>—</w:t>
      </w:r>
      <w:r w:rsidR="005A5163">
        <w:rPr>
          <w:lang w:val="en-US"/>
        </w:rPr>
        <w:t>even if running the exact same codes as we used in our tests</w:t>
      </w:r>
      <w:r w:rsidR="00CA6765">
        <w:rPr>
          <w:lang w:val="en-US"/>
        </w:rPr>
        <w:t>—</w:t>
      </w:r>
      <w:r w:rsidR="005A5163">
        <w:rPr>
          <w:lang w:val="en-US"/>
        </w:rPr>
        <w:t xml:space="preserve">the screening performances might </w:t>
      </w:r>
      <w:r w:rsidR="00CA67C7">
        <w:rPr>
          <w:lang w:val="en-US"/>
        </w:rPr>
        <w:t>not be identical to ours since</w:t>
      </w:r>
      <w:r w:rsidR="005A5163">
        <w:rPr>
          <w:lang w:val="en-US"/>
        </w:rPr>
        <w:t>, as illustrated in our analyses, the screening decisions of the GPT API models</w:t>
      </w:r>
      <w:r w:rsidR="00CA67C7">
        <w:rPr>
          <w:lang w:val="en-US"/>
        </w:rPr>
        <w:t xml:space="preserve"> (like humans)</w:t>
      </w:r>
      <w:r w:rsidR="005A5163">
        <w:rPr>
          <w:lang w:val="en-US"/>
        </w:rPr>
        <w:t xml:space="preserve"> are not 100 % consistent across screenings. </w:t>
      </w:r>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commentRangeStart w:id="22"/>
      <w:r w:rsidR="00CA67C7">
        <w:rPr>
          <w:lang w:val="en-US"/>
        </w:rPr>
        <w:t>I</w:t>
      </w:r>
      <w:r w:rsidR="000A26CA">
        <w:rPr>
          <w:lang w:val="en-US"/>
        </w:rPr>
        <w:t xml:space="preserve">n </w:t>
      </w:r>
      <w:r w:rsidR="000A26CA">
        <w:rPr>
          <w:lang w:val="en-US"/>
        </w:rPr>
        <w:t xml:space="preserve">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w:t>
      </w:r>
      <w:commentRangeEnd w:id="22"/>
      <w:r w:rsidR="005A5163">
        <w:rPr>
          <w:rStyle w:val="CommentReference"/>
        </w:rPr>
        <w:commentReference w:id="22"/>
      </w:r>
      <w:r w:rsidR="000A26CA">
        <w:rPr>
          <w:lang w:val="en-US"/>
        </w:rPr>
        <w:t xml:space="preserve">. </w:t>
      </w:r>
      <w:r w:rsidR="00462549">
        <w:rPr>
          <w:lang w:val="en-US"/>
        </w:rPr>
        <w:t>We did not use this functionality since it was not developed at the time when we ran our experiments but we consider it to be a helpful feature for future applications.</w:t>
      </w:r>
    </w:p>
    <w:p w14:paraId="3A4DA8DD" w14:textId="535B8888"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w:t>
      </w:r>
      <w:r w:rsidR="008B6AF6">
        <w:rPr>
          <w:lang w:val="en-US"/>
        </w:rPr>
        <w:t>on represent black</w:t>
      </w:r>
      <w:r w:rsidR="00CA6765">
        <w:rPr>
          <w:lang w:val="en-US"/>
        </w:rPr>
        <w:t>-</w:t>
      </w:r>
      <w:r w:rsidR="008B6AF6">
        <w:rPr>
          <w:lang w:val="en-US"/>
        </w:rPr>
        <w:t>box and close</w:t>
      </w:r>
      <w:r w:rsidR="00F00C65">
        <w:rPr>
          <w:lang w:val="en-US"/>
        </w:rPr>
        <w:t>d-source</w:t>
      </w:r>
      <w:r w:rsidR="008B6AF6">
        <w:rPr>
          <w:lang w:val="en-US"/>
        </w:rPr>
        <w:t xml:space="preserve"> algorithms. </w:t>
      </w:r>
      <w:r w:rsidR="00CA6765">
        <w:rPr>
          <w:lang w:val="en-US"/>
        </w:rPr>
        <w:t>Though, w</w:t>
      </w:r>
      <w:r w:rsidR="008B6AF6">
        <w:rPr>
          <w:lang w:val="en-US"/>
        </w:rPr>
        <w:t xml:space="preserve">e </w:t>
      </w:r>
      <w:r w:rsidR="00CA67C7">
        <w:rPr>
          <w:lang w:val="en-US"/>
        </w:rPr>
        <w:t>have demonstrated</w:t>
      </w:r>
      <w:r w:rsidR="008B6AF6">
        <w:rPr>
          <w:lang w:val="en-US"/>
        </w:rPr>
        <w:t xml:space="preserve"> that</w:t>
      </w:r>
      <w:r w:rsidR="00CA67C7">
        <w:rPr>
          <w:lang w:val="en-US"/>
        </w:rPr>
        <w:t xml:space="preserve"> current</w:t>
      </w:r>
      <w:r w:rsidR="008B6AF6">
        <w:rPr>
          <w:lang w:val="en-US"/>
        </w:rPr>
        <w:t xml:space="preserve"> </w:t>
      </w:r>
      <w:r w:rsidR="00CA67C7">
        <w:rPr>
          <w:lang w:val="en-US"/>
        </w:rPr>
        <w:t>GPT API models</w:t>
      </w:r>
      <w:r w:rsidR="00CA6765">
        <w:rPr>
          <w:lang w:val="en-US"/>
        </w:rPr>
        <w:t>—</w:t>
      </w:r>
      <w:r w:rsidR="00CA67C7">
        <w:rPr>
          <w:lang w:val="en-US"/>
        </w:rPr>
        <w:t>if configured adequately</w:t>
      </w:r>
      <w:r w:rsidR="00CA6765">
        <w:rPr>
          <w:lang w:val="en-US"/>
        </w:rPr>
        <w:t>—</w:t>
      </w:r>
      <w:r w:rsidR="00CA67C7">
        <w:rPr>
          <w:lang w:val="en-US"/>
        </w:rPr>
        <w:t xml:space="preserve">are capable of doing </w:t>
      </w:r>
      <w:r w:rsidR="008B6AF6">
        <w:rPr>
          <w:lang w:val="en-US"/>
        </w:rPr>
        <w:t>TAB screening tasks</w:t>
      </w:r>
      <w:r w:rsidR="00CA6765">
        <w:rPr>
          <w:lang w:val="en-US"/>
        </w:rPr>
        <w:t xml:space="preserve">, </w:t>
      </w:r>
      <w:r w:rsidR="008B6AF6">
        <w:rPr>
          <w:lang w:val="en-US"/>
        </w:rPr>
        <w:t xml:space="preserve">we are </w:t>
      </w:r>
      <w:r w:rsidR="00CA67C7">
        <w:rPr>
          <w:lang w:val="en-US"/>
        </w:rPr>
        <w:t>un</w:t>
      </w:r>
      <w:r w:rsidR="008B6AF6">
        <w:rPr>
          <w:lang w:val="en-US"/>
        </w:rPr>
        <w:t xml:space="preserve">able to say </w:t>
      </w:r>
      <w:r w:rsidR="008B6AF6" w:rsidRPr="00CA6765">
        <w:rPr>
          <w:i/>
          <w:lang w:val="en-US"/>
        </w:rPr>
        <w:t>why</w:t>
      </w:r>
      <w:r w:rsidR="008B6AF6">
        <w:rPr>
          <w:lang w:val="en-US"/>
        </w:rPr>
        <w:t xml:space="preserve"> the</w:t>
      </w:r>
      <w:r w:rsidR="00F00C65">
        <w:rPr>
          <w:lang w:val="en-US"/>
        </w:rPr>
        <w:t xml:space="preserve"> models</w:t>
      </w:r>
      <w:r w:rsidR="008B6AF6">
        <w:rPr>
          <w:lang w:val="en-US"/>
        </w:rPr>
        <w:t xml:space="preserve"> work. </w:t>
      </w:r>
      <w:r w:rsidR="008B6AF6">
        <w:rPr>
          <w:lang w:val="en-US"/>
        </w:rPr>
        <w:t xml:space="preserve">Model dependency is a major issue when working with GPT API models since we do not know how </w:t>
      </w:r>
      <w:r w:rsidR="008B6AF6">
        <w:rPr>
          <w:lang w:val="en-US"/>
        </w:rPr>
        <w:lastRenderedPageBreak/>
        <w:t xml:space="preserve">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w:t>
      </w:r>
      <w:r w:rsidR="008B6AF6">
        <w:rPr>
          <w:lang w:val="en-US"/>
        </w:rPr>
        <w:t xml:space="preserve">and </w:t>
      </w:r>
      <w:r w:rsidR="008240F6">
        <w:rPr>
          <w:lang w:val="en-US"/>
        </w:rPr>
        <w:t>across</w:t>
      </w:r>
      <w:r w:rsidR="008B6AF6">
        <w:rPr>
          <w:lang w:val="en-US"/>
        </w:rPr>
        <w:t xml:space="preserve"> time is unclear. Consequently, we cannot infer that the results of our experiments are generalizable to other </w:t>
      </w:r>
      <w:r w:rsidR="00CA67C7">
        <w:rPr>
          <w:lang w:val="en-US"/>
        </w:rPr>
        <w:t>GPT</w:t>
      </w:r>
      <w:r w:rsidR="008B6AF6">
        <w:rPr>
          <w:lang w:val="en-US"/>
        </w:rPr>
        <w:t xml:space="preserve"> models</w:t>
      </w:r>
      <w:r w:rsidR="00CA67C7">
        <w:rPr>
          <w:lang w:val="en-US"/>
        </w:rPr>
        <w:t>,</w:t>
      </w:r>
      <w:r w:rsidR="008B6AF6">
        <w:rPr>
          <w:lang w:val="en-US"/>
        </w:rPr>
        <w:t xml:space="preserve"> such as the </w:t>
      </w:r>
      <w:r w:rsidR="003B63AD">
        <w:rPr>
          <w:lang w:val="en-US"/>
        </w:rPr>
        <w:t>GPT</w:t>
      </w:r>
      <w:r w:rsidR="008B6AF6">
        <w:rPr>
          <w:lang w:val="en-US"/>
        </w:rPr>
        <w:t xml:space="preserve">-4o </w:t>
      </w:r>
      <w:r w:rsidR="00CA6765">
        <w:rPr>
          <w:lang w:val="en-US"/>
        </w:rPr>
        <w:t>and</w:t>
      </w:r>
      <w:r w:rsidR="008B6AF6">
        <w:rPr>
          <w:lang w:val="en-US"/>
        </w:rPr>
        <w:t xml:space="preserve"> the </w:t>
      </w:r>
      <w:r w:rsidR="003B63AD">
        <w:rPr>
          <w:lang w:val="en-US"/>
        </w:rPr>
        <w:t>GPT</w:t>
      </w:r>
      <w:r w:rsidR="008B6AF6">
        <w:rPr>
          <w:lang w:val="en-US"/>
        </w:rPr>
        <w:t>-4-turbo</w:t>
      </w:r>
      <w:r w:rsidR="00CA6765">
        <w:rPr>
          <w:lang w:val="en-US"/>
        </w:rPr>
        <w:t xml:space="preserve"> model</w:t>
      </w:r>
      <w:r w:rsidR="00006375">
        <w:rPr>
          <w:lang w:val="en-US"/>
        </w:rPr>
        <w:t>, and, more so, to other models such as the API models from Claude or Mistral AI</w:t>
      </w:r>
      <w:r w:rsidR="00592B92">
        <w:rPr>
          <w:lang w:val="en-US"/>
        </w:rPr>
        <w:t>.</w:t>
      </w:r>
      <w:r w:rsidR="00920DC0">
        <w:rPr>
          <w:lang w:val="en-US"/>
        </w:rPr>
        <w:t xml:space="preserve"> </w:t>
      </w:r>
      <w:r w:rsidR="00760DAF">
        <w:rPr>
          <w:lang w:val="en-US"/>
        </w:rPr>
        <w:t>From a scientific point of view, and to increase the transparency of GPT API screening, it is, therefore, important that future research revolve around investigating the performance</w:t>
      </w:r>
      <w:r w:rsidR="0082049C">
        <w:rPr>
          <w:lang w:val="en-US"/>
        </w:rPr>
        <w:t>s</w:t>
      </w:r>
      <w:r w:rsidR="00760DAF">
        <w:rPr>
          <w:lang w:val="en-US"/>
        </w:rPr>
        <w:t xml:space="preserve"> of local, open-source, and downloadable models. </w:t>
      </w:r>
      <w:r w:rsidR="00240878">
        <w:rPr>
          <w:lang w:val="en-US"/>
        </w:rPr>
        <w:t xml:space="preserve">That said, we do think it is important to note that most human duplicate screenings </w:t>
      </w:r>
      <w:r w:rsidR="00CA6765">
        <w:rPr>
          <w:lang w:val="en-US"/>
        </w:rPr>
        <w:t>must often</w:t>
      </w:r>
      <w:r w:rsidR="0082049C">
        <w:rPr>
          <w:lang w:val="en-US"/>
        </w:rPr>
        <w:t xml:space="preserve"> also</w:t>
      </w:r>
      <w:r w:rsidR="00CA6765">
        <w:rPr>
          <w:lang w:val="en-US"/>
        </w:rPr>
        <w:t xml:space="preserve"> represent</w:t>
      </w:r>
      <w:r w:rsidR="00240878">
        <w:rPr>
          <w:lang w:val="en-US"/>
        </w:rPr>
        <w:t xml:space="preserve"> black box operations that are hardly replicable, and we believe the GPT API models should be judged in light of this. This goes without saying that we should not strive to make screenin</w:t>
      </w:r>
      <w:r w:rsidR="00240878">
        <w:rPr>
          <w:lang w:val="en-US"/>
        </w:rPr>
        <w:t>g</w:t>
      </w:r>
      <w:r w:rsidR="0082049C">
        <w:rPr>
          <w:lang w:val="en-US"/>
        </w:rPr>
        <w:t>s</w:t>
      </w:r>
      <w:r w:rsidR="00240878">
        <w:rPr>
          <w:lang w:val="en-US"/>
        </w:rPr>
        <w:t xml:space="preserve"> replicable and reproducible since this would increase the transparency of high-quality reviews. Yet, we just do not think that the black box argument should be a major reason for not </w:t>
      </w:r>
      <w:r w:rsidR="00CA6765">
        <w:rPr>
          <w:lang w:val="en-US"/>
        </w:rPr>
        <w:t>using</w:t>
      </w:r>
      <w:r w:rsidR="00240878">
        <w:rPr>
          <w:lang w:val="en-US"/>
        </w:rPr>
        <w:t xml:space="preserve"> GPT API models for TAB screening in high-quality reviews.   </w:t>
      </w:r>
    </w:p>
    <w:p w14:paraId="0D4192EB" w14:textId="30C785E4"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r w:rsidR="00CA6765">
        <w:rPr>
          <w:lang w:val="en-US"/>
        </w:rPr>
        <w:t xml:space="preserve">rather </w:t>
      </w:r>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w:t>
      </w:r>
      <w:r w:rsidR="00CA6765">
        <w:rPr>
          <w:lang w:val="en-US"/>
        </w:rPr>
        <w:t xml:space="preserve">that we used </w:t>
      </w:r>
      <w:r w:rsidR="00B6660B">
        <w:rPr>
          <w:lang w:val="en-US"/>
        </w:rPr>
        <w:t>have been deprecated and moved to the tools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-3.5-turbo-0613 model that we drew upon is expected to deprecate during</w:t>
      </w:r>
      <w:r w:rsidR="00CA6765">
        <w:rPr>
          <w:lang w:val="en-US"/>
        </w:rPr>
        <w:t xml:space="preserve"> tge autumn of</w:t>
      </w:r>
      <w:r w:rsidR="00920DC0">
        <w:rPr>
          <w:lang w:val="en-US"/>
        </w:rPr>
        <w:t xml:space="preserve"> 2024, so eventually one </w:t>
      </w:r>
      <w:r w:rsidR="00920DC0">
        <w:rPr>
          <w:lang w:val="en-US"/>
        </w:rPr>
        <w:t xml:space="preserve">cannot </w:t>
      </w:r>
      <w:r w:rsidR="00920DC0">
        <w:rPr>
          <w:lang w:val="en-US"/>
        </w:rPr>
        <w:t xml:space="preserve">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on par with OpenAI’s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65379BFA" w:rsidR="00AE4C3A" w:rsidRDefault="00F62454" w:rsidP="00DF1CA6">
      <w:pPr>
        <w:spacing w:after="0" w:line="360" w:lineRule="auto"/>
        <w:jc w:val="both"/>
        <w:rPr>
          <w:lang w:val="en-US"/>
        </w:rPr>
      </w:pPr>
      <w:r>
        <w:rPr>
          <w:lang w:val="en-US"/>
        </w:rPr>
        <w:tab/>
      </w:r>
      <w:r w:rsidR="00FF16CF">
        <w:rPr>
          <w:lang w:val="en-US"/>
        </w:rPr>
        <w:t>Even though, the use of GPT API models as second screeners can be considered 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w:t>
      </w:r>
      <w:r w:rsidR="007F6ABA">
        <w:rPr>
          <w:lang w:val="en-US"/>
        </w:rPr>
        <w:t xml:space="preserve">significant </w:t>
      </w:r>
      <w:r w:rsidR="005C7C60">
        <w:rPr>
          <w:lang w:val="en-US"/>
        </w:rPr>
        <w:t>cost</w:t>
      </w:r>
      <w:r w:rsidR="0082049C">
        <w:rPr>
          <w:lang w:val="en-US"/>
        </w:rPr>
        <w:t>s</w:t>
      </w:r>
      <w:r w:rsidR="007F6ABA">
        <w:rPr>
          <w:lang w:val="en-US"/>
        </w:rPr>
        <w:t xml:space="preserve"> </w:t>
      </w:r>
      <w:r w:rsidR="007F6ABA">
        <w:rPr>
          <w:lang w:val="en-US"/>
        </w:rPr>
        <w:t>to one’s project, especially when working with GPT-4 models</w:t>
      </w:r>
      <w:r w:rsidR="00DF1CA6">
        <w:rPr>
          <w:lang w:val="en-US"/>
        </w:rPr>
        <w:t xml:space="preserve"> and multi-prompt </w:t>
      </w:r>
      <w:r w:rsidR="00DF1CA6">
        <w:rPr>
          <w:lang w:val="en-US"/>
        </w:rPr>
        <w:t>screening</w:t>
      </w:r>
      <w:r w:rsidR="0082049C">
        <w:rPr>
          <w:lang w:val="en-US"/>
        </w:rPr>
        <w:t>s</w:t>
      </w:r>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w:t>
      </w:r>
      <w:r w:rsidR="00DF1CA6">
        <w:rPr>
          <w:lang w:val="en-US"/>
        </w:rPr>
        <w:t xml:space="preserve">for </w:t>
      </w:r>
      <w:r w:rsidR="0082049C">
        <w:rPr>
          <w:lang w:val="en-US"/>
        </w:rPr>
        <w:t>E</w:t>
      </w:r>
      <w:r w:rsidR="00DF1CA6">
        <w:rPr>
          <w:lang w:val="en-US"/>
        </w:rPr>
        <w:t>xperiment</w:t>
      </w:r>
      <w:r w:rsidR="0082049C">
        <w:rPr>
          <w:lang w:val="en-US"/>
        </w:rPr>
        <w:t xml:space="preserve"> 3</w:t>
      </w:r>
      <w:r w:rsidR="00DF1CA6">
        <w:rPr>
          <w:lang w:val="en-US"/>
        </w:rPr>
        <w:t xml:space="preserve">. </w:t>
      </w:r>
      <w:r w:rsidR="00CA6765">
        <w:rPr>
          <w:lang w:val="en-US"/>
        </w:rPr>
        <w:t>Although prices have already dropped</w:t>
      </w:r>
      <w:r w:rsidR="00AC7F8B">
        <w:rPr>
          <w:lang w:val="en-US"/>
        </w:rPr>
        <w:t>,</w:t>
      </w:r>
      <w:r w:rsidR="00AC7F8B">
        <w:rPr>
          <w:rStyle w:val="FootnoteReference"/>
          <w:lang w:val="en-US"/>
        </w:rPr>
        <w:footnoteReference w:id="13"/>
      </w:r>
      <w:r w:rsidR="00AC7F8B">
        <w:rPr>
          <w:lang w:val="en-US"/>
        </w:rPr>
        <w:t xml:space="preserve"> w</w:t>
      </w:r>
      <w:r w:rsidR="000A07FF">
        <w:rPr>
          <w:lang w:val="en-US"/>
        </w:rPr>
        <w:t>e recommend using the models carefully</w:t>
      </w:r>
      <w:r w:rsidR="00AC7F8B">
        <w:rPr>
          <w:lang w:val="en-US"/>
        </w:rPr>
        <w:t>.</w:t>
      </w:r>
      <w:r w:rsidR="000A07FF">
        <w:rPr>
          <w:lang w:val="en-US"/>
        </w:rPr>
        <w:t xml:space="preserve"> </w:t>
      </w:r>
      <w:r w:rsidR="00AC7F8B">
        <w:rPr>
          <w:lang w:val="en-US"/>
        </w:rPr>
        <w:t>I</w:t>
      </w:r>
      <w:r w:rsidR="000A07FF">
        <w:rPr>
          <w:lang w:val="en-US"/>
        </w:rPr>
        <w:t>n</w:t>
      </w:r>
      <w:r w:rsidR="000A07FF">
        <w:rPr>
          <w:lang w:val="en-US"/>
        </w:rPr>
        <w:t xml:space="preserve">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r w:rsidR="00CA6765">
        <w:rPr>
          <w:lang w:val="en-US"/>
        </w:rPr>
        <w:t xml:space="preserve"> </w:t>
      </w:r>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w:t>
      </w:r>
      <w:r w:rsidR="000A07FF">
        <w:rPr>
          <w:lang w:val="en-US"/>
        </w:rPr>
        <w:lastRenderedPageBreak/>
        <w:t xml:space="preserve">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size review</w:t>
      </w:r>
      <w:r w:rsidR="008D1972">
        <w:rPr>
          <w:lang w:val="en-US"/>
        </w:rPr>
        <w:t>s</w:t>
      </w:r>
      <w:r w:rsidR="00FF16CF">
        <w:rPr>
          <w:lang w:val="en-US"/>
        </w:rPr>
        <w:t xml:space="preserve"> (</w:t>
      </w:r>
      <w:r w:rsidR="005C7C60">
        <w:rPr>
          <w:lang w:val="en-US"/>
        </w:rPr>
        <w:t xml:space="preserve">i.e., </w:t>
      </w:r>
      <w:r w:rsidR="00CA6765">
        <w:rPr>
          <w:lang w:val="en-US"/>
        </w:rPr>
        <w:t xml:space="preserve">&lt; </w:t>
      </w:r>
      <w:r w:rsidR="00FF16CF">
        <w:rPr>
          <w:lang w:val="en-US"/>
        </w:rPr>
        <w:t>100</w:t>
      </w:r>
      <w:r w:rsidR="00DF1CA6">
        <w:rPr>
          <w:lang w:val="en-US"/>
        </w:rPr>
        <w:t>,</w:t>
      </w:r>
      <w:r w:rsidR="00FF16CF">
        <w:rPr>
          <w:lang w:val="en-US"/>
        </w:rPr>
        <w:t>000</w:t>
      </w:r>
      <w:r w:rsidR="00CA6765">
        <w:rPr>
          <w:lang w:val="en-US"/>
        </w:rPr>
        <w:t xml:space="preserve"> </w:t>
      </w:r>
      <w:r w:rsidR="00FF16CF">
        <w:rPr>
          <w:lang w:val="en-US"/>
        </w:rPr>
        <w:t>references), reviewers could</w:t>
      </w:r>
      <w:r w:rsidR="00CA6765">
        <w:rPr>
          <w:lang w:val="en-US"/>
        </w:rPr>
        <w:t xml:space="preserve"> </w:t>
      </w:r>
      <w:r w:rsidR="00FF16CF">
        <w:rPr>
          <w:lang w:val="en-US"/>
        </w:rPr>
        <w:t xml:space="preserve">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r w:rsidR="0082049C">
        <w:rPr>
          <w:lang w:val="en-US"/>
        </w:rPr>
        <w:t>T</w:t>
      </w:r>
      <w:r w:rsidR="003F27D8">
        <w:rPr>
          <w:lang w:val="en-US"/>
        </w:rPr>
        <w:t xml:space="preserve">he </w:t>
      </w:r>
      <w:r w:rsidR="003F27D8">
        <w:rPr>
          <w:lang w:val="en-US"/>
        </w:rPr>
        <w:t>GPT API screener could</w:t>
      </w:r>
      <w:r w:rsidR="00CA6765">
        <w:rPr>
          <w:lang w:val="en-US"/>
        </w:rPr>
        <w:t>, for example,</w:t>
      </w:r>
      <w:r w:rsidR="003F27D8">
        <w:rPr>
          <w:lang w:val="en-US"/>
        </w:rPr>
        <w:t xml:space="preserve"> </w:t>
      </w:r>
      <w:r w:rsidR="00CA3755">
        <w:rPr>
          <w:lang w:val="en-US"/>
        </w:rPr>
        <w:t>then</w:t>
      </w:r>
      <w:r w:rsidR="00CA676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DE061E">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w:instrText>
      </w:r>
      <w:r w:rsidR="00DE061E" w:rsidRPr="00CF08B6">
        <w:rPr>
          <w:lang w:val="en-US"/>
        </w:rPr>
        <w:instrText>"","parse-names":false</w:instrText>
      </w:r>
      <w:r w:rsidR="00DE061E" w:rsidRPr="00AC7F8B">
        <w:rPr>
          <w:lang w:val="en-US"/>
        </w:rPr>
        <w:instrText>,"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-3","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Research","type":"article-journal"},"uris":["http://www.mendeley.com/documents/?uuid=95eae932-1d78-401b-8fcc-7bcfc45a2fe0"]}],"mendeley":{"formattedCitation":"(Boetje &amp; van de Schoot, 2024; Campos et al., 2023; König et al., 2023)","plainTextFormattedCitation":"(Boetje &amp; van de Schoot, 2024; Campos et al., 2023; König et al., 2023)","previouslyFormattedCitation":"(Boetje &amp; van de Schoot, 2024; Campos et al., 2023; König et al., 2023)"},"properties":{"noteIndex":0},"schema":"https://github.com/citation-style-language/schema/raw/master/csl-citation.json"}</w:instrText>
      </w:r>
      <w:r w:rsidR="003F27D8">
        <w:rPr>
          <w:lang w:val="en-US"/>
        </w:rPr>
        <w:fldChar w:fldCharType="separate"/>
      </w:r>
      <w:r w:rsidR="00DE061E" w:rsidRPr="00133D30">
        <w:rPr>
          <w:noProof/>
          <w:lang w:val="en-US"/>
        </w:rPr>
        <w:t>(Boetje &amp; van de Schoot, 2024; Campos et al., 2023; König et al., 2023)</w:t>
      </w:r>
      <w:r w:rsidR="003F27D8">
        <w:rPr>
          <w:lang w:val="en-US"/>
        </w:rPr>
        <w:fldChar w:fldCharType="end"/>
      </w:r>
      <w:r w:rsidR="00CA6765">
        <w:rPr>
          <w:lang w:val="en-US"/>
        </w:rPr>
        <w:t xml:space="preserve">, </w:t>
      </w:r>
      <w:r w:rsidR="003F27D8" w:rsidRPr="00133D30">
        <w:rPr>
          <w:lang w:val="en-US"/>
        </w:rPr>
        <w:t xml:space="preserve">either </w:t>
      </w:r>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 xml:space="preserve">1000 references on the wrong side of the set threshold or by randomly sample 1000 references from the pool of studies considered to be irrelevant. </w:t>
      </w:r>
      <w:r w:rsidR="003F27D8">
        <w:rPr>
          <w:lang w:val="en-US"/>
        </w:rPr>
        <w:t>Then all references on the right side of the threshold of the stopping rule could be screened by at least one human and the GPT screener</w:t>
      </w:r>
      <w:r w:rsidR="00240878">
        <w:rPr>
          <w:lang w:val="en-US"/>
        </w:rPr>
        <w:t xml:space="preserve"> together</w:t>
      </w:r>
      <w:r w:rsidR="003F27D8">
        <w:rPr>
          <w:lang w:val="en-US"/>
        </w:rPr>
        <w:t xml:space="preserve">. </w:t>
      </w:r>
      <w:r w:rsidR="003F27D8">
        <w:rPr>
          <w:lang w:val="en-US"/>
        </w:rPr>
        <w:t>This is just one idea of how a more cost-efficient screening could be set up</w:t>
      </w:r>
      <w:r w:rsidR="007E7ED6">
        <w:rPr>
          <w:lang w:val="en-US"/>
        </w:rPr>
        <w:t xml:space="preserve"> in large-scale reviews</w:t>
      </w:r>
      <w:r w:rsidR="003F27D8">
        <w:rPr>
          <w:lang w:val="en-US"/>
        </w:rPr>
        <w:t>, and reviewers could play around with other solutions as well.</w:t>
      </w:r>
      <w:r w:rsidR="00C456CC">
        <w:rPr>
          <w:lang w:val="en-US"/>
        </w:rPr>
        <w:t xml:space="preserve"> </w:t>
      </w:r>
      <w:r w:rsidR="00CA6765">
        <w:rPr>
          <w:lang w:val="en-US"/>
        </w:rPr>
        <w:t>In this respect</w:t>
      </w:r>
      <w:r w:rsidR="00C456CC">
        <w:rPr>
          <w:lang w:val="en-US"/>
        </w:rPr>
        <w:t xml:space="preserve">, we do not </w:t>
      </w:r>
      <w:r w:rsidR="00AC7F8B">
        <w:rPr>
          <w:lang w:val="en-US"/>
        </w:rPr>
        <w:t>think</w:t>
      </w:r>
      <w:r w:rsidR="00C456CC">
        <w:rPr>
          <w:lang w:val="en-US"/>
        </w:rPr>
        <w:t xml:space="preserve"> traditional automated tools </w:t>
      </w:r>
      <w:r w:rsidR="00AC7F8B">
        <w:rPr>
          <w:lang w:val="en-US"/>
        </w:rPr>
        <w:t>and</w:t>
      </w:r>
      <w:r w:rsidR="00C456CC">
        <w:rPr>
          <w:lang w:val="en-US"/>
        </w:rPr>
        <w:t xml:space="preserve"> GPT API</w:t>
      </w:r>
      <w:r w:rsidR="00AC7F8B">
        <w:rPr>
          <w:lang w:val="en-US"/>
        </w:rPr>
        <w:t xml:space="preserve"> models should be considered</w:t>
      </w:r>
      <w:r w:rsidR="00C456CC">
        <w:rPr>
          <w:lang w:val="en-US"/>
        </w:rPr>
        <w:t xml:space="preserve"> competing tools. Instead, they should be </w:t>
      </w:r>
      <w:r w:rsidR="00C456CC" w:rsidRPr="008A319E">
        <w:rPr>
          <w:lang w:val="en-US"/>
        </w:rPr>
        <w:t>used together to overcome each other's disadvantages.</w:t>
      </w:r>
      <w:r w:rsidR="00811948">
        <w:rPr>
          <w:lang w:val="en-US"/>
        </w:rPr>
        <w:t xml:space="preserve">  </w:t>
      </w:r>
    </w:p>
    <w:p w14:paraId="22E8CF79" w14:textId="7C72BD9C" w:rsidR="003652BB" w:rsidRDefault="009304CC" w:rsidP="00DF1CA6">
      <w:pPr>
        <w:spacing w:after="0" w:line="360" w:lineRule="auto"/>
        <w:jc w:val="both"/>
        <w:rPr>
          <w:lang w:val="en-US"/>
        </w:rPr>
      </w:pPr>
      <w:r>
        <w:rPr>
          <w:lang w:val="en-US"/>
        </w:rPr>
        <w:tab/>
      </w:r>
      <w:r>
        <w:rPr>
          <w:lang w:val="en-US"/>
        </w:rPr>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r w:rsidR="00F36997">
        <w:rPr>
          <w:lang w:val="en-US"/>
        </w:rPr>
        <w:t xml:space="preserve">use </w:t>
      </w:r>
      <w:r>
        <w:rPr>
          <w:lang w:val="en-US"/>
        </w:rPr>
        <w:t>of the GPT API screening</w:t>
      </w:r>
      <w:r w:rsidR="00F36997">
        <w:rPr>
          <w:lang w:val="en-US"/>
        </w:rPr>
        <w:t>s</w:t>
      </w:r>
      <w:r>
        <w:rPr>
          <w:lang w:val="en-US"/>
        </w:rPr>
        <w:t xml:space="preserve"> </w:t>
      </w:r>
      <w:r w:rsidR="00524ED0">
        <w:rPr>
          <w:lang w:val="en-US"/>
        </w:rPr>
        <w:t xml:space="preserve">as it </w:t>
      </w:r>
      <w:r w:rsidR="00AC7F8B">
        <w:rPr>
          <w:lang w:val="en-US"/>
        </w:rPr>
        <w:t xml:space="preserve">can </w:t>
      </w:r>
      <w:r w:rsidR="00524ED0">
        <w:rPr>
          <w:lang w:val="en-US"/>
        </w:rPr>
        <w:t>be</w:t>
      </w:r>
      <w:r>
        <w:rPr>
          <w:lang w:val="en-US"/>
        </w:rPr>
        <w:t xml:space="preserve"> time-consuming to build well-performing prompts. Reviewers must, therefore, always </w:t>
      </w:r>
      <w:r w:rsidRPr="008A319E">
        <w:rPr>
          <w:rStyle w:val="translation"/>
          <w:lang w:val="en-US"/>
        </w:rPr>
        <w:t>thorough</w:t>
      </w:r>
      <w:r w:rsidR="00F36997">
        <w:rPr>
          <w:rStyle w:val="translation"/>
          <w:lang w:val="en-US"/>
        </w:rPr>
        <w:t>ly</w:t>
      </w:r>
      <w:r w:rsidRPr="008A319E">
        <w:rPr>
          <w:rStyle w:val="translation"/>
          <w:lang w:val="en-US"/>
        </w:rPr>
        <w:t xml:space="preserve"> consider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r w:rsidR="00F36997">
        <w:rPr>
          <w:rStyle w:val="translation"/>
          <w:lang w:val="en-US"/>
        </w:rPr>
        <w:t>paper</w:t>
      </w:r>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r w:rsidR="00F36997">
        <w:rPr>
          <w:rStyle w:val="translation"/>
          <w:lang w:val="en-US"/>
        </w:rPr>
        <w:t xml:space="preserve"> (cf. our benchmark scheme in Section 3),</w:t>
      </w:r>
      <w:r w:rsidR="00524ED0">
        <w:rPr>
          <w:rStyle w:val="translation"/>
          <w:lang w:val="en-US"/>
        </w:rPr>
        <w:t xml:space="preserve"> </w:t>
      </w:r>
      <w:r w:rsidR="00524ED0">
        <w:rPr>
          <w:rStyle w:val="translation"/>
          <w:lang w:val="en-US"/>
        </w:rPr>
        <w:t xml:space="preserve">or </w:t>
      </w:r>
      <w:r w:rsidR="00F36997">
        <w:rPr>
          <w:rStyle w:val="translation"/>
          <w:lang w:val="en-US"/>
        </w:rPr>
        <w:t xml:space="preserve">if </w:t>
      </w:r>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r w:rsidR="00F36997">
        <w:rPr>
          <w:rStyle w:val="translation"/>
          <w:lang w:val="en-US"/>
        </w:rPr>
        <w:t xml:space="preserve"> (cf. Table </w:t>
      </w:r>
      <w:r w:rsidR="00C51CEC">
        <w:rPr>
          <w:rStyle w:val="translation"/>
          <w:lang w:val="en-US"/>
        </w:rPr>
        <w:t>5</w:t>
      </w:r>
      <w:r w:rsidR="00524ED0">
        <w:rPr>
          <w:rStyle w:val="translation"/>
          <w:lang w:val="en-US"/>
        </w:rPr>
        <w:t>)</w:t>
      </w:r>
      <w:r w:rsidRPr="008A319E">
        <w:rPr>
          <w:rStyle w:val="translation"/>
          <w:lang w:val="en-US"/>
        </w:rPr>
        <w:t xml:space="preserve">. </w:t>
      </w:r>
    </w:p>
    <w:p w14:paraId="7D722256" w14:textId="438DC144" w:rsidR="001D1A3D" w:rsidRPr="008A319E" w:rsidRDefault="00735DD3" w:rsidP="00735DD3">
      <w:pPr>
        <w:spacing w:after="0" w:line="360" w:lineRule="auto"/>
        <w:jc w:val="both"/>
        <w:rPr>
          <w:lang w:val="en-US"/>
        </w:rPr>
      </w:pPr>
      <w:r>
        <w:rPr>
          <w:lang w:val="en-US"/>
        </w:rPr>
        <w:tab/>
      </w:r>
      <w:r>
        <w:rPr>
          <w:lang w:val="en-US"/>
        </w:rPr>
        <w:t xml:space="preserve">Although we have strived to </w:t>
      </w:r>
      <w:r w:rsidR="00C51CEC">
        <w:rPr>
          <w:lang w:val="en-US"/>
        </w:rPr>
        <w:t>buil</w:t>
      </w:r>
      <w:r w:rsidR="00C51CEC">
        <w:rPr>
          <w:lang w:val="en-US"/>
        </w:rPr>
        <w:t>d</w:t>
      </w:r>
      <w:r>
        <w:rPr>
          <w:lang w:val="en-US"/>
        </w:rPr>
        <w:t xml:space="preserve"> a user-friendly setup for GPT API screening</w:t>
      </w:r>
      <w:r w:rsidR="00C51CEC">
        <w:rPr>
          <w:lang w:val="en-US"/>
        </w:rPr>
        <w:t xml:space="preserve"> </w:t>
      </w:r>
      <w:r w:rsidR="00C51CEC">
        <w:rPr>
          <w:lang w:val="en-US"/>
        </w:rPr>
        <w:t>in</w:t>
      </w:r>
      <w:r w:rsidR="00C51CEC">
        <w:rPr>
          <w:lang w:val="en-US"/>
        </w:rPr>
        <w:t xml:space="preserve"> the AIscreenR package</w:t>
      </w:r>
      <w:r>
        <w:rPr>
          <w:lang w:val="en-US"/>
        </w:rPr>
        <w:t xml:space="preserve">, a limitation is that our screening approach is function-based, meaning that reviewers need to </w:t>
      </w:r>
      <w:r w:rsidR="00524ED0">
        <w:rPr>
          <w:lang w:val="en-US"/>
        </w:rPr>
        <w:t xml:space="preserve">have </w:t>
      </w:r>
      <w:r w:rsidR="00F36997">
        <w:rPr>
          <w:lang w:val="en-US"/>
        </w:rPr>
        <w:t>(</w:t>
      </w:r>
      <w:r w:rsidR="006D4AE0">
        <w:rPr>
          <w:lang w:val="en-US"/>
        </w:rPr>
        <w:t xml:space="preserve">or </w:t>
      </w:r>
      <w:r w:rsidR="00524ED0">
        <w:rPr>
          <w:lang w:val="en-US"/>
        </w:rPr>
        <w:t xml:space="preserve">at least </w:t>
      </w:r>
      <w:r w:rsidR="00F36997">
        <w:rPr>
          <w:lang w:val="en-US"/>
        </w:rPr>
        <w:t>ac</w:t>
      </w:r>
      <w:r w:rsidR="00240878">
        <w:rPr>
          <w:lang w:val="en-US"/>
        </w:rPr>
        <w:t>quire</w:t>
      </w:r>
      <w:r w:rsidR="00F36997">
        <w:rPr>
          <w:lang w:val="en-US"/>
        </w:rPr>
        <w:t>)</w:t>
      </w:r>
      <w:r w:rsidR="00240878">
        <w:rPr>
          <w:lang w:val="en-US"/>
        </w:rPr>
        <w:t xml:space="preserve"> </w:t>
      </w:r>
      <w:r w:rsidR="00524ED0">
        <w:rPr>
          <w:lang w:val="en-US"/>
        </w:rPr>
        <w:t xml:space="preserve">some minor </w:t>
      </w:r>
      <w:r>
        <w:rPr>
          <w:lang w:val="en-US"/>
        </w:rPr>
        <w:t>R coding skills</w:t>
      </w:r>
      <w:r>
        <w:rPr>
          <w:lang w:val="en-US"/>
        </w:rPr>
        <w:t xml:space="preserve">. </w:t>
      </w:r>
      <w:r w:rsidR="005868DA">
        <w:rPr>
          <w:lang w:val="en-US"/>
        </w:rPr>
        <w:t>In the future, the screening approach may be</w:t>
      </w:r>
      <w:r w:rsidR="006D4AE0">
        <w:rPr>
          <w:lang w:val="en-US"/>
        </w:rPr>
        <w:t xml:space="preserve"> </w:t>
      </w:r>
      <w:r>
        <w:rPr>
          <w:lang w:val="en-US"/>
        </w:rPr>
        <w:t>embedd</w:t>
      </w:r>
      <w:r w:rsidR="005868DA">
        <w:rPr>
          <w:lang w:val="en-US"/>
        </w:rPr>
        <w:t>ed</w:t>
      </w:r>
      <w:r>
        <w:rPr>
          <w:lang w:val="en-US"/>
        </w:rPr>
        <w:t xml:space="preserve"> in a shiny app or 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r w:rsidR="005868DA">
        <w:rPr>
          <w:lang w:val="en-US"/>
        </w:rPr>
        <w:t>, thereby making it easier to use without prior R coding skills</w:t>
      </w:r>
      <w:r w:rsidRPr="008A319E">
        <w:rPr>
          <w:lang w:val="en-US"/>
        </w:rPr>
        <w:t xml:space="preserve">. </w:t>
      </w:r>
      <w:r w:rsidRPr="008A319E">
        <w:rPr>
          <w:lang w:val="en-US"/>
        </w:rPr>
        <w:t>A tempting solution to accommodate user-friendliness</w:t>
      </w:r>
      <w:r w:rsidR="001630CC">
        <w:rPr>
          <w:lang w:val="en-US"/>
        </w:rPr>
        <w:t xml:space="preserve"> </w:t>
      </w:r>
      <w:r w:rsidR="00C51CEC">
        <w:rPr>
          <w:lang w:val="en-US"/>
        </w:rPr>
        <w:t>i</w:t>
      </w:r>
      <w:r w:rsidR="001630CC">
        <w:rPr>
          <w:lang w:val="en-US"/>
        </w:rPr>
        <w:t>n the short run</w:t>
      </w:r>
      <w:r w:rsidRPr="008A319E">
        <w:rPr>
          <w:lang w:val="en-US"/>
        </w:rPr>
        <w:t xml:space="preserve"> is to copy our approach to the ChatGPT </w:t>
      </w:r>
      <w:r w:rsidR="00C51CEC">
        <w:rPr>
          <w:lang w:val="en-US"/>
        </w:rPr>
        <w:t xml:space="preserve">web browser </w:t>
      </w:r>
      <w:r w:rsidRPr="008A319E">
        <w:rPr>
          <w:lang w:val="en-US"/>
        </w:rPr>
        <w:t>interface.</w:t>
      </w:r>
      <w:r w:rsidR="005868DA">
        <w:rPr>
          <w:lang w:val="en-US"/>
        </w:rPr>
        <w:t xml:space="preserve"> </w:t>
      </w:r>
      <w:r w:rsidR="00C51CEC">
        <w:rPr>
          <w:lang w:val="en-US"/>
        </w:rPr>
        <w:t>H</w:t>
      </w:r>
      <w:r w:rsidR="005868DA">
        <w:rPr>
          <w:lang w:val="en-US"/>
        </w:rPr>
        <w:t>owever, we have</w:t>
      </w:r>
      <w:r w:rsidRPr="008A319E">
        <w:rPr>
          <w:lang w:val="en-US"/>
        </w:rPr>
        <w:t xml:space="preserve"> </w:t>
      </w:r>
      <w:r w:rsidRPr="00416DAE">
        <w:rPr>
          <w:i/>
          <w:lang w:val="en-US"/>
        </w:rPr>
        <w:t>not</w:t>
      </w:r>
      <w:r w:rsidRPr="008A319E">
        <w:rPr>
          <w:lang w:val="en-US"/>
        </w:rPr>
        <w:t xml:space="preserve"> been able to </w:t>
      </w:r>
      <w:r w:rsidR="005868DA">
        <w:rPr>
          <w:lang w:val="en-US"/>
        </w:rPr>
        <w:t>reach satisfactory screening performances by</w:t>
      </w:r>
      <w:r w:rsidR="006D4AE0">
        <w:rPr>
          <w:lang w:val="en-US"/>
        </w:rPr>
        <w:t xml:space="preserve"> </w:t>
      </w:r>
      <w:r w:rsidR="006D4AE0">
        <w:rPr>
          <w:lang w:val="en-US"/>
        </w:rPr>
        <w:t xml:space="preserve">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Consequently,</w:t>
      </w:r>
      <w:r w:rsidR="00C51CEC">
        <w:rPr>
          <w:rStyle w:val="comma-separator"/>
          <w:color w:val="000000" w:themeColor="text1"/>
          <w:lang w:val="en-US"/>
        </w:rPr>
        <w:t xml:space="preserve"> </w:t>
      </w:r>
      <w:r w:rsidR="00C51CEC">
        <w:rPr>
          <w:rStyle w:val="comma-separator"/>
          <w:color w:val="000000" w:themeColor="text1"/>
          <w:lang w:val="en-US"/>
        </w:rPr>
        <w:lastRenderedPageBreak/>
        <w:t>future research must be aware of these model deviations</w:t>
      </w:r>
      <w:r w:rsidR="005D7FC4">
        <w:rPr>
          <w:rStyle w:val="comma-separator"/>
          <w:color w:val="000000" w:themeColor="text1"/>
          <w:lang w:val="en-US"/>
        </w:rPr>
        <w:t>, avo</w:t>
      </w:r>
      <w:r w:rsidR="00416DAE">
        <w:rPr>
          <w:rStyle w:val="comma-separator"/>
          <w:color w:val="000000" w:themeColor="text1"/>
          <w:lang w:val="en-US"/>
        </w:rPr>
        <w:t>i</w:t>
      </w:r>
      <w:r w:rsidR="005D7FC4">
        <w:rPr>
          <w:rStyle w:val="comma-separator"/>
          <w:color w:val="000000" w:themeColor="text1"/>
          <w:lang w:val="en-US"/>
        </w:rPr>
        <w:t xml:space="preserve">ding the </w:t>
      </w:r>
      <w:r w:rsidR="00416DAE">
        <w:rPr>
          <w:rStyle w:val="comma-separator"/>
          <w:color w:val="000000" w:themeColor="text1"/>
          <w:lang w:val="en-US"/>
        </w:rPr>
        <w:t>performance</w:t>
      </w:r>
      <w:r w:rsidR="005D7FC4">
        <w:rPr>
          <w:rStyle w:val="comma-separator"/>
          <w:color w:val="000000" w:themeColor="text1"/>
          <w:lang w:val="en-US"/>
        </w:rPr>
        <w:t xml:space="preserve"> of different models </w:t>
      </w:r>
      <w:r w:rsidR="00416DAE">
        <w:rPr>
          <w:rStyle w:val="comma-separator"/>
          <w:color w:val="000000" w:themeColor="text1"/>
          <w:lang w:val="en-US"/>
        </w:rPr>
        <w:t>being</w:t>
      </w:r>
      <w:r w:rsidR="005D7FC4">
        <w:rPr>
          <w:rStyle w:val="comma-separator"/>
          <w:color w:val="000000" w:themeColor="text1"/>
          <w:lang w:val="en-US"/>
        </w:rPr>
        <w:t xml:space="preserve"> mixed up. </w:t>
      </w:r>
    </w:p>
    <w:p w14:paraId="446F0AC0" w14:textId="1D824288" w:rsidR="008240F6" w:rsidRPr="006D4AE0" w:rsidRDefault="00AE4C3A" w:rsidP="00C1574F">
      <w:pPr>
        <w:spacing w:after="0" w:line="360" w:lineRule="auto"/>
        <w:jc w:val="both"/>
        <w:rPr>
          <w:lang w:val="en-US"/>
        </w:rPr>
      </w:pPr>
      <w:r>
        <w:rPr>
          <w:lang w:val="en-US"/>
        </w:rPr>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r w:rsidR="00416DAE">
        <w:rPr>
          <w:lang w:val="en-US"/>
        </w:rPr>
        <w:t>First of all,</w:t>
      </w:r>
      <w:r>
        <w:rPr>
          <w:lang w:val="en-US"/>
        </w:rPr>
        <w:t xml:space="preserve"> it is based on screener performances </w:t>
      </w:r>
      <w:r>
        <w:rPr>
          <w:lang w:val="en-US"/>
        </w:rPr>
        <w:t xml:space="preserve">deduced from </w:t>
      </w:r>
      <w:r>
        <w:rPr>
          <w:lang w:val="en-US"/>
        </w:rPr>
        <w:t xml:space="preserve">a convenient sample of systematic reviews, possibly restricting the generalizability of the estimated average screening performance measures. </w:t>
      </w:r>
      <w:r w:rsidR="001A19BC">
        <w:rPr>
          <w:lang w:val="en-US"/>
        </w:rPr>
        <w:t xml:space="preserve">Even so, we believe that </w:t>
      </w:r>
      <w:r w:rsidR="003F27D8">
        <w:rPr>
          <w:lang w:val="en-US"/>
        </w:rPr>
        <w:t>the</w:t>
      </w:r>
      <w:r w:rsidR="001A19BC">
        <w:rPr>
          <w:lang w:val="en-US"/>
        </w:rPr>
        <w:t xml:space="preserve"> </w:t>
      </w:r>
      <w:r w:rsidR="003F27D8">
        <w:rPr>
          <w:lang w:val="en-US"/>
        </w:rPr>
        <w:t xml:space="preserve">screening performance measures </w:t>
      </w:r>
      <w:r w:rsidR="001A19BC">
        <w:rPr>
          <w:lang w:val="en-US"/>
        </w:rPr>
        <w:t>provide k</w:t>
      </w:r>
      <w:r w:rsidR="001A19BC">
        <w:rPr>
          <w:lang w:val="en-US"/>
        </w:rPr>
        <w:t>ey insights regarding</w:t>
      </w:r>
      <w:r w:rsidR="003F27D8">
        <w:rPr>
          <w:lang w:val="en-US"/>
        </w:rPr>
        <w:t xml:space="preserve"> what </w:t>
      </w:r>
      <w:r w:rsidR="00416DAE">
        <w:rPr>
          <w:lang w:val="en-US"/>
        </w:rPr>
        <w:t xml:space="preserve">human screening standards </w:t>
      </w:r>
      <w:r w:rsidR="00416DAE">
        <w:rPr>
          <w:lang w:val="en-US"/>
        </w:rPr>
        <w:t>are</w:t>
      </w:r>
      <w:r w:rsidR="00133D30">
        <w:rPr>
          <w:lang w:val="en-US"/>
        </w:rPr>
        <w:t xml:space="preserve"> currently</w:t>
      </w:r>
      <w:r w:rsidR="003F27D8">
        <w:rPr>
          <w:lang w:val="en-US"/>
        </w:rPr>
        <w:t xml:space="preserve"> </w:t>
      </w:r>
      <w:r w:rsidR="00133D30">
        <w:rPr>
          <w:lang w:val="en-US"/>
        </w:rPr>
        <w:t xml:space="preserve">being </w:t>
      </w:r>
      <w:r w:rsidR="003F27D8">
        <w:rPr>
          <w:lang w:val="en-US"/>
        </w:rPr>
        <w:t>accepted</w:t>
      </w:r>
      <w:r w:rsidR="00133D30">
        <w:rPr>
          <w:lang w:val="en-US"/>
        </w:rPr>
        <w:t xml:space="preserve"> </w:t>
      </w:r>
      <w:r w:rsidR="003F27D8">
        <w:rPr>
          <w:lang w:val="en-US"/>
        </w:rPr>
        <w:t>in high-</w:t>
      </w:r>
      <w:r w:rsidR="003F27D8">
        <w:rPr>
          <w:lang w:val="en-US"/>
        </w:rPr>
        <w:t>standard reviews</w:t>
      </w:r>
      <w:r w:rsidR="00416DAE">
        <w:rPr>
          <w:lang w:val="en-US"/>
        </w:rPr>
        <w:t>. Although our results</w:t>
      </w:r>
      <w:r w:rsidR="001A19BC">
        <w:rPr>
          <w:lang w:val="en-US"/>
        </w:rPr>
        <w:t xml:space="preserve"> indicate that the</w:t>
      </w:r>
      <w:r w:rsidR="00416DAE">
        <w:rPr>
          <w:lang w:val="en-US"/>
        </w:rPr>
        <w:t xml:space="preserve"> human</w:t>
      </w:r>
      <w:r w:rsidR="001A19BC">
        <w:rPr>
          <w:lang w:val="en-US"/>
        </w:rPr>
        <w:t xml:space="preserve"> screener performances seem to be comparable across distinct disciplines</w:t>
      </w:r>
      <w:r w:rsidR="00416DAE">
        <w:rPr>
          <w:lang w:val="en-US"/>
        </w:rPr>
        <w:t xml:space="preserve">, </w:t>
      </w:r>
      <w:r w:rsidR="001A19BC">
        <w:rPr>
          <w:lang w:val="en-US"/>
        </w:rPr>
        <w:t xml:space="preserve">future research may usefully investigate </w:t>
      </w:r>
      <w:r w:rsidR="006D4AE0">
        <w:rPr>
          <w:lang w:val="en-US"/>
        </w:rPr>
        <w:t>typical</w:t>
      </w:r>
      <w:r w:rsidR="001A19BC">
        <w:rPr>
          <w:lang w:val="en-US"/>
        </w:rPr>
        <w:t xml:space="preserve"> screener performances more systematically and across various research fields</w:t>
      </w:r>
      <w:bookmarkStart w:id="23" w:name="_GoBack"/>
      <w:bookmarkEnd w:id="23"/>
      <w:r w:rsidR="00133D30">
        <w:rPr>
          <w:lang w:val="en-US"/>
        </w:rPr>
        <w:t>,</w:t>
      </w:r>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5102DFD2" w14:textId="77777777" w:rsidR="008240F6" w:rsidRDefault="008240F6" w:rsidP="00C1574F">
      <w:pPr>
        <w:spacing w:after="0" w:line="360" w:lineRule="auto"/>
        <w:jc w:val="both"/>
        <w:rPr>
          <w:b/>
          <w:lang w:val="en-US"/>
        </w:rPr>
      </w:pPr>
    </w:p>
    <w:p w14:paraId="404A7C20" w14:textId="77777777" w:rsidR="00EE3362" w:rsidRDefault="00EE3362" w:rsidP="00EE3362">
      <w:pPr>
        <w:spacing w:after="0" w:line="360" w:lineRule="auto"/>
        <w:jc w:val="both"/>
        <w:rPr>
          <w:b/>
          <w:lang w:val="en-US"/>
        </w:rPr>
      </w:pPr>
      <w:bookmarkStart w:id="24" w:name="_Hlk171082413"/>
      <w:r>
        <w:rPr>
          <w:b/>
          <w:lang w:val="en-US"/>
        </w:rPr>
        <w:t>8 CONCLUSION AND DISCUSION</w:t>
      </w:r>
    </w:p>
    <w:p w14:paraId="0488BD75" w14:textId="680AF06C" w:rsidR="00EE3362" w:rsidRDefault="00EE3362" w:rsidP="00EE3362">
      <w:pPr>
        <w:spacing w:after="0" w:line="360" w:lineRule="auto"/>
        <w:jc w:val="both"/>
        <w:rPr>
          <w:lang w:val="en-US"/>
        </w:rPr>
      </w:pPr>
      <w:r>
        <w:rPr>
          <w:lang w:val="en-US"/>
        </w:rPr>
        <w:t xml:space="preserve">Human duplicate </w:t>
      </w:r>
      <w:del w:id="25" w:author="Julian Christensen" w:date="2024-08-15T10:19:00Z">
        <w:r w:rsidDel="00133D30">
          <w:rPr>
            <w:lang w:val="en-US"/>
          </w:rPr>
          <w:delText>title and abstract</w:delText>
        </w:r>
      </w:del>
      <w:ins w:id="26" w:author="Julian Christensen" w:date="2024-08-15T10:19:00Z">
        <w:r w:rsidR="00133D30">
          <w:rPr>
            <w:lang w:val="en-US"/>
          </w:rPr>
          <w:t>TAB</w:t>
        </w:r>
      </w:ins>
      <w:r>
        <w:rPr>
          <w:lang w:val="en-US"/>
        </w:rPr>
        <w:t xml:space="preserve"> screening in systematic reviews is time-consuming, requiring a substantial amount of human labor which decelerates the review process and thereby the dissemination of </w:t>
      </w:r>
      <w:del w:id="27" w:author="Julian Christensen" w:date="2024-08-15T10:20:00Z">
        <w:r w:rsidDel="00133D30">
          <w:rPr>
            <w:lang w:val="en-US"/>
          </w:rPr>
          <w:delText>important knowledge</w:delText>
        </w:r>
      </w:del>
      <w:ins w:id="28" w:author="Julian Christensen" w:date="2024-08-15T10:20:00Z">
        <w:r w:rsidR="00133D30">
          <w:rPr>
            <w:lang w:val="en-US"/>
          </w:rPr>
          <w:t>evidence</w:t>
        </w:r>
      </w:ins>
      <w:r>
        <w:rPr>
          <w:lang w:val="en-US"/>
        </w:rPr>
        <w:t xml:space="preserve"> for practice, research, and policy. In this study, we have shown that OpenAI’s GPT API models can function as highly reliable second screeners even in complex review settings, making it possible to substitute one human in the duplicate screening process and reallocate human resources. Our findings suggest that</w:t>
      </w:r>
      <w:ins w:id="29" w:author="Julian Christensen" w:date="2024-08-15T10:21:00Z">
        <w:r w:rsidR="00133D30">
          <w:rPr>
            <w:lang w:val="en-US"/>
          </w:rPr>
          <w:t>,</w:t>
        </w:r>
      </w:ins>
      <w:r>
        <w:rPr>
          <w:lang w:val="en-US"/>
        </w:rPr>
        <w:t xml:space="preserve"> when configured correctly</w:t>
      </w:r>
      <w:ins w:id="30" w:author="Julian Christensen" w:date="2024-08-15T10:20:00Z">
        <w:r w:rsidR="00133D30">
          <w:rPr>
            <w:lang w:val="en-US"/>
          </w:rPr>
          <w:t>,</w:t>
        </w:r>
      </w:ins>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del w:id="31" w:author="Julian Christensen" w:date="2024-08-14T15:14:00Z">
        <w:r w:rsidDel="00EC6E04">
          <w:rPr>
            <w:lang w:val="en-US"/>
          </w:rPr>
          <w:delText xml:space="preserve">rates </w:delText>
        </w:r>
      </w:del>
      <w:ins w:id="32" w:author="Julian Christensen" w:date="2024-08-14T15:14:00Z">
        <w:r w:rsidR="00EC6E04">
          <w:rPr>
            <w:lang w:val="en-US"/>
          </w:rPr>
          <w:t xml:space="preserve">values </w:t>
        </w:r>
      </w:ins>
      <w:r>
        <w:rPr>
          <w:lang w:val="en-US"/>
        </w:rPr>
        <w:t xml:space="preserve">that are on par with humans, but in some applications appear to be slightly over-inclusive (i.e., they yield lower specificity </w:t>
      </w:r>
      <w:del w:id="33" w:author="Julian Christensen" w:date="2024-08-14T15:14:00Z">
        <w:r w:rsidDel="00EC6E04">
          <w:rPr>
            <w:lang w:val="en-US"/>
          </w:rPr>
          <w:delText xml:space="preserve">rates </w:delText>
        </w:r>
      </w:del>
      <w:ins w:id="34" w:author="Julian Christensen" w:date="2024-08-14T15:14:00Z">
        <w:r w:rsidR="00EC6E04">
          <w:rPr>
            <w:lang w:val="en-US"/>
          </w:rPr>
          <w:t xml:space="preserve">values </w:t>
        </w:r>
      </w:ins>
      <w:r>
        <w:rPr>
          <w:lang w:val="en-US"/>
        </w:rPr>
        <w:t xml:space="preserve">than typical human screeners). We do, however, not </w:t>
      </w:r>
      <w:del w:id="35" w:author="Julian Christensen" w:date="2024-08-15T10:22:00Z">
        <w:r w:rsidDel="00133D30">
          <w:rPr>
            <w:lang w:val="en-US"/>
          </w:rPr>
          <w:delText xml:space="preserve">necessarily </w:delText>
        </w:r>
      </w:del>
      <w:r>
        <w:rPr>
          <w:lang w:val="en-US"/>
        </w:rPr>
        <w:t xml:space="preserve">consider this a </w:t>
      </w:r>
      <w:del w:id="36" w:author="Julian Christensen" w:date="2024-08-15T10:21:00Z">
        <w:r w:rsidDel="00133D30">
          <w:rPr>
            <w:lang w:val="en-US"/>
          </w:rPr>
          <w:delText xml:space="preserve">deficit </w:delText>
        </w:r>
      </w:del>
      <w:ins w:id="37" w:author="Julian Christensen" w:date="2024-08-15T10:21:00Z">
        <w:r w:rsidR="00133D30">
          <w:rPr>
            <w:lang w:val="en-US"/>
          </w:rPr>
          <w:t xml:space="preserve">problem </w:t>
        </w:r>
      </w:ins>
      <w:r>
        <w:rPr>
          <w:lang w:val="en-US"/>
        </w:rPr>
        <w:t xml:space="preserve">as long as the models obtain high recall </w:t>
      </w:r>
      <w:del w:id="38" w:author="Julian Christensen" w:date="2024-08-14T15:14:00Z">
        <w:r w:rsidDel="00EC6E04">
          <w:rPr>
            <w:lang w:val="en-US"/>
          </w:rPr>
          <w:delText xml:space="preserve">rates </w:delText>
        </w:r>
      </w:del>
      <w:ins w:id="39" w:author="Julian Christensen" w:date="2024-08-14T15:14:00Z">
        <w:r w:rsidR="00EC6E04">
          <w:rPr>
            <w:lang w:val="en-US"/>
          </w:rPr>
          <w:t xml:space="preserve">values </w:t>
        </w:r>
      </w:ins>
      <w:r>
        <w:rPr>
          <w:lang w:val="en-US"/>
        </w:rPr>
        <w:t xml:space="preserve">since low specificity </w:t>
      </w:r>
      <w:del w:id="40" w:author="Julian Christensen" w:date="2024-08-14T15:14:00Z">
        <w:r w:rsidR="00240878" w:rsidDel="00EC6E04">
          <w:rPr>
            <w:lang w:val="en-US"/>
          </w:rPr>
          <w:delText>rates</w:delText>
        </w:r>
        <w:r w:rsidDel="00EC6E04">
          <w:rPr>
            <w:lang w:val="en-US"/>
          </w:rPr>
          <w:delText xml:space="preserve"> </w:delText>
        </w:r>
      </w:del>
      <w:ins w:id="41" w:author="Julian Christensen" w:date="2024-08-14T15:14:00Z">
        <w:r w:rsidR="00EC6E04">
          <w:rPr>
            <w:lang w:val="en-US"/>
          </w:rPr>
          <w:t xml:space="preserve">values </w:t>
        </w:r>
      </w:ins>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0CD8DF37" w14:textId="2E9D096F" w:rsidR="00EE3362" w:rsidRDefault="00EE3362" w:rsidP="00EE3362">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w:t>
      </w:r>
      <w:r w:rsidR="00423F5C">
        <w:rPr>
          <w:lang w:val="en-US"/>
        </w:rPr>
        <w:t>classifier</w:t>
      </w:r>
      <w:r>
        <w:rPr>
          <w:lang w:val="en-US"/>
        </w:rPr>
        <w:t xml:space="preserve"> experiments, some differences are worth </w:t>
      </w:r>
      <w:r>
        <w:rPr>
          <w:lang w:val="en-US"/>
        </w:rPr>
        <w:lastRenderedPageBreak/>
        <w:t xml:space="preserve">noting in terms of the workflow used by us compared to prior evaluations. First, as noted earlier, contrary to prior evaluations of GPT API models for TAB screening, we relied on function calling </w:t>
      </w:r>
      <w:r>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thereby improving the models’ response consistency. </w:t>
      </w:r>
      <w:r w:rsidR="00240878">
        <w:rPr>
          <w:lang w:val="en-US"/>
        </w:rPr>
        <w:t>Second, we instructed the models to account for uncertainties when TAB screenings were based on limited information. Third</w:t>
      </w:r>
      <w:r>
        <w:rPr>
          <w:lang w:val="en-US"/>
        </w:rPr>
        <w:t xml:space="preserve">, in Experiment 3 (our most complex case), instead of adding all inclusion/exclusion criteria to the same prompt, we introduced and used multi-prompt screening, using one concise prompt per inclusion/exclusion criteria in the review. </w:t>
      </w:r>
    </w:p>
    <w:p w14:paraId="76F7ECCF" w14:textId="0A91634E" w:rsidR="00EE3362" w:rsidRPr="003110A9" w:rsidRDefault="00EE3362" w:rsidP="00EE3362">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revolutionize the way duplicate title and abstract screening is conducted in high-quality systematic reviews since these</w:t>
      </w:r>
      <w:ins w:id="42" w:author="Julian Christensen" w:date="2024-08-15T10:24:00Z">
        <w:r w:rsidR="00133D30">
          <w:rPr>
            <w:rStyle w:val="translation"/>
            <w:lang w:val="en-US"/>
          </w:rPr>
          <w:t xml:space="preserve"> models</w:t>
        </w:r>
      </w:ins>
      <w:r>
        <w:rPr>
          <w:rStyle w:val="translation"/>
          <w:lang w:val="en-US"/>
        </w:rPr>
        <w:t xml:space="preserve"> </w:t>
      </w:r>
      <w:r w:rsidR="00240878">
        <w:rPr>
          <w:rStyle w:val="translation"/>
          <w:lang w:val="en-US"/>
        </w:rPr>
        <w:t>show</w:t>
      </w:r>
      <w:r>
        <w:rPr>
          <w:rStyle w:val="translation"/>
          <w:lang w:val="en-US"/>
        </w:rPr>
        <w:t xml:space="preserve"> </w:t>
      </w:r>
      <w:del w:id="43" w:author="Julian Christensen" w:date="2024-08-15T10:24:00Z">
        <w:r w:rsidDel="00133D30">
          <w:rPr>
            <w:rStyle w:val="translation"/>
            <w:lang w:val="en-US"/>
          </w:rPr>
          <w:delText xml:space="preserve">the </w:delText>
        </w:r>
      </w:del>
      <w:ins w:id="44" w:author="Julian Christensen" w:date="2024-08-15T10:24:00Z">
        <w:r w:rsidR="00133D30">
          <w:rPr>
            <w:rStyle w:val="translation"/>
            <w:lang w:val="en-US"/>
          </w:rPr>
          <w:t xml:space="preserve">an </w:t>
        </w:r>
      </w:ins>
      <w:r>
        <w:rPr>
          <w:rStyle w:val="translation"/>
          <w:lang w:val="en-US"/>
        </w:rPr>
        <w:t xml:space="preserve">ability to work at </w:t>
      </w:r>
      <w:del w:id="45" w:author="Julian Christensen" w:date="2024-08-15T10:25:00Z">
        <w:r w:rsidDel="00133D30">
          <w:rPr>
            <w:rStyle w:val="translation"/>
            <w:lang w:val="en-US"/>
          </w:rPr>
          <w:delText>the highest</w:delText>
        </w:r>
      </w:del>
      <w:ins w:id="46" w:author="Julian Christensen" w:date="2024-08-15T10:25:00Z">
        <w:r w:rsidR="00133D30">
          <w:rPr>
            <w:rStyle w:val="translation"/>
            <w:lang w:val="en-US"/>
          </w:rPr>
          <w:t>very high</w:t>
        </w:r>
      </w:ins>
      <w:r>
        <w:rPr>
          <w:rStyle w:val="translation"/>
          <w:lang w:val="en-US"/>
        </w:rPr>
        <w:t xml:space="preserve"> levels of automation </w:t>
      </w:r>
      <w:r>
        <w:fldChar w:fldCharType="begin" w:fldLock="1"/>
      </w:r>
      <w:r>
        <w:rPr>
          <w:rStyle w:val="translation"/>
          <w:lang w:val="en-US"/>
        </w:rPr>
        <w:instrText>ADDIN CSL_CITATION {"citationItems":[{"id":"ITEM-1","itemData":{"ISSN":"2046-4053","author":[{"dropping-particle":"","family":"O’Connor","given":"Annette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Pr>
          <w:rStyle w:val="translation"/>
          <w:lang w:val="en-US"/>
        </w:rPr>
        <w:t xml:space="preserve">, </w:t>
      </w:r>
      <w:del w:id="47" w:author="Julian Christensen" w:date="2024-08-15T10:25:00Z">
        <w:r w:rsidDel="00133D30">
          <w:rPr>
            <w:rStyle w:val="translation"/>
            <w:lang w:val="en-US"/>
          </w:rPr>
          <w:delText>where they yield none</w:delText>
        </w:r>
      </w:del>
      <w:ins w:id="48" w:author="Julian Christensen" w:date="2024-08-15T10:25:00Z">
        <w:r w:rsidR="00133D30">
          <w:rPr>
            <w:rStyle w:val="translation"/>
            <w:lang w:val="en-US"/>
          </w:rPr>
          <w:t xml:space="preserve">thereby </w:t>
        </w:r>
      </w:ins>
      <w:ins w:id="49" w:author="Julian Christensen" w:date="2024-08-15T10:26:00Z">
        <w:r w:rsidR="00133D30">
          <w:rPr>
            <w:rStyle w:val="translation"/>
            <w:lang w:val="en-US"/>
          </w:rPr>
          <w:t>making it possible – in some cases – to replace</w:t>
        </w:r>
      </w:ins>
      <w:r>
        <w:rPr>
          <w:rStyle w:val="translation"/>
          <w:lang w:val="en-US"/>
        </w:rPr>
        <w:t xml:space="preserve"> human</w:t>
      </w:r>
      <w:del w:id="50" w:author="Julian Christensen" w:date="2024-08-15T10:26:00Z">
        <w:r w:rsidDel="00133D30">
          <w:rPr>
            <w:rStyle w:val="translation"/>
            <w:lang w:val="en-US"/>
          </w:rPr>
          <w:delText>-assisted</w:delText>
        </w:r>
      </w:del>
      <w:r>
        <w:rPr>
          <w:rStyle w:val="translation"/>
          <w:lang w:val="en-US"/>
        </w:rPr>
        <w:t xml:space="preserve"> </w:t>
      </w:r>
      <w:r>
        <w:rPr>
          <w:rStyle w:val="translation"/>
          <w:i/>
          <w:lang w:val="en-US"/>
        </w:rPr>
        <w:t>second</w:t>
      </w:r>
      <w:r>
        <w:rPr>
          <w:rStyle w:val="translation"/>
          <w:lang w:val="en-US"/>
        </w:rPr>
        <w:t xml:space="preserve"> screener</w:t>
      </w:r>
      <w:ins w:id="51" w:author="Julian Christensen" w:date="2024-08-15T10:26:00Z">
        <w:r w:rsidR="00133D30">
          <w:rPr>
            <w:rStyle w:val="translation"/>
            <w:lang w:val="en-US"/>
          </w:rPr>
          <w:t>s</w:t>
        </w:r>
      </w:ins>
      <w:del w:id="52" w:author="Julian Christensen" w:date="2024-08-15T10:26:00Z">
        <w:r w:rsidDel="00133D30">
          <w:rPr>
            <w:rStyle w:val="translation"/>
            <w:lang w:val="en-US"/>
          </w:rPr>
          <w:delText xml:space="preserve"> decisions</w:delText>
        </w:r>
      </w:del>
      <w:r>
        <w:rPr>
          <w:rStyle w:val="translation"/>
          <w:lang w:val="en-US"/>
        </w:rPr>
        <w:t xml:space="preserve">. </w:t>
      </w:r>
      <w:ins w:id="53" w:author="Julian Christensen" w:date="2024-08-15T10:26:00Z">
        <w:r w:rsidR="003F32AA">
          <w:rPr>
            <w:rStyle w:val="translation"/>
            <w:lang w:val="en-US"/>
          </w:rPr>
          <w:t xml:space="preserve">To do so, </w:t>
        </w:r>
      </w:ins>
      <w:del w:id="54" w:author="Julian Christensen" w:date="2024-08-15T10:26:00Z">
        <w:r w:rsidDel="003F32AA">
          <w:rPr>
            <w:rStyle w:val="translation"/>
            <w:lang w:val="en-US"/>
          </w:rPr>
          <w:delText>However</w:delText>
        </w:r>
      </w:del>
      <w:ins w:id="55" w:author="Julian Christensen" w:date="2024-08-15T10:26:00Z">
        <w:r w:rsidR="003F32AA">
          <w:rPr>
            <w:rStyle w:val="translation"/>
            <w:lang w:val="en-US"/>
          </w:rPr>
          <w:t>however</w:t>
        </w:r>
      </w:ins>
      <w:r>
        <w:rPr>
          <w:rStyle w:val="translation"/>
          <w:lang w:val="en-US"/>
        </w:rPr>
        <w:t>,</w:t>
      </w:r>
      <w:ins w:id="56" w:author="Julian Christensen" w:date="2024-08-15T10:27:00Z">
        <w:r w:rsidR="003F32AA">
          <w:rPr>
            <w:rStyle w:val="translation"/>
            <w:lang w:val="en-US"/>
          </w:rPr>
          <w:t xml:space="preserve"> a</w:t>
        </w:r>
      </w:ins>
      <w:r>
        <w:rPr>
          <w:rStyle w:val="translation"/>
          <w:lang w:val="en-US"/>
        </w:rPr>
        <w:t xml:space="preserve"> </w:t>
      </w:r>
      <w:del w:id="57" w:author="Julian Christensen" w:date="2024-08-15T10:26:00Z">
        <w:r w:rsidDel="003F32AA">
          <w:rPr>
            <w:rStyle w:val="translation"/>
            <w:lang w:val="en-US"/>
          </w:rPr>
          <w:delText>this necessitates the</w:delText>
        </w:r>
      </w:del>
      <w:del w:id="58" w:author="Julian Christensen" w:date="2024-08-15T10:27:00Z">
        <w:r w:rsidDel="003F32AA">
          <w:rPr>
            <w:rStyle w:val="translation"/>
            <w:lang w:val="en-US"/>
          </w:rPr>
          <w:delText xml:space="preserve"> need to </w:delText>
        </w:r>
      </w:del>
      <w:r>
        <w:rPr>
          <w:rStyle w:val="translation"/>
          <w:lang w:val="en-US"/>
        </w:rPr>
        <w:t>standardize</w:t>
      </w:r>
      <w:ins w:id="59" w:author="Julian Christensen" w:date="2024-08-15T10:27:00Z">
        <w:r w:rsidR="003F32AA">
          <w:rPr>
            <w:rStyle w:val="translation"/>
            <w:lang w:val="en-US"/>
          </w:rPr>
          <w:t>d</w:t>
        </w:r>
      </w:ins>
      <w:del w:id="60" w:author="Julian Christensen" w:date="2024-08-15T10:27:00Z">
        <w:r w:rsidDel="003F32AA">
          <w:rPr>
            <w:rStyle w:val="translation"/>
            <w:lang w:val="en-US"/>
          </w:rPr>
          <w:delText xml:space="preserve"> this</w:delText>
        </w:r>
      </w:del>
      <w:r>
        <w:rPr>
          <w:rStyle w:val="translation"/>
          <w:lang w:val="en-US"/>
        </w:rPr>
        <w:t xml:space="preserve"> screening approach</w:t>
      </w:r>
      <w:ins w:id="61" w:author="Julian Christensen" w:date="2024-08-15T10:27:00Z">
        <w:r w:rsidR="003F32AA">
          <w:rPr>
            <w:rStyle w:val="translation"/>
            <w:lang w:val="en-US"/>
          </w:rPr>
          <w:t xml:space="preserve"> is needed in order</w:t>
        </w:r>
      </w:ins>
      <w:r>
        <w:rPr>
          <w:rStyle w:val="translation"/>
          <w:lang w:val="en-US"/>
        </w:rPr>
        <w:t xml:space="preserve"> to make it scalable and acceptable in high-quality reviews. Therefore, </w:t>
      </w:r>
      <w:r>
        <w:rPr>
          <w:lang w:val="en-US"/>
        </w:rPr>
        <w:t>we also developed a reproducible workflow and tentative guidelines for when such screenings can</w:t>
      </w:r>
      <w:ins w:id="62" w:author="Julian Christensen" w:date="2024-08-15T10:27:00Z">
        <w:r w:rsidR="003F32AA">
          <w:rPr>
            <w:lang w:val="en-US"/>
          </w:rPr>
          <w:t xml:space="preserve"> (and cannot)</w:t>
        </w:r>
      </w:ins>
      <w:r>
        <w:rPr>
          <w:lang w:val="en-US"/>
        </w:rPr>
        <w:t xml:space="preserve"> be accepted in high-quality reviews. To further support automated GPT API model-based screenings, we developed the AIscreenR R package</w:t>
      </w:r>
      <w:ins w:id="63" w:author="Julian Christensen" w:date="2024-08-15T12:57:00Z">
        <w:r w:rsidR="003110A9">
          <w:rPr>
            <w:lang w:val="en-US"/>
          </w:rPr>
          <w:t xml:space="preserve"> </w:t>
        </w:r>
        <w:r w:rsidR="003110A9" w:rsidRPr="003110A9">
          <w:rPr>
            <w:lang w:val="en-US"/>
          </w:rPr>
          <w:fldChar w:fldCharType="begin" w:fldLock="1"/>
        </w:r>
        <w:r w:rsidR="003110A9" w:rsidRPr="003110A9">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ins>
      <w:r>
        <w:rPr>
          <w:lang w:val="en-US"/>
        </w:rPr>
        <w:t xml:space="preserve">. </w:t>
      </w:r>
      <w:r w:rsidR="00240878">
        <w:rPr>
          <w:lang w:val="en-US"/>
        </w:rPr>
        <w:t>Among other things, t</w:t>
      </w:r>
      <w:r>
        <w:rPr>
          <w:lang w:val="en-US"/>
        </w:rPr>
        <w:t xml:space="preserve">his allows reviewers to draw on features such as function calling (i.e., making prompts without the need to explicitly specify how the model shall respond to the screening request) as well as multi-core processing, something that speeds up the screening significantly. </w:t>
      </w:r>
      <w:ins w:id="64" w:author="Julian Christensen" w:date="2024-08-15T12:58:00Z">
        <w:r w:rsidR="003110A9">
          <w:rPr>
            <w:lang w:val="en-US"/>
          </w:rPr>
          <w:t>After having</w:t>
        </w:r>
      </w:ins>
      <w:ins w:id="65" w:author="Julian Christensen" w:date="2024-08-15T12:57:00Z">
        <w:r w:rsidR="003110A9">
          <w:rPr>
            <w:lang w:val="en-US"/>
          </w:rPr>
          <w:t xml:space="preserve"> us</w:t>
        </w:r>
      </w:ins>
      <w:ins w:id="66" w:author="Julian Christensen" w:date="2024-08-15T12:58:00Z">
        <w:r w:rsidR="003110A9">
          <w:rPr>
            <w:lang w:val="en-US"/>
          </w:rPr>
          <w:t>ed</w:t>
        </w:r>
      </w:ins>
      <w:ins w:id="67" w:author="Julian Christensen" w:date="2024-08-15T12:57:00Z">
        <w:r w:rsidR="003110A9" w:rsidRPr="003110A9">
          <w:rPr>
            <w:lang w:val="en-US"/>
          </w:rPr>
          <w:t xml:space="preserve"> the AIscreenR software to conduct </w:t>
        </w:r>
      </w:ins>
      <w:ins w:id="68" w:author="Julian Christensen" w:date="2024-08-15T12:58:00Z">
        <w:r w:rsidR="003110A9">
          <w:rPr>
            <w:lang w:val="en-US"/>
          </w:rPr>
          <w:t>our</w:t>
        </w:r>
      </w:ins>
      <w:ins w:id="69" w:author="Julian Christensen" w:date="2024-08-15T12:57:00Z">
        <w:r w:rsidR="003110A9" w:rsidRPr="003110A9">
          <w:rPr>
            <w:lang w:val="en-US"/>
          </w:rPr>
          <w:t xml:space="preserve"> classifier experiments, we feel confident to conclude that the software works as expected. Hence, we believe that reviewers can confidently use this software in </w:t>
        </w:r>
      </w:ins>
      <w:ins w:id="70" w:author="Julian Christensen" w:date="2024-08-15T12:59:00Z">
        <w:r w:rsidR="005520F2">
          <w:rPr>
            <w:lang w:val="en-US"/>
          </w:rPr>
          <w:t xml:space="preserve">their </w:t>
        </w:r>
      </w:ins>
      <w:ins w:id="71" w:author="Julian Christensen" w:date="2024-08-15T12:57:00Z">
        <w:r w:rsidR="003110A9" w:rsidRPr="003110A9">
          <w:rPr>
            <w:lang w:val="en-US"/>
          </w:rPr>
          <w:t xml:space="preserve">high-quality systematic reviews as well. </w:t>
        </w:r>
      </w:ins>
    </w:p>
    <w:p w14:paraId="2044CB5F" w14:textId="24771FAB" w:rsidR="00EE3362" w:rsidRDefault="00EE3362" w:rsidP="00EE3362">
      <w:pPr>
        <w:spacing w:after="0" w:line="360" w:lineRule="auto"/>
        <w:ind w:firstLine="1304"/>
        <w:jc w:val="both"/>
        <w:rPr>
          <w:lang w:val="en-US"/>
        </w:rPr>
      </w:pPr>
      <w:r>
        <w:rPr>
          <w:lang w:val="en-US"/>
        </w:rPr>
        <w:t xml:space="preserve">A key part of setting up a reliable GPT API screening is to thoroughly validate the </w:t>
      </w:r>
      <w:r w:rsidR="00240878">
        <w:rPr>
          <w:lang w:val="en-US"/>
        </w:rPr>
        <w:t xml:space="preserve">performances of one’s </w:t>
      </w:r>
      <w:r>
        <w:rPr>
          <w:lang w:val="en-US"/>
        </w:rPr>
        <w:t>screening prompt(s)</w:t>
      </w:r>
      <w:ins w:id="72" w:author="Julian Christensen" w:date="2024-08-15T10:28:00Z">
        <w:r w:rsidR="003F32AA">
          <w:rPr>
            <w:lang w:val="en-US"/>
          </w:rPr>
          <w:t xml:space="preserve"> and </w:t>
        </w:r>
      </w:ins>
      <w:ins w:id="73" w:author="Julian Christensen" w:date="2024-08-15T10:30:00Z">
        <w:r w:rsidR="003F32AA">
          <w:rPr>
            <w:lang w:val="en-US"/>
          </w:rPr>
          <w:t>(</w:t>
        </w:r>
      </w:ins>
      <w:ins w:id="74" w:author="Julian Christensen" w:date="2024-08-15T10:28:00Z">
        <w:r w:rsidR="003F32AA">
          <w:rPr>
            <w:lang w:val="en-US"/>
          </w:rPr>
          <w:t xml:space="preserve">if </w:t>
        </w:r>
      </w:ins>
      <w:ins w:id="75" w:author="Julian Christensen" w:date="2024-08-15T10:29:00Z">
        <w:r w:rsidR="003F32AA">
          <w:rPr>
            <w:lang w:val="en-US"/>
          </w:rPr>
          <w:t>relying on repeated screenings or multi-prompt screenings of each title and abstract record</w:t>
        </w:r>
      </w:ins>
      <w:ins w:id="76" w:author="Julian Christensen" w:date="2024-08-15T10:30:00Z">
        <w:r w:rsidR="003F32AA">
          <w:rPr>
            <w:lang w:val="en-US"/>
          </w:rPr>
          <w:t>)</w:t>
        </w:r>
      </w:ins>
      <w:ins w:id="77" w:author="Julian Christensen" w:date="2024-08-15T10:29:00Z">
        <w:r w:rsidR="003F32AA">
          <w:rPr>
            <w:lang w:val="en-US"/>
          </w:rPr>
          <w:t xml:space="preserve"> inclusion prob</w:t>
        </w:r>
      </w:ins>
      <w:ins w:id="78" w:author="Julian Christensen" w:date="2024-08-15T10:30:00Z">
        <w:r w:rsidR="003F32AA">
          <w:rPr>
            <w:lang w:val="en-US"/>
          </w:rPr>
          <w:t>ability threshold</w:t>
        </w:r>
      </w:ins>
      <w:r>
        <w:rPr>
          <w:lang w:val="en-US"/>
        </w:rPr>
        <w:t xml:space="preserve"> before making any full-scale screening. For such assessments, we developed a new, empirically informed benchmark scheme for interpreting acceptable and unacceptable screening performance in high-quality reviews</w:t>
      </w:r>
      <w:r w:rsidR="00240878">
        <w:rPr>
          <w:lang w:val="en-US"/>
        </w:rPr>
        <w:t xml:space="preserve">. </w:t>
      </w:r>
      <w:del w:id="79" w:author="Julian Christensen" w:date="2024-08-15T10:32:00Z">
        <w:r w:rsidR="00240878" w:rsidDel="003F32AA">
          <w:rPr>
            <w:lang w:val="en-US"/>
          </w:rPr>
          <w:delText>This was</w:delText>
        </w:r>
        <w:r w:rsidDel="003F32AA">
          <w:rPr>
            <w:lang w:val="en-US"/>
          </w:rPr>
          <w:delText xml:space="preserve"> b</w:delText>
        </w:r>
      </w:del>
      <w:ins w:id="80" w:author="Julian Christensen" w:date="2024-08-15T10:32:00Z">
        <w:r w:rsidR="003F32AA">
          <w:rPr>
            <w:lang w:val="en-US"/>
          </w:rPr>
          <w:t>B</w:t>
        </w:r>
      </w:ins>
      <w:r>
        <w:rPr>
          <w:lang w:val="en-US"/>
        </w:rPr>
        <w:t>ased on</w:t>
      </w:r>
      <w:ins w:id="81" w:author="Julian Christensen" w:date="2024-08-15T10:32:00Z">
        <w:r w:rsidR="003F32AA">
          <w:rPr>
            <w:lang w:val="en-US"/>
          </w:rPr>
          <w:t xml:space="preserve"> </w:t>
        </w:r>
      </w:ins>
      <w:del w:id="82" w:author="Julian Christensen" w:date="2024-08-15T10:32:00Z">
        <w:r w:rsidDel="003F32AA">
          <w:rPr>
            <w:lang w:val="en-US"/>
          </w:rPr>
          <w:delText xml:space="preserve"> the </w:delText>
        </w:r>
      </w:del>
      <w:r>
        <w:rPr>
          <w:lang w:val="en-US"/>
        </w:rPr>
        <w:t xml:space="preserve">typical </w:t>
      </w:r>
      <w:ins w:id="83" w:author="Julian Christensen" w:date="2024-08-15T10:33:00Z">
        <w:r w:rsidR="003F32AA">
          <w:rPr>
            <w:lang w:val="en-US"/>
          </w:rPr>
          <w:t xml:space="preserve">human </w:t>
        </w:r>
      </w:ins>
      <w:r>
        <w:rPr>
          <w:lang w:val="en-US"/>
        </w:rPr>
        <w:t>screening performance</w:t>
      </w:r>
      <w:ins w:id="84" w:author="Julian Christensen" w:date="2024-08-15T10:32:00Z">
        <w:r w:rsidR="003F32AA">
          <w:rPr>
            <w:lang w:val="en-US"/>
          </w:rPr>
          <w:t>s</w:t>
        </w:r>
      </w:ins>
      <w:r>
        <w:rPr>
          <w:lang w:val="en-US"/>
        </w:rPr>
        <w:t xml:space="preserve"> </w:t>
      </w:r>
      <w:del w:id="85" w:author="Julian Christensen" w:date="2024-08-15T10:32:00Z">
        <w:r w:rsidDel="003F32AA">
          <w:rPr>
            <w:lang w:val="en-US"/>
          </w:rPr>
          <w:delText xml:space="preserve">found </w:delText>
        </w:r>
      </w:del>
      <w:r>
        <w:rPr>
          <w:lang w:val="en-US"/>
        </w:rPr>
        <w:t>in 22 high-standard systematic reviews</w:t>
      </w:r>
      <w:del w:id="86" w:author="Julian Christensen" w:date="2024-08-15T10:34:00Z">
        <w:r w:rsidDel="003F32AA">
          <w:rPr>
            <w:lang w:val="en-US"/>
          </w:rPr>
          <w:delText xml:space="preserve"> across 157,828 independent duplicate human screening decisions</w:delText>
        </w:r>
      </w:del>
      <w:del w:id="87" w:author="Julian Christensen" w:date="2024-08-15T10:32:00Z">
        <w:r w:rsidDel="003F32AA">
          <w:rPr>
            <w:lang w:val="en-US"/>
          </w:rPr>
          <w:delText xml:space="preserve">. </w:delText>
        </w:r>
      </w:del>
      <w:ins w:id="88" w:author="Julian Christensen" w:date="2024-08-15T10:32:00Z">
        <w:r w:rsidR="003F32AA">
          <w:rPr>
            <w:lang w:val="en-US"/>
          </w:rPr>
          <w:t xml:space="preserve">, </w:t>
        </w:r>
      </w:ins>
      <w:del w:id="89" w:author="Julian Christensen" w:date="2024-08-15T10:32:00Z">
        <w:r w:rsidDel="003F32AA">
          <w:rPr>
            <w:lang w:val="en-US"/>
          </w:rPr>
          <w:delText xml:space="preserve">Deduced from this investigation, </w:delText>
        </w:r>
      </w:del>
      <w:r>
        <w:rPr>
          <w:lang w:val="en-US"/>
        </w:rPr>
        <w:t>we suggest that if an automated screening</w:t>
      </w:r>
      <w:ins w:id="90" w:author="Julian Christensen" w:date="2024-08-15T10:34:00Z">
        <w:r w:rsidR="003F32AA">
          <w:rPr>
            <w:lang w:val="en-US"/>
          </w:rPr>
          <w:t xml:space="preserve"> </w:t>
        </w:r>
      </w:ins>
      <w:ins w:id="91" w:author="Julian Christensen" w:date="2024-08-15T10:35:00Z">
        <w:r w:rsidR="003F32AA">
          <w:rPr>
            <w:lang w:val="en-US"/>
          </w:rPr>
          <w:t>can</w:t>
        </w:r>
      </w:ins>
      <w:r>
        <w:rPr>
          <w:lang w:val="en-US"/>
        </w:rPr>
        <w:t xml:space="preserve"> yield</w:t>
      </w:r>
      <w:del w:id="92" w:author="Julian Christensen" w:date="2024-08-15T10:35:00Z">
        <w:r w:rsidDel="003F32AA">
          <w:rPr>
            <w:lang w:val="en-US"/>
          </w:rPr>
          <w:delText>s</w:delText>
        </w:r>
      </w:del>
      <w:r>
        <w:rPr>
          <w:lang w:val="en-US"/>
        </w:rPr>
        <w:t xml:space="preserve"> a recall </w:t>
      </w:r>
      <w:del w:id="93" w:author="Julian Christensen" w:date="2024-08-14T15:14:00Z">
        <w:r w:rsidDel="00EC6E04">
          <w:rPr>
            <w:lang w:val="en-US"/>
          </w:rPr>
          <w:delText xml:space="preserve">rate </w:delText>
        </w:r>
      </w:del>
      <w:del w:id="94" w:author="Julian Christensen" w:date="2024-08-15T10:35:00Z">
        <w:r w:rsidDel="003F32AA">
          <w:rPr>
            <w:lang w:val="en-US"/>
          </w:rPr>
          <w:delText>(i.e., the ability to correctly include relevant studies)</w:delText>
        </w:r>
      </w:del>
      <w:ins w:id="95" w:author="Julian Christensen" w:date="2024-08-15T10:35:00Z">
        <w:r w:rsidR="003F32AA">
          <w:rPr>
            <w:lang w:val="en-US"/>
          </w:rPr>
          <w:t>value</w:t>
        </w:r>
      </w:ins>
      <w:r>
        <w:rPr>
          <w:lang w:val="en-US"/>
        </w:rPr>
        <w:t xml:space="preserve"> above </w:t>
      </w:r>
      <w:del w:id="96" w:author="Julian Christensen" w:date="2024-08-15T10:35:00Z">
        <w:r w:rsidDel="003F32AA">
          <w:rPr>
            <w:lang w:val="en-US"/>
          </w:rPr>
          <w:delText>80%</w:delText>
        </w:r>
      </w:del>
      <w:ins w:id="97" w:author="Julian Christensen" w:date="2024-08-15T10:35:00Z">
        <w:r w:rsidR="003F32AA">
          <w:rPr>
            <w:lang w:val="en-US"/>
          </w:rPr>
          <w:t>0.8</w:t>
        </w:r>
      </w:ins>
      <w:r>
        <w:rPr>
          <w:lang w:val="en-US"/>
        </w:rPr>
        <w:t>, it should be acknowledged as being on par with typical human performance</w:t>
      </w:r>
      <w:ins w:id="98" w:author="Julian Christensen" w:date="2024-08-15T10:35:00Z">
        <w:r w:rsidR="003F32AA">
          <w:rPr>
            <w:lang w:val="en-US"/>
          </w:rPr>
          <w:t>s</w:t>
        </w:r>
      </w:ins>
      <w:r>
        <w:rPr>
          <w:lang w:val="en-US"/>
        </w:rPr>
        <w:t xml:space="preserve"> and can be confidently used as an independent second screener. In addition, we suggest </w:t>
      </w:r>
      <w:r>
        <w:rPr>
          <w:lang w:val="en-US"/>
        </w:rPr>
        <w:lastRenderedPageBreak/>
        <w:t xml:space="preserve">that a specificity </w:t>
      </w:r>
      <w:del w:id="99" w:author="Julian Christensen" w:date="2024-08-14T15:14:00Z">
        <w:r w:rsidDel="00EC6E04">
          <w:rPr>
            <w:lang w:val="en-US"/>
          </w:rPr>
          <w:delText xml:space="preserve">rate </w:delText>
        </w:r>
      </w:del>
      <w:del w:id="100" w:author="Julian Christensen" w:date="2024-08-15T10:35:00Z">
        <w:r w:rsidDel="003F32AA">
          <w:rPr>
            <w:lang w:val="en-US"/>
          </w:rPr>
          <w:delText>(i.e., the ability to correctly exclude irrelevant studies)</w:delText>
        </w:r>
      </w:del>
      <w:ins w:id="101" w:author="Julian Christensen" w:date="2024-08-15T10:35:00Z">
        <w:r w:rsidR="003F32AA">
          <w:rPr>
            <w:lang w:val="en-US"/>
          </w:rPr>
          <w:t>value</w:t>
        </w:r>
      </w:ins>
      <w:r>
        <w:rPr>
          <w:lang w:val="en-US"/>
        </w:rPr>
        <w:t xml:space="preserve"> equal to or above </w:t>
      </w:r>
      <w:del w:id="102" w:author="Julian Christensen" w:date="2024-08-15T10:35:00Z">
        <w:r w:rsidDel="003F32AA">
          <w:rPr>
            <w:lang w:val="en-US"/>
          </w:rPr>
          <w:delText>80%</w:delText>
        </w:r>
      </w:del>
      <w:ins w:id="103" w:author="Julian Christensen" w:date="2024-08-15T10:35:00Z">
        <w:r w:rsidR="003F32AA">
          <w:rPr>
            <w:lang w:val="en-US"/>
          </w:rPr>
          <w:t>0.8</w:t>
        </w:r>
      </w:ins>
      <w:r>
        <w:rPr>
          <w:lang w:val="en-US"/>
        </w:rPr>
        <w:t xml:space="preserve"> should be accepted in high-standard reviews as long as the recall is equal to above </w:t>
      </w:r>
      <w:del w:id="104" w:author="Julian Christensen" w:date="2024-08-15T10:36:00Z">
        <w:r w:rsidDel="003F32AA">
          <w:rPr>
            <w:lang w:val="en-US"/>
          </w:rPr>
          <w:delText>80%</w:delText>
        </w:r>
      </w:del>
      <w:ins w:id="105" w:author="Julian Christensen" w:date="2024-08-15T10:36:00Z">
        <w:r w:rsidR="003F32AA">
          <w:rPr>
            <w:lang w:val="en-US"/>
          </w:rPr>
          <w:t>0.8</w:t>
        </w:r>
      </w:ins>
      <w:r>
        <w:rPr>
          <w:lang w:val="en-US"/>
        </w:rPr>
        <w:t xml:space="preserve"> as well since a low specificity</w:t>
      </w:r>
      <w:del w:id="106" w:author="Julian Christensen" w:date="2024-08-14T15:14:00Z">
        <w:r w:rsidDel="00EC6E04">
          <w:rPr>
            <w:lang w:val="en-US"/>
          </w:rPr>
          <w:delText xml:space="preserve"> rate</w:delText>
        </w:r>
      </w:del>
      <w:r>
        <w:rPr>
          <w:lang w:val="en-US"/>
        </w:rPr>
        <w:t xml:space="preserve"> does not induce </w:t>
      </w:r>
      <w:del w:id="107" w:author="Julian Christensen" w:date="2024-08-15T10:36:00Z">
        <w:r w:rsidDel="003F32AA">
          <w:rPr>
            <w:lang w:val="en-US"/>
          </w:rPr>
          <w:delText>any</w:delText>
        </w:r>
        <w:r w:rsidR="00240878" w:rsidDel="003F32AA">
          <w:rPr>
            <w:lang w:val="en-US"/>
          </w:rPr>
          <w:delText xml:space="preserve"> serious</w:delText>
        </w:r>
        <w:r w:rsidDel="003F32AA">
          <w:rPr>
            <w:lang w:val="en-US"/>
          </w:rPr>
          <w:delText xml:space="preserve"> </w:delText>
        </w:r>
      </w:del>
      <w:r>
        <w:rPr>
          <w:lang w:val="en-US"/>
        </w:rPr>
        <w:t>bias</w:t>
      </w:r>
      <w:del w:id="108" w:author="Julian Christensen" w:date="2024-08-15T10:36:00Z">
        <w:r w:rsidDel="003F32AA">
          <w:rPr>
            <w:lang w:val="en-US"/>
          </w:rPr>
          <w:delText>es</w:delText>
        </w:r>
      </w:del>
      <w:r>
        <w:rPr>
          <w:lang w:val="en-US"/>
        </w:rPr>
        <w:t>.</w:t>
      </w:r>
    </w:p>
    <w:p w14:paraId="0A3AACE5" w14:textId="4D3C50BD" w:rsidR="00EE3362" w:rsidRPr="00D75717" w:rsidRDefault="00EE3362" w:rsidP="00EE3362">
      <w:pPr>
        <w:spacing w:after="0" w:line="360" w:lineRule="auto"/>
        <w:ind w:firstLine="1304"/>
        <w:jc w:val="both"/>
        <w:rPr>
          <w:rStyle w:val="translation"/>
          <w:lang w:val="en-US"/>
          <w:rPrChange w:id="109" w:author="Julian Christensen" w:date="2024-08-08T10:51:00Z">
            <w:rPr>
              <w:rStyle w:val="translation"/>
            </w:rPr>
          </w:rPrChange>
        </w:rPr>
      </w:pPr>
      <w:r>
        <w:rPr>
          <w:lang w:val="en-US"/>
        </w:rPr>
        <w:t>It is important to note that no matter how much effort is invested in developing good prompt</w:t>
      </w:r>
      <w:r w:rsidR="00240878">
        <w:rPr>
          <w:lang w:val="en-US"/>
        </w:rPr>
        <w:t>s</w:t>
      </w:r>
      <w:r>
        <w:rPr>
          <w:lang w:val="en-US"/>
        </w:rPr>
        <w:t xml:space="preserve">, GPT API models—like humans—can err and, therefore, it is </w:t>
      </w:r>
      <w:r>
        <w:rPr>
          <w:rStyle w:val="translation"/>
          <w:lang w:val="en-US"/>
        </w:rPr>
        <w:t xml:space="preserve">of vital importance that GPT API screening is combined with other </w:t>
      </w:r>
      <w:r w:rsidR="00240878">
        <w:rPr>
          <w:rStyle w:val="translation"/>
          <w:lang w:val="en-US"/>
        </w:rPr>
        <w:t xml:space="preserve">traditional </w:t>
      </w:r>
      <w:r>
        <w:rPr>
          <w:rStyle w:val="translation"/>
          <w:lang w:val="en-US"/>
        </w:rPr>
        <w:t>screening techniques</w:t>
      </w:r>
      <w:ins w:id="110" w:author="Julian Christensen" w:date="2024-08-15T10:36:00Z">
        <w:r w:rsidR="00DA4A8B">
          <w:rPr>
            <w:rStyle w:val="translation"/>
            <w:lang w:val="en-US"/>
          </w:rPr>
          <w:t>,</w:t>
        </w:r>
      </w:ins>
      <w:r>
        <w:rPr>
          <w:rStyle w:val="translation"/>
          <w:lang w:val="en-US"/>
        </w:rPr>
        <w:t xml:space="preserve"> such as forward and backward citation tracking</w:t>
      </w:r>
      <w:ins w:id="111" w:author="Julian Christensen" w:date="2024-08-15T10:36:00Z">
        <w:r w:rsidR="00DA4A8B">
          <w:rPr>
            <w:rStyle w:val="translation"/>
            <w:lang w:val="en-US"/>
          </w:rPr>
          <w:t>,</w:t>
        </w:r>
      </w:ins>
      <w:r>
        <w:rPr>
          <w:rStyle w:val="translation"/>
          <w:lang w:val="en-US"/>
        </w:rPr>
        <w:t xml:space="preserve"> to ensure that potentially missed studies re-enter the review. In that regard, GPT-based screenings are not different from screenings conducted by humans. Although our recommendations allow for minor errors, we </w:t>
      </w:r>
      <w:r w:rsidR="00240878">
        <w:rPr>
          <w:rStyle w:val="translation"/>
          <w:lang w:val="en-US"/>
        </w:rPr>
        <w:t xml:space="preserve">generally </w:t>
      </w:r>
      <w:r>
        <w:rPr>
          <w:rStyle w:val="translation"/>
          <w:lang w:val="en-US"/>
        </w:rPr>
        <w:t>recommend not to use GPT API screening</w:t>
      </w:r>
      <w:del w:id="112" w:author="Julian Christensen" w:date="2024-08-15T10:37:00Z">
        <w:r w:rsidDel="00DA4A8B">
          <w:rPr>
            <w:rStyle w:val="translation"/>
            <w:lang w:val="en-US"/>
          </w:rPr>
          <w:delText>,</w:delText>
        </w:r>
      </w:del>
      <w:r>
        <w:rPr>
          <w:rStyle w:val="translation"/>
          <w:lang w:val="en-US"/>
        </w:rPr>
        <w:t xml:space="preserve"> if reviewers cannot reach satisfying recall and specificity </w:t>
      </w:r>
      <w:del w:id="113" w:author="Julian Christensen" w:date="2024-08-14T15:15:00Z">
        <w:r w:rsidDel="00EC6E04">
          <w:rPr>
            <w:rStyle w:val="translation"/>
            <w:lang w:val="en-US"/>
          </w:rPr>
          <w:delText>rates</w:delText>
        </w:r>
      </w:del>
      <w:ins w:id="114" w:author="Julian Christensen" w:date="2024-08-14T15:15:00Z">
        <w:r w:rsidR="00EC6E04">
          <w:rPr>
            <w:rStyle w:val="translation"/>
            <w:lang w:val="en-US"/>
          </w:rPr>
          <w:t>values</w:t>
        </w:r>
      </w:ins>
      <w:r>
        <w:rPr>
          <w:rStyle w:val="translation"/>
          <w:lang w:val="en-US"/>
        </w:rPr>
        <w:t xml:space="preserve">. In a similar vein, we never think a GPT API model should be used as a stand-alone screener. There must always be a human in the loop, meaning that humans must always take the role of the first screener of titles and abstracts in high-quality systematic reviews. </w:t>
      </w:r>
    </w:p>
    <w:p w14:paraId="08077535" w14:textId="42D7C82A" w:rsidR="00EE3362" w:rsidRPr="00D75717" w:rsidRDefault="00EE3362" w:rsidP="00EE3362">
      <w:pPr>
        <w:autoSpaceDE w:val="0"/>
        <w:autoSpaceDN w:val="0"/>
        <w:adjustRightInd w:val="0"/>
        <w:spacing w:after="0" w:line="360" w:lineRule="auto"/>
        <w:ind w:firstLine="1304"/>
        <w:jc w:val="both"/>
        <w:rPr>
          <w:lang w:val="en-US"/>
          <w:rPrChange w:id="115" w:author="Julian Christensen" w:date="2024-08-08T10:51:00Z">
            <w:rPr/>
          </w:rPrChange>
        </w:rPr>
      </w:pPr>
      <w:r>
        <w:rPr>
          <w:rStyle w:val="translation"/>
          <w:lang w:val="en-US"/>
        </w:rPr>
        <w:t xml:space="preserve">With this paper, we have strived to make the foundation on which evidence organizations (such as Cochrane and Campbell Collaboration) and review journals can </w:t>
      </w:r>
      <w:del w:id="116" w:author="Julian Christensen" w:date="2024-08-15T10:38:00Z">
        <w:r w:rsidDel="00DA4A8B">
          <w:rPr>
            <w:rStyle w:val="translation"/>
            <w:lang w:val="en-US"/>
          </w:rPr>
          <w:delText>accept</w:delText>
        </w:r>
        <w:r w:rsidR="00240878" w:rsidDel="00DA4A8B">
          <w:rPr>
            <w:rStyle w:val="translation"/>
            <w:lang w:val="en-US"/>
          </w:rPr>
          <w:delText xml:space="preserve"> and </w:delText>
        </w:r>
      </w:del>
      <w:r w:rsidR="00240878">
        <w:rPr>
          <w:rStyle w:val="translation"/>
          <w:lang w:val="en-US"/>
        </w:rPr>
        <w:t>assess</w:t>
      </w:r>
      <w:r>
        <w:rPr>
          <w:rStyle w:val="translation"/>
          <w:lang w:val="en-US"/>
        </w:rPr>
        <w:t xml:space="preserve"> the use of</w:t>
      </w:r>
      <w:r w:rsidR="00583C66">
        <w:rPr>
          <w:rStyle w:val="translation"/>
          <w:lang w:val="en-US"/>
        </w:rPr>
        <w:t xml:space="preserve"> TAB screening with</w:t>
      </w:r>
      <w:r>
        <w:rPr>
          <w:rStyle w:val="translation"/>
          <w:lang w:val="en-US"/>
        </w:rPr>
        <w:t xml:space="preserve"> GPT API </w:t>
      </w:r>
      <w:r w:rsidR="00583C66">
        <w:rPr>
          <w:rStyle w:val="translation"/>
          <w:lang w:val="en-US"/>
        </w:rPr>
        <w:t>models</w:t>
      </w:r>
      <w:r>
        <w:rPr>
          <w:rStyle w:val="translation"/>
          <w:lang w:val="en-US"/>
        </w:rPr>
        <w:t>.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xml:space="preserve">. These requirements have played a key part in this paper, and we have used them as the main pillars </w:t>
      </w:r>
      <w:r w:rsidR="00240878">
        <w:rPr>
          <w:lang w:val="en-US"/>
        </w:rPr>
        <w:t>to build the</w:t>
      </w:r>
      <w:r>
        <w:rPr>
          <w:lang w:val="en-US"/>
        </w:rPr>
        <w:t xml:space="preserve"> suggested </w:t>
      </w:r>
      <w:r w:rsidR="00240878">
        <w:rPr>
          <w:lang w:val="en-US"/>
        </w:rPr>
        <w:t xml:space="preserve">screening </w:t>
      </w:r>
      <w:r>
        <w:rPr>
          <w:lang w:val="en-US"/>
        </w:rPr>
        <w:t xml:space="preserve">framework. </w:t>
      </w:r>
      <w:r w:rsidR="00240878">
        <w:rPr>
          <w:lang w:val="en-US"/>
        </w:rPr>
        <w:t>Concretely</w:t>
      </w:r>
      <w:r>
        <w:rPr>
          <w:lang w:val="en-US"/>
        </w:rPr>
        <w:t xml:space="preserve">, we have aimed to accommodate requirement </w:t>
      </w:r>
      <w:r>
        <w:rPr>
          <w:i/>
          <w:lang w:val="en-US"/>
        </w:rPr>
        <w:t>(a)</w:t>
      </w:r>
      <w:r>
        <w:rPr>
          <w:lang w:val="en-US"/>
        </w:rPr>
        <w:t xml:space="preserve"> by building our framework and codes so that they can readily be remodeled to work with other API models than OpenAI’s. This means that our setup aims to be agnostic to the given provider of the given LLM and will be viable as long as </w:t>
      </w:r>
      <w:r w:rsidR="00240878">
        <w:rPr>
          <w:lang w:val="en-US"/>
        </w:rPr>
        <w:t>reviewers have</w:t>
      </w:r>
      <w:r>
        <w:rPr>
          <w:lang w:val="en-US"/>
        </w:rPr>
        <w:t xml:space="preserve"> public access to LLM models. </w:t>
      </w:r>
      <w:r w:rsidR="00240878">
        <w:rPr>
          <w:lang w:val="en-US"/>
        </w:rPr>
        <w:t xml:space="preserve">We aimed to support </w:t>
      </w:r>
      <w:r>
        <w:rPr>
          <w:lang w:val="en-US"/>
        </w:rPr>
        <w:t xml:space="preserve">Campbell’s requirement </w:t>
      </w:r>
      <w:r>
        <w:rPr>
          <w:i/>
          <w:lang w:val="en-US"/>
        </w:rPr>
        <w:t>(b)</w:t>
      </w:r>
      <w:r>
        <w:rPr>
          <w:lang w:val="en-US"/>
        </w:rPr>
        <w:t xml:space="preserve"> </w:t>
      </w:r>
      <w:r w:rsidR="00240878">
        <w:rPr>
          <w:lang w:val="en-US"/>
        </w:rPr>
        <w:t>by developing</w:t>
      </w:r>
      <w:r>
        <w:rPr>
          <w:lang w:val="en-US"/>
        </w:rPr>
        <w:t xml:space="preserve"> </w:t>
      </w:r>
      <w:r w:rsidR="00240878">
        <w:rPr>
          <w:lang w:val="en-US"/>
        </w:rPr>
        <w:t>the</w:t>
      </w:r>
      <w:r>
        <w:rPr>
          <w:lang w:val="en-US"/>
        </w:rPr>
        <w:t xml:space="preserve"> new benchmark scheme and</w:t>
      </w:r>
      <w:r w:rsidR="00240878">
        <w:rPr>
          <w:lang w:val="en-US"/>
        </w:rPr>
        <w:t xml:space="preserve"> by showing </w:t>
      </w:r>
      <w:r>
        <w:rPr>
          <w:lang w:val="en-US"/>
        </w:rPr>
        <w:t xml:space="preserve">that GPT API screening is perfectly appropriate in high-quality reviews, whereas the development of the AIscreenR package and the quality tests hereof were meant to accommodate Campbell’s requirement </w:t>
      </w:r>
      <w:r>
        <w:rPr>
          <w:i/>
          <w:lang w:val="en-US"/>
        </w:rPr>
        <w:t>(c)</w:t>
      </w:r>
      <w:r>
        <w:rPr>
          <w:lang w:val="en-US"/>
        </w:rPr>
        <w:t xml:space="preserve">. Moreover, to fulfill requirement </w:t>
      </w:r>
      <w:r>
        <w:rPr>
          <w:i/>
          <w:lang w:val="en-US"/>
        </w:rPr>
        <w:t>(f)</w:t>
      </w:r>
      <w:r>
        <w:rPr>
          <w:lang w:val="en-US"/>
        </w:rPr>
        <w:t>, we built the AIscreenR package as open-source software</w:t>
      </w:r>
      <w:del w:id="117" w:author="Julian Christensen" w:date="2024-08-15T10:40:00Z">
        <w:r w:rsidDel="00DA4A8B">
          <w:rPr>
            <w:lang w:val="en-US"/>
          </w:rPr>
          <w:delText xml:space="preserve"> so that</w:delText>
        </w:r>
      </w:del>
      <w:ins w:id="118" w:author="Julian Christensen" w:date="2024-08-15T10:40:00Z">
        <w:r w:rsidR="00DA4A8B">
          <w:rPr>
            <w:lang w:val="en-US"/>
          </w:rPr>
          <w:t>, allowing</w:t>
        </w:r>
      </w:ins>
      <w:r>
        <w:rPr>
          <w:lang w:val="en-US"/>
        </w:rPr>
        <w:t xml:space="preserve"> others </w:t>
      </w:r>
      <w:del w:id="119" w:author="Julian Christensen" w:date="2024-08-15T10:40:00Z">
        <w:r w:rsidDel="00DA4A8B">
          <w:rPr>
            <w:lang w:val="en-US"/>
          </w:rPr>
          <w:delText xml:space="preserve">in the review community </w:delText>
        </w:r>
      </w:del>
      <w:r>
        <w:rPr>
          <w:lang w:val="en-US"/>
        </w:rPr>
        <w:t xml:space="preserve">(e.g., the Evidence Synthesis Hackathon, Campbell Collaboration, or the EPPI-Reviewer team) </w:t>
      </w:r>
      <w:del w:id="120" w:author="Julian Christensen" w:date="2024-08-15T10:40:00Z">
        <w:r w:rsidDel="00DA4A8B">
          <w:rPr>
            <w:lang w:val="en-US"/>
          </w:rPr>
          <w:delText xml:space="preserve">can </w:delText>
        </w:r>
      </w:del>
      <w:ins w:id="121" w:author="Julian Christensen" w:date="2024-08-15T10:40:00Z">
        <w:r w:rsidR="00DA4A8B">
          <w:rPr>
            <w:lang w:val="en-US"/>
          </w:rPr>
          <w:t xml:space="preserve">to </w:t>
        </w:r>
      </w:ins>
      <w:r>
        <w:rPr>
          <w:lang w:val="en-US"/>
        </w:rPr>
        <w:t xml:space="preserve">readily contribute to the development and ongoing support of the software. Finally, we </w:t>
      </w:r>
      <w:del w:id="122" w:author="Julian Christensen" w:date="2024-08-15T10:40:00Z">
        <w:r w:rsidDel="00DA4A8B">
          <w:rPr>
            <w:lang w:val="en-US"/>
          </w:rPr>
          <w:delText xml:space="preserve">also </w:delText>
        </w:r>
      </w:del>
      <w:r>
        <w:rPr>
          <w:lang w:val="en-US"/>
        </w:rPr>
        <w:t xml:space="preserve">developed our </w:t>
      </w:r>
      <w:del w:id="123" w:author="Julian Christensen" w:date="2024-08-15T10:40:00Z">
        <w:r w:rsidDel="00DA4A8B">
          <w:rPr>
            <w:lang w:val="en-US"/>
          </w:rPr>
          <w:delText xml:space="preserve">suggested </w:delText>
        </w:r>
      </w:del>
      <w:r>
        <w:rPr>
          <w:lang w:val="en-US"/>
        </w:rPr>
        <w:t xml:space="preserve">workflow and guidelines to underpin requirements </w:t>
      </w:r>
      <w:r>
        <w:rPr>
          <w:i/>
          <w:lang w:val="en-US"/>
        </w:rPr>
        <w:t>(d)</w:t>
      </w:r>
      <w:r>
        <w:rPr>
          <w:lang w:val="en-US"/>
        </w:rPr>
        <w:t xml:space="preserve"> and </w:t>
      </w:r>
      <w:r>
        <w:rPr>
          <w:i/>
          <w:lang w:val="en-US"/>
        </w:rPr>
        <w:t>(e)</w:t>
      </w:r>
      <w:r>
        <w:rPr>
          <w:lang w:val="en-US"/>
        </w:rPr>
        <w:t xml:space="preserve">. Requirement </w:t>
      </w:r>
      <w:r>
        <w:rPr>
          <w:i/>
          <w:lang w:val="en-US"/>
        </w:rPr>
        <w:t>(e)</w:t>
      </w:r>
      <w:r>
        <w:rPr>
          <w:lang w:val="en-US"/>
        </w:rPr>
        <w:t xml:space="preserve"> is as such not necessary in our case since we are working we </w:t>
      </w:r>
      <w:r>
        <w:rPr>
          <w:i/>
          <w:lang w:val="en-US"/>
        </w:rPr>
        <w:lastRenderedPageBreak/>
        <w:t>pre-</w:t>
      </w:r>
      <w:r>
        <w:rPr>
          <w:lang w:val="en-US"/>
        </w:rPr>
        <w:t xml:space="preserve">trained models. Instead, the performance of the prompt(s) used for screening needs to be </w:t>
      </w:r>
      <w:r>
        <w:rPr>
          <w:i/>
          <w:lang w:val="en-US"/>
        </w:rPr>
        <w:t>tested</w:t>
      </w:r>
      <w:r>
        <w:rPr>
          <w:lang w:val="en-US"/>
        </w:rPr>
        <w:t xml:space="preserve"> and compared against human performance measures before credible TAB screening can be initiated. </w:t>
      </w:r>
    </w:p>
    <w:p w14:paraId="21282595" w14:textId="6B26C12E" w:rsidR="00EE3362" w:rsidRDefault="00EE3362" w:rsidP="00583C66">
      <w:pPr>
        <w:spacing w:after="0" w:line="360" w:lineRule="auto"/>
        <w:jc w:val="both"/>
        <w:rPr>
          <w:lang w:val="en-US"/>
        </w:rPr>
      </w:pPr>
      <w:r>
        <w:rPr>
          <w:lang w:val="en-US"/>
        </w:rPr>
        <w:tab/>
      </w:r>
      <w:r w:rsidR="00240878">
        <w:rPr>
          <w:lang w:val="en-US"/>
        </w:rPr>
        <w:t>However, s</w:t>
      </w:r>
      <w:r>
        <w:rPr>
          <w:lang w:val="en-US"/>
        </w:rPr>
        <w:t>ome caveats and limitations follow our work. First</w:t>
      </w:r>
      <w:del w:id="124" w:author="Julian Christensen" w:date="2024-08-15T10:41:00Z">
        <w:r w:rsidDel="00DA4A8B">
          <w:rPr>
            <w:lang w:val="en-US"/>
          </w:rPr>
          <w:delText xml:space="preserve"> of all</w:delText>
        </w:r>
      </w:del>
      <w:r>
        <w:rPr>
          <w:lang w:val="en-US"/>
        </w:rPr>
        <w:t xml:space="preserve">, we agree with Schoot et al. </w:t>
      </w:r>
      <w: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suppress-author":1,"uris":["http://www.mendeley.com/documents/?uuid=7f678686-0882-4047-9080-d553b8b81a1e"]}],"mendeley":{"formattedCitation":"(2021)","plainTextFormattedCitation":"(2021)","previouslyFormattedCitation":"(2021)"},"properties":{"noteIndex":0},"schema":"https://github.com/citation-style-language/schema/raw/master/csl-citation.json"}</w:instrText>
      </w:r>
      <w:r>
        <w:fldChar w:fldCharType="separate"/>
      </w:r>
      <w:r>
        <w:rPr>
          <w:noProof/>
          <w:lang w:val="en-US"/>
        </w:rPr>
        <w:t>(2021)</w:t>
      </w:r>
      <w:r>
        <w:fldChar w:fldCharType="end"/>
      </w:r>
      <w:r>
        <w:rPr>
          <w:lang w:val="en-US"/>
        </w:rPr>
        <w:t xml:space="preserve"> that transparency and reproducibility represent the highest scientific standards. Yet, OpenAI’s GPT API models are based on black box algorithms. Nonetheless, we do not believe that this argument should prevent reviewers from using OpenAI’s GPT API models for TAB screening</w:t>
      </w:r>
      <w:r w:rsidR="00240878">
        <w:rPr>
          <w:lang w:val="en-US"/>
        </w:rPr>
        <w:t xml:space="preserve"> since</w:t>
      </w:r>
      <w:r>
        <w:rPr>
          <w:lang w:val="en-US"/>
        </w:rPr>
        <w:t xml:space="preserve"> human screening decisions most often represent black-box operations as well. </w:t>
      </w:r>
      <w:r w:rsidR="00583C66">
        <w:rPr>
          <w:lang w:val="en-US"/>
        </w:rPr>
        <w:t>Nonetheless</w:t>
      </w:r>
      <w:r>
        <w:rPr>
          <w:lang w:val="en-US"/>
        </w:rPr>
        <w:t xml:space="preserve">, we consider it all-important that future research investigates the performance of alternative open-source GPT models. </w:t>
      </w:r>
      <w:r w:rsidR="00AF094A">
        <w:rPr>
          <w:lang w:val="en-US"/>
        </w:rPr>
        <w:t>A side-effect of such research would further be that the costs of using GPT models may be substantially reduced, which can be a major barrier to using GPT-4 models for TAB screening at the current point in time. T</w:t>
      </w:r>
      <w:r w:rsidR="00AF094A">
        <w:rPr>
          <w:rStyle w:val="translation"/>
          <w:lang w:val="en-US"/>
        </w:rPr>
        <w:t xml:space="preserve">hese models are still rather expensive (in absolute terms, not compared to hiring a human screener). </w:t>
      </w:r>
      <w:r w:rsidR="00583C66">
        <w:rPr>
          <w:lang w:val="en-US"/>
        </w:rPr>
        <w:t xml:space="preserve">In addition, </w:t>
      </w:r>
      <w:r w:rsidR="00583C66">
        <w:rPr>
          <w:rStyle w:val="translation"/>
          <w:lang w:val="en-US"/>
        </w:rPr>
        <w:t>a</w:t>
      </w:r>
      <w:r>
        <w:rPr>
          <w:rStyle w:val="translation"/>
          <w:lang w:val="en-US"/>
        </w:rPr>
        <w:t xml:space="preserve"> more general challenge</w:t>
      </w:r>
      <w:r w:rsidR="00583C66">
        <w:rPr>
          <w:rStyle w:val="translation"/>
          <w:lang w:val="en-US"/>
        </w:rPr>
        <w:t xml:space="preserve">, </w:t>
      </w:r>
      <w:r>
        <w:rPr>
          <w:rStyle w:val="translation"/>
          <w:lang w:val="en-US"/>
        </w:rPr>
        <w:t>when using GPT API models</w:t>
      </w:r>
      <w:r w:rsidR="00583C66">
        <w:rPr>
          <w:rStyle w:val="translation"/>
          <w:lang w:val="en-US"/>
        </w:rPr>
        <w:t xml:space="preserve">, </w:t>
      </w:r>
      <w:r>
        <w:rPr>
          <w:rStyle w:val="translation"/>
          <w:lang w:val="en-US"/>
        </w:rPr>
        <w:t>is that it requires a substantial amount of software maintenance to keep up to date with the newest model developments. Therefore, it requires continuous software development, for this screening approach to be viable which, in turn, will probably require collaborations in the research community to ensure the stability of the software over time.</w:t>
      </w:r>
    </w:p>
    <w:p w14:paraId="1C3688DE" w14:textId="3C853A1C" w:rsidR="00EE3362" w:rsidRDefault="00EE3362" w:rsidP="00EE3362">
      <w:pPr>
        <w:spacing w:after="0" w:line="360" w:lineRule="auto"/>
        <w:ind w:firstLine="1304"/>
        <w:jc w:val="both"/>
        <w:rPr>
          <w:lang w:val="en-US"/>
        </w:rPr>
      </w:pPr>
      <w:r>
        <w:rPr>
          <w:lang w:val="en-US"/>
        </w:rPr>
        <w:t xml:space="preserve">Although this study </w:t>
      </w:r>
      <w:del w:id="125" w:author="Julian Christensen" w:date="2024-08-15T10:43:00Z">
        <w:r w:rsidDel="00DA4A8B">
          <w:rPr>
            <w:lang w:val="en-US"/>
          </w:rPr>
          <w:delText>has some important</w:delText>
        </w:r>
      </w:del>
      <w:ins w:id="126" w:author="Julian Christensen" w:date="2024-08-15T10:43:00Z">
        <w:r w:rsidR="00DA4A8B">
          <w:rPr>
            <w:lang w:val="en-US"/>
          </w:rPr>
          <w:t>is not without</w:t>
        </w:r>
      </w:ins>
      <w:r>
        <w:rPr>
          <w:lang w:val="en-US"/>
        </w:rPr>
        <w:t xml:space="preserve"> limitations,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{"citationItems":[{"id":"ITEM-1","itemData":{"DOI":"https://doi.org/10.1002/jrsm.1093","ISSN":"1759-2879","abstract":"In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D75717">
        <w:rPr>
          <w:rStyle w:val="translation"/>
          <w:lang w:val="en-US"/>
          <w:rPrChange w:id="127" w:author="Julian Christensen" w:date="2024-08-08T10:51:00Z">
            <w:rPr>
              <w:rStyle w:val="translation"/>
            </w:rPr>
          </w:rPrChange>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be all-important in elevating the quality of reviews conducted by single researchers restricted by resources such as </w:t>
      </w:r>
      <w:del w:id="128" w:author="Julian Christensen" w:date="2024-08-15T10:44:00Z">
        <w:r w:rsidDel="00DA4A8B">
          <w:rPr>
            <w:lang w:val="en-US"/>
          </w:rPr>
          <w:delText xml:space="preserve">low </w:delText>
        </w:r>
      </w:del>
      <w:ins w:id="129" w:author="Julian Christensen" w:date="2024-08-15T10:44:00Z">
        <w:r w:rsidR="00DA4A8B">
          <w:rPr>
            <w:lang w:val="en-US"/>
          </w:rPr>
          <w:t xml:space="preserve">limited </w:t>
        </w:r>
      </w:ins>
      <w:r>
        <w:rPr>
          <w:lang w:val="en-US"/>
        </w:rPr>
        <w:t xml:space="preserve">budgets and/or time. Third, we believe that a huge potential exists in combining traditional automated tools and GPT modeling. For example, GPT API models could play a key </w:t>
      </w:r>
      <w:del w:id="130" w:author="Julian Christensen" w:date="2024-08-15T10:45:00Z">
        <w:r w:rsidDel="00DA4A8B">
          <w:rPr>
            <w:lang w:val="en-US"/>
          </w:rPr>
          <w:delText xml:space="preserve">part </w:delText>
        </w:r>
      </w:del>
      <w:ins w:id="131" w:author="Julian Christensen" w:date="2024-08-15T10:45:00Z">
        <w:r w:rsidR="00DA4A8B">
          <w:rPr>
            <w:lang w:val="en-US"/>
          </w:rPr>
          <w:t xml:space="preserve">role </w:t>
        </w:r>
      </w:ins>
      <w:r>
        <w:rPr>
          <w:lang w:val="en-US"/>
        </w:rPr>
        <w:t xml:space="preserve">in validating a decided stopping rule </w:t>
      </w:r>
      <w:r>
        <w:fldChar w:fldCharType="begin" w:fldLock="1"/>
      </w:r>
      <w:r>
        <w:rPr>
          <w:lang w:val="en-US"/>
        </w:rPr>
        <w:instrText>ADDIN CSL_CITATION {"citationItems":[{"id":"ITEM-1","itemData":{"author":[{"dropping-particle":"","family":"Campos","given":"Diego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id":"ITEM-1","issued":{"date-parts":[["2023"]]},"publisher":"PsyArXiv","title":"Screening Smarter, Not Harder: A Comparative Analysis of Machine Learning Screening Algorithms and Heuristic Stopping Criteria for Systematic Reviews in Educational Research","type":"article-journal"},"uris":["http://www.mendeley.com/documents/?uuid=95eae932-1d78-401b-8fcc-7bcfc45a2fe0"]},{"id":"ITEM-2","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2023; König et al., 2023)","plainTextFormattedCitation":"(Campos et al., 2023; König et al., 2023)","previouslyFormattedCitation":"(Campos et al., 2023; König et al., 2023)"},"properties":{"noteIndex":0},"schema":"https://github.com/citation-style-language/schema/raw/master/csl-citation.json"}</w:instrText>
      </w:r>
      <w:r>
        <w:fldChar w:fldCharType="separate"/>
      </w:r>
      <w:r>
        <w:rPr>
          <w:noProof/>
          <w:lang w:val="en-US"/>
        </w:rPr>
        <w:t>(Campos et al., 2023; König et al., 2023)</w:t>
      </w:r>
      <w:r>
        <w:fldChar w:fldCharType="end"/>
      </w:r>
      <w:r>
        <w:rPr>
          <w:lang w:val="en-US"/>
        </w:rPr>
        <w:t xml:space="preserve"> whereto it could partly be used to screen records close to the stopping rule on the wrong side, and partly be used to more precisely detect relevant studies on the right side of a given stopping rule, thereby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Another application </w:t>
      </w:r>
      <w:r>
        <w:rPr>
          <w:lang w:val="en-US"/>
        </w:rPr>
        <w:lastRenderedPageBreak/>
        <w:t xml:space="preserve">could also be that GPT API models are used together with prioritization resampling algorithms such as the one suggested by Hou and Tipton </w:t>
      </w:r>
      <w:r>
        <w:fldChar w:fldCharType="begin" w:fldLock="1"/>
      </w:r>
      <w:r w:rsidR="00776038">
        <w:rPr>
          <w:lang w:val="en-US"/>
        </w:rPr>
        <w:instrText>ADDIN CSL_CITATION {"citationItems":[{"id":"ITEM-1","itemData":{"DOI":"https://doi.org/10.1002/jrsm.1690","ISSN":"1759-2879","abstract":"Abstract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Methods","id":"ITEM-1","issue":"n/a","issued":{"date-parts":[["2024","1","7"]]},"publisher":"John Wiley &amp; Sons, Ltd","title":"Enhancing recall in automated record screening: A resampling algorithm","type":"article-journal","volume":"n/a"},"suppress-author":1,"uris":["http://www.mendeley.com/documents/?uuid=f583edb9-0628-4fa2-9b5c-f5a0c037eea3"]}],"mendeley":{"formattedCitation":"(2024)","plainTextFormattedCitation":"(2024)","previouslyFormattedCitation":"(2024)"},"properties":{"noteIndex":0},"schema":"https://github.com/citation-style-language/schema/raw/master/csl-citation.json"}</w:instrText>
      </w:r>
      <w:r>
        <w:fldChar w:fldCharType="separate"/>
      </w:r>
      <w:r>
        <w:rPr>
          <w:noProof/>
          <w:lang w:val="en-US"/>
        </w:rPr>
        <w:t>(2024)</w:t>
      </w:r>
      <w:r>
        <w:fldChar w:fldCharType="end"/>
      </w:r>
      <w:ins w:id="132" w:author="Julian Christensen" w:date="2024-08-15T10:46:00Z">
        <w:r w:rsidR="00DA4A8B" w:rsidRPr="00DA4A8B">
          <w:rPr>
            <w:lang w:val="en-US"/>
            <w:rPrChange w:id="133" w:author="Julian Christensen" w:date="2024-08-15T10:46:00Z">
              <w:rPr/>
            </w:rPrChange>
          </w:rPr>
          <w:t xml:space="preserve">, </w:t>
        </w:r>
        <w:r w:rsidR="00DA4A8B">
          <w:rPr>
            <w:lang w:val="en-US"/>
          </w:rPr>
          <w:t xml:space="preserve">thereby </w:t>
        </w:r>
        <w:r w:rsidR="00FA26A7">
          <w:rPr>
            <w:lang w:val="en-US"/>
          </w:rPr>
          <w:t>making it possible to</w:t>
        </w:r>
      </w:ins>
      <w:r>
        <w:rPr>
          <w:lang w:val="en-US"/>
        </w:rPr>
        <w:t xml:space="preserve"> </w:t>
      </w:r>
      <w:del w:id="134" w:author="Julian Christensen" w:date="2024-08-15T10:46:00Z">
        <w:r w:rsidDel="00DA4A8B">
          <w:rPr>
            <w:lang w:val="en-US"/>
          </w:rPr>
          <w:delText xml:space="preserve">to </w:delText>
        </w:r>
      </w:del>
      <w:del w:id="135" w:author="Julian Christensen" w:date="2024-08-14T15:15:00Z">
        <w:r w:rsidDel="00EC6E04">
          <w:rPr>
            <w:lang w:val="en-US"/>
          </w:rPr>
          <w:delText xml:space="preserve">come closer to </w:delText>
        </w:r>
      </w:del>
      <w:r>
        <w:rPr>
          <w:lang w:val="en-US"/>
        </w:rPr>
        <w:t>reach</w:t>
      </w:r>
      <w:del w:id="136" w:author="Julian Christensen" w:date="2024-08-14T15:15:00Z">
        <w:r w:rsidDel="00EC6E04">
          <w:rPr>
            <w:lang w:val="en-US"/>
          </w:rPr>
          <w:delText>ing</w:delText>
        </w:r>
      </w:del>
      <w:r>
        <w:rPr>
          <w:lang w:val="en-US"/>
        </w:rPr>
        <w:t xml:space="preserve"> recall</w:t>
      </w:r>
      <w:ins w:id="137" w:author="Julian Christensen" w:date="2024-08-14T15:15:00Z">
        <w:r w:rsidR="00EC6E04">
          <w:rPr>
            <w:lang w:val="en-US"/>
          </w:rPr>
          <w:t xml:space="preserve"> values</w:t>
        </w:r>
      </w:ins>
      <w:r>
        <w:rPr>
          <w:lang w:val="en-US"/>
        </w:rPr>
        <w:t xml:space="preserve"> </w:t>
      </w:r>
      <w:del w:id="138" w:author="Julian Christensen" w:date="2024-08-14T15:15:00Z">
        <w:r w:rsidDel="00EC6E04">
          <w:rPr>
            <w:lang w:val="en-US"/>
          </w:rPr>
          <w:delText xml:space="preserve">rates </w:delText>
        </w:r>
      </w:del>
      <w:r>
        <w:rPr>
          <w:lang w:val="en-US"/>
        </w:rPr>
        <w:t>closer to 1</w:t>
      </w:r>
      <w:del w:id="139" w:author="Julian Christensen" w:date="2024-08-15T10:46:00Z">
        <w:r w:rsidDel="00FA26A7">
          <w:rPr>
            <w:lang w:val="en-US"/>
          </w:rPr>
          <w:delText>00%</w:delText>
        </w:r>
      </w:del>
      <w:r>
        <w:rPr>
          <w:lang w:val="en-US"/>
        </w:rPr>
        <w:t xml:space="preserve">, which </w:t>
      </w:r>
      <w:del w:id="140" w:author="Julian Christensen" w:date="2024-08-15T10:46:00Z">
        <w:r w:rsidDel="00FA26A7">
          <w:rPr>
            <w:lang w:val="en-US"/>
          </w:rPr>
          <w:delText xml:space="preserve">are </w:delText>
        </w:r>
      </w:del>
      <w:ins w:id="141" w:author="Julian Christensen" w:date="2024-08-15T10:46:00Z">
        <w:r w:rsidR="00FA26A7">
          <w:rPr>
            <w:lang w:val="en-US"/>
          </w:rPr>
          <w:t xml:space="preserve">is </w:t>
        </w:r>
      </w:ins>
      <w:r>
        <w:rPr>
          <w:lang w:val="en-US"/>
        </w:rPr>
        <w:t xml:space="preserve">generally considered unattainable when using stochastic algorithms. Fourth, even if reviewers prefer to use duplicate human screening, we think that using a GPT API model as a third screener would be valuable since it can guard against missing relevant studies due to human screener drifting. </w:t>
      </w:r>
    </w:p>
    <w:p w14:paraId="5D69FE2B" w14:textId="27A7FBED" w:rsidR="00AC50D6" w:rsidRDefault="00EE3362" w:rsidP="00152C1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models will perform even more adequately when used on more structured abstracts as typically found in medicine. </w:t>
      </w:r>
      <w:del w:id="142" w:author="Julian Christensen" w:date="2024-08-15T10:47:00Z">
        <w:r w:rsidDel="00FA26A7">
          <w:rPr>
            <w:lang w:val="en-US"/>
          </w:rPr>
          <w:delText>Moreover, w</w:delText>
        </w:r>
      </w:del>
      <w:ins w:id="143" w:author="Julian Christensen" w:date="2024-08-15T10:47:00Z">
        <w:r w:rsidR="00FA26A7">
          <w:rPr>
            <w:lang w:val="en-US"/>
          </w:rPr>
          <w:t>W</w:t>
        </w:r>
      </w:ins>
      <w:r>
        <w:rPr>
          <w:lang w:val="en-US"/>
        </w:rPr>
        <w:t xml:space="preserve">e think </w:t>
      </w:r>
      <w:del w:id="144" w:author="Julian Christensen" w:date="2024-08-15T10:48:00Z">
        <w:r w:rsidDel="00FA26A7">
          <w:rPr>
            <w:lang w:val="en-US"/>
          </w:rPr>
          <w:delText xml:space="preserve">this </w:delText>
        </w:r>
      </w:del>
      <w:ins w:id="145" w:author="Julian Christensen" w:date="2024-08-15T10:48:00Z">
        <w:r w:rsidR="00FA26A7">
          <w:rPr>
            <w:lang w:val="en-US"/>
          </w:rPr>
          <w:t xml:space="preserve">TAB screening </w:t>
        </w:r>
      </w:ins>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24"/>
    </w:p>
    <w:p w14:paraId="009C3F3D" w14:textId="13DDAE7B" w:rsidR="00B60F01" w:rsidRDefault="00B60F01" w:rsidP="006F63D8">
      <w:pPr>
        <w:spacing w:after="0" w:line="360" w:lineRule="auto"/>
        <w:rPr>
          <w:b/>
          <w:lang w:val="en-US"/>
        </w:rPr>
      </w:pPr>
    </w:p>
    <w:p w14:paraId="3A7B57EF" w14:textId="28E94EF5" w:rsidR="00EC3DD2" w:rsidRDefault="00EC3DD2" w:rsidP="006F63D8">
      <w:pPr>
        <w:spacing w:after="0" w:line="360" w:lineRule="auto"/>
        <w:rPr>
          <w:b/>
          <w:lang w:val="en-US"/>
        </w:rPr>
      </w:pPr>
    </w:p>
    <w:p w14:paraId="1986CC65" w14:textId="635C0BCA" w:rsidR="00EC3DD2" w:rsidRDefault="00EC3DD2" w:rsidP="006F63D8">
      <w:pPr>
        <w:spacing w:after="0" w:line="360" w:lineRule="auto"/>
        <w:rPr>
          <w:b/>
          <w:lang w:val="en-US"/>
        </w:rPr>
      </w:pPr>
    </w:p>
    <w:p w14:paraId="5D3D4110" w14:textId="11F5E63F" w:rsidR="00EC3DD2" w:rsidRDefault="00EC3DD2" w:rsidP="006F63D8">
      <w:pPr>
        <w:spacing w:after="0" w:line="360" w:lineRule="auto"/>
        <w:rPr>
          <w:b/>
          <w:lang w:val="en-US"/>
        </w:rPr>
      </w:pPr>
    </w:p>
    <w:p w14:paraId="218EB3CA" w14:textId="7A9408FF" w:rsidR="00EC3DD2" w:rsidRDefault="00EC3DD2" w:rsidP="006F63D8">
      <w:pPr>
        <w:spacing w:after="0" w:line="360" w:lineRule="auto"/>
        <w:rPr>
          <w:b/>
          <w:lang w:val="en-US"/>
        </w:rPr>
      </w:pPr>
    </w:p>
    <w:p w14:paraId="1C2A1CD2" w14:textId="16A05346" w:rsidR="00EC3DD2" w:rsidRDefault="00EC3DD2" w:rsidP="006F63D8">
      <w:pPr>
        <w:spacing w:after="0" w:line="360" w:lineRule="auto"/>
        <w:rPr>
          <w:b/>
          <w:lang w:val="en-US"/>
        </w:rPr>
      </w:pPr>
    </w:p>
    <w:p w14:paraId="1FA753A3" w14:textId="71405852" w:rsidR="00EC3DD2" w:rsidRDefault="00EC3DD2" w:rsidP="006F63D8">
      <w:pPr>
        <w:spacing w:after="0" w:line="360" w:lineRule="auto"/>
        <w:rPr>
          <w:b/>
          <w:lang w:val="en-US"/>
        </w:rPr>
      </w:pPr>
    </w:p>
    <w:p w14:paraId="4C894643" w14:textId="49595793" w:rsidR="00EC3DD2" w:rsidRDefault="00EC3DD2" w:rsidP="006F63D8">
      <w:pPr>
        <w:spacing w:after="0" w:line="360" w:lineRule="auto"/>
        <w:rPr>
          <w:b/>
          <w:lang w:val="en-US"/>
        </w:rPr>
      </w:pPr>
    </w:p>
    <w:p w14:paraId="03817713" w14:textId="18C1D11F" w:rsidR="00EC3DD2" w:rsidRDefault="00EC3DD2" w:rsidP="006F63D8">
      <w:pPr>
        <w:spacing w:after="0" w:line="360" w:lineRule="auto"/>
        <w:rPr>
          <w:b/>
          <w:lang w:val="en-US"/>
        </w:rPr>
      </w:pPr>
    </w:p>
    <w:p w14:paraId="5E805519" w14:textId="7C4D7AD1" w:rsidR="00EC3DD2" w:rsidRDefault="00EC3DD2" w:rsidP="006F63D8">
      <w:pPr>
        <w:spacing w:after="0" w:line="360" w:lineRule="auto"/>
        <w:rPr>
          <w:b/>
          <w:lang w:val="en-US"/>
        </w:rPr>
      </w:pPr>
    </w:p>
    <w:p w14:paraId="436DA2DB" w14:textId="600D7A02" w:rsidR="00EC3DD2" w:rsidRDefault="00EC3DD2" w:rsidP="006F63D8">
      <w:pPr>
        <w:spacing w:after="0" w:line="360" w:lineRule="auto"/>
        <w:rPr>
          <w:b/>
          <w:lang w:val="en-US"/>
        </w:rPr>
      </w:pPr>
    </w:p>
    <w:p w14:paraId="000E7F63" w14:textId="77777777" w:rsidR="00EC3DD2" w:rsidRDefault="00EC3DD2" w:rsidP="006F63D8">
      <w:pPr>
        <w:spacing w:after="0" w:line="360" w:lineRule="auto"/>
        <w:rPr>
          <w:b/>
          <w:lang w:val="en-US"/>
        </w:rPr>
      </w:pPr>
    </w:p>
    <w:p w14:paraId="42E25347" w14:textId="0532C295" w:rsidR="00521E21" w:rsidRPr="0011702D" w:rsidRDefault="00521E21" w:rsidP="006F63D8">
      <w:pPr>
        <w:spacing w:after="0" w:line="360" w:lineRule="auto"/>
        <w:rPr>
          <w:b/>
          <w:lang w:val="en-US"/>
        </w:rPr>
      </w:pPr>
      <w:r w:rsidRPr="0011702D">
        <w:rPr>
          <w:b/>
          <w:lang w:val="en-US"/>
        </w:rPr>
        <w:t>ACKNOWLEDGEMENT</w:t>
      </w:r>
    </w:p>
    <w:p w14:paraId="7FA196FE" w14:textId="69BE23A2" w:rsidR="00A23F06" w:rsidRDefault="007948B5" w:rsidP="00E56E60">
      <w:pPr>
        <w:spacing w:after="0" w:line="360" w:lineRule="auto"/>
        <w:jc w:val="both"/>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 xml:space="preserve">Also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r w:rsidR="008240F6">
        <w:rPr>
          <w:lang w:val="en-US"/>
        </w:rPr>
        <w:t>Also thank</w:t>
      </w:r>
      <w:r w:rsidR="00AF094A">
        <w:rPr>
          <w:lang w:val="en-US"/>
        </w:rPr>
        <w:t xml:space="preserve">s </w:t>
      </w:r>
      <w:r w:rsidR="008240F6">
        <w:rPr>
          <w:lang w:val="en-US"/>
        </w:rPr>
        <w:t>to Terri Pigott</w:t>
      </w:r>
      <w:r w:rsidR="005C6840">
        <w:rPr>
          <w:lang w:val="en-US"/>
        </w:rPr>
        <w:t xml:space="preserve"> </w:t>
      </w:r>
      <w:r w:rsidR="008240F6">
        <w:rPr>
          <w:lang w:val="en-US"/>
        </w:rPr>
        <w:t xml:space="preserve">for valuable discussions.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lastRenderedPageBreak/>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25C21A4E" w:rsidR="00317DE3" w:rsidRPr="00317DE3" w:rsidRDefault="004315B1" w:rsidP="006F63D8">
      <w:pPr>
        <w:spacing w:after="0" w:line="360" w:lineRule="auto"/>
        <w:rPr>
          <w:rFonts w:cs="Times New Roman"/>
          <w:szCs w:val="20"/>
          <w:lang w:val="en-US"/>
        </w:rPr>
      </w:pPr>
      <w:r>
        <w:rPr>
          <w:rFonts w:cs="Times New Roman"/>
          <w:szCs w:val="20"/>
          <w:lang w:val="en-US"/>
        </w:rPr>
        <w:t xml:space="preserve">To adhere to the reproducibility framework proposed by </w:t>
      </w:r>
      <w:r w:rsidRPr="004315B1">
        <w:rPr>
          <w:rFonts w:cs="Times New Roman"/>
          <w:szCs w:val="20"/>
          <w:lang w:val="en-US"/>
        </w:rPr>
        <w:t>Olorisade</w:t>
      </w:r>
      <w:r>
        <w:rPr>
          <w:rFonts w:cs="Times New Roman"/>
          <w:szCs w:val="20"/>
          <w:lang w:val="en-US"/>
        </w:rPr>
        <w:t xml:space="preserve"> et al. </w:t>
      </w:r>
      <w:r>
        <w:rPr>
          <w:rFonts w:cs="Times New Roman"/>
          <w:szCs w:val="20"/>
          <w:lang w:val="en-US"/>
        </w:rPr>
        <w:fldChar w:fldCharType="begin" w:fldLock="1"/>
      </w:r>
      <w:r w:rsidR="00DE061E">
        <w:rPr>
          <w:rFonts w:cs="Times New Roman"/>
          <w:szCs w:val="20"/>
          <w:lang w:val="en-US"/>
        </w:rPr>
        <w:instrText>ADDIN CSL_CITATION {"citationItems":[{"id":"ITEM-1","itemData":{"DOI":"https://doi.org/10.1016/j.jbi.2017.07.010","ISSN":"1532-0464","abstract":"Context Independent validation of published scientific results through study replication is a pre-condition for accepting the validity of such results. In computation research, full replication is often unrealistic for independent results validation, therefore, study reproduction has been justified as the minimum acceptable standard to evaluate the validity of scientific claims. The application of text mining techniques to citation screening in the context of systematic literature reviews is a relatively young and growing computational field with high relevance for software engineering, medical research and other fields. However, there is little work so far on reproduction studies in the field. Objective In this paper, we investigate the reproducibility of studies in this area based on information contained in published articles and we propose reporting guidelines that could improve reproducibility. Methods The study was approached in two ways. Initially we attempted to reproduce results from six studies, which were based on the same raw dataset. Then, based on this experience, we identified steps considered essential to successful reproduction of text mining experiments and characterized them to measure how reproducible is a study given the information provided on these steps. 33 articles were systematically assessed for reproducibility using this approach. Results Our work revealed that it is currently difficult if not impossible to independently reproduce the results published in any of the studies investigated. The lack of information about the datasets used limits reproducibility of about 80% of the studies assessed. Also, information about the machine learning algorithms is inadequate in about 27% of the papers. On the plus side, the third party software tools used are mostly free and available. Conclusions The reproducibility potential of most of the studies can be significantly improved if more attention is paid to information provided on the datasets used, how they were partitioned and utilized, and how any randomization was controlled. We introduce a checklist of information that needs to be provided in order to ensure that a published study can be reproduced.","author":[{"dropping-particle":"","family":"Olorisade","given":"Babatunde Kazeem","non-dropping-particle":"","parse-names":false,"suffix":""},{"dropping-particle":"","family":"Brereton","given":"Pearl","non-dropping-particle":"","parse-names":false,"suffix":""},{"dropping-particle":"","family":"Andras","given":"Peter","non-dropping-particle":"","parse-names":false,"suffix":""}],"container-title":"Journal of Biomedical Informatics","id":"ITEM-1","issued":{"date-parts":[["2017"]]},"page":"1-13","title":"Reproducibility of studies on text mining for citation screening in systematic reviews: Evaluation and checklist","type":"article-journal","volume":"73"},"suppress-author":1,"uris":["http://www.mendeley.com/documents/?uuid=052adaae-500f-4e42-aeaf-0b08c3a387f3"]}],"mendeley":{"formattedCitation":"(2017)","plainTextFormattedCitation":"(2017)","previouslyFormattedCitation":"(2017)"},"properties":{"noteIndex":0},"schema":"https://github.com/citation-style-language/schema/raw/master/csl-citation.json"}</w:instrText>
      </w:r>
      <w:r>
        <w:rPr>
          <w:rFonts w:cs="Times New Roman"/>
          <w:szCs w:val="20"/>
          <w:lang w:val="en-US"/>
        </w:rPr>
        <w:fldChar w:fldCharType="separate"/>
      </w:r>
      <w:r w:rsidR="00DE061E" w:rsidRPr="00DE061E">
        <w:rPr>
          <w:rFonts w:cs="Times New Roman"/>
          <w:noProof/>
          <w:szCs w:val="20"/>
          <w:lang w:val="en-US"/>
        </w:rPr>
        <w:t>(2017)</w:t>
      </w:r>
      <w:r>
        <w:rPr>
          <w:rFonts w:cs="Times New Roman"/>
          <w:szCs w:val="20"/>
          <w:lang w:val="en-US"/>
        </w:rPr>
        <w:fldChar w:fldCharType="end"/>
      </w:r>
      <w:r>
        <w:rPr>
          <w:rFonts w:cs="Times New Roman"/>
          <w:szCs w:val="20"/>
          <w:lang w:val="en-US"/>
        </w:rPr>
        <w:t>, replicate codes can be found at</w:t>
      </w:r>
      <w:r w:rsidR="00317DE3">
        <w:rPr>
          <w:rFonts w:cs="Times New Roman"/>
          <w:szCs w:val="20"/>
          <w:lang w:val="en-US"/>
        </w:rPr>
        <w:t xml:space="preserve"> OSF</w:t>
      </w:r>
      <w:r w:rsidR="00DB1D88">
        <w:rPr>
          <w:rFonts w:cs="Times New Roman"/>
          <w:szCs w:val="20"/>
          <w:lang w:val="en-US"/>
        </w:rPr>
        <w:t xml:space="preserve"> </w:t>
      </w:r>
      <w:hyperlink r:id="rId16" w:tgtFrame="_blank" w:history="1">
        <w:r w:rsidR="00117829" w:rsidRPr="00167EBB">
          <w:rPr>
            <w:rStyle w:val="Hyperlink"/>
            <w:lang w:val="en-US"/>
          </w:rPr>
          <w:t>bit.ly/3spivoG</w:t>
        </w:r>
      </w:hyperlink>
      <w:r w:rsidR="00DB1D88">
        <w:rPr>
          <w:rFonts w:cs="Times New Roman"/>
          <w:szCs w:val="20"/>
          <w:lang w:val="en-US"/>
        </w:rPr>
        <w:t xml:space="preserve">: </w:t>
      </w:r>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6E86E304" w14:textId="2AAA615C" w:rsidR="00C51CEC" w:rsidRPr="00C51CEC" w:rsidRDefault="00A23F06" w:rsidP="00C51CEC">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C51CEC" w:rsidRPr="00C51CEC">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C51CEC" w:rsidRPr="00C51CEC">
        <w:rPr>
          <w:rFonts w:cs="Times New Roman"/>
          <w:i/>
          <w:iCs/>
          <w:noProof/>
          <w:szCs w:val="24"/>
        </w:rPr>
        <w:t>Systems</w:t>
      </w:r>
      <w:r w:rsidR="00C51CEC" w:rsidRPr="00C51CEC">
        <w:rPr>
          <w:rFonts w:cs="Times New Roman"/>
          <w:noProof/>
          <w:szCs w:val="24"/>
        </w:rPr>
        <w:t xml:space="preserve">, </w:t>
      </w:r>
      <w:r w:rsidR="00C51CEC" w:rsidRPr="00C51CEC">
        <w:rPr>
          <w:rFonts w:cs="Times New Roman"/>
          <w:i/>
          <w:iCs/>
          <w:noProof/>
          <w:szCs w:val="24"/>
        </w:rPr>
        <w:t>11</w:t>
      </w:r>
      <w:r w:rsidR="00C51CEC" w:rsidRPr="00C51CEC">
        <w:rPr>
          <w:rFonts w:cs="Times New Roman"/>
          <w:noProof/>
          <w:szCs w:val="24"/>
        </w:rPr>
        <w:t>(7), 351.</w:t>
      </w:r>
    </w:p>
    <w:p w14:paraId="47C00F75"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Ames, H., Hestevik, C. H., &amp; Briggs, A. M. (2024). Acceptability, values, and preferences of older people for chronic low back pain management; a qualitative evidence synthesis. </w:t>
      </w:r>
      <w:r w:rsidRPr="00C51CEC">
        <w:rPr>
          <w:rFonts w:cs="Times New Roman"/>
          <w:i/>
          <w:iCs/>
          <w:noProof/>
          <w:szCs w:val="24"/>
        </w:rPr>
        <w:t>BMC Geriatrics</w:t>
      </w:r>
      <w:r w:rsidRPr="00C51CEC">
        <w:rPr>
          <w:rFonts w:cs="Times New Roman"/>
          <w:noProof/>
          <w:szCs w:val="24"/>
        </w:rPr>
        <w:t xml:space="preserve">, </w:t>
      </w:r>
      <w:r w:rsidRPr="00C51CEC">
        <w:rPr>
          <w:rFonts w:cs="Times New Roman"/>
          <w:i/>
          <w:iCs/>
          <w:noProof/>
          <w:szCs w:val="24"/>
        </w:rPr>
        <w:t>24</w:t>
      </w:r>
      <w:r w:rsidRPr="00C51CEC">
        <w:rPr>
          <w:rFonts w:cs="Times New Roman"/>
          <w:noProof/>
          <w:szCs w:val="24"/>
        </w:rPr>
        <w:t>(1), 1–22. https://doi.org/10.1186/s12877-023-04608-4</w:t>
      </w:r>
    </w:p>
    <w:p w14:paraId="2E1DD0D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Boetje, J., &amp; van de Schoot, R. (2024). The SAFE procedure: a practical stopping heuristic for active learning-based screening in systematic reviews and meta-analyses.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13</w:t>
      </w:r>
      <w:r w:rsidRPr="00C51CEC">
        <w:rPr>
          <w:rFonts w:cs="Times New Roman"/>
          <w:noProof/>
          <w:szCs w:val="24"/>
        </w:rPr>
        <w:t>(1), 81.</w:t>
      </w:r>
    </w:p>
    <w:p w14:paraId="48E1EA6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Bøg, M., Filges, T., &amp; Jørgensen, A. M. K. (2018). Deployment of personnel to military operations: impact on mental health and social functioning.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14</w:t>
      </w:r>
      <w:r w:rsidRPr="00C51CEC">
        <w:rPr>
          <w:rFonts w:cs="Times New Roman"/>
          <w:noProof/>
          <w:szCs w:val="24"/>
        </w:rPr>
        <w:t>(1), 1–127. https://doi.org/https://doi.org/10.4073/csr.2018.6</w:t>
      </w:r>
    </w:p>
    <w:p w14:paraId="1DEA3588"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19</w:t>
      </w:r>
      <w:r w:rsidRPr="00C51CEC">
        <w:rPr>
          <w:rFonts w:cs="Times New Roman"/>
          <w:noProof/>
          <w:szCs w:val="24"/>
        </w:rPr>
        <w:t>(3), e1345.</w:t>
      </w:r>
    </w:p>
    <w:p w14:paraId="3D145A27"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C51CEC">
        <w:rPr>
          <w:rFonts w:cs="Times New Roman"/>
          <w:i/>
          <w:iCs/>
          <w:noProof/>
          <w:szCs w:val="24"/>
        </w:rPr>
        <w:t>Humanities and Social Sciences Communications</w:t>
      </w:r>
      <w:r w:rsidRPr="00C51CEC">
        <w:rPr>
          <w:rFonts w:cs="Times New Roman"/>
          <w:noProof/>
          <w:szCs w:val="24"/>
        </w:rPr>
        <w:t xml:space="preserve">, </w:t>
      </w:r>
      <w:r w:rsidRPr="00C51CEC">
        <w:rPr>
          <w:rFonts w:cs="Times New Roman"/>
          <w:i/>
          <w:iCs/>
          <w:noProof/>
          <w:szCs w:val="24"/>
        </w:rPr>
        <w:t>8</w:t>
      </w:r>
      <w:r w:rsidRPr="00C51CEC">
        <w:rPr>
          <w:rFonts w:cs="Times New Roman"/>
          <w:noProof/>
          <w:szCs w:val="24"/>
        </w:rPr>
        <w:t>(1), 1–15.</w:t>
      </w:r>
    </w:p>
    <w:p w14:paraId="50D36967"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Brunton, J., Stansfield, C., Caird, J., &amp; Thomas, J. (2017). Finding relevant studies. In D. Gough, S. Oliver, &amp; J. Thomas (Eds.), </w:t>
      </w:r>
      <w:r w:rsidRPr="00C51CEC">
        <w:rPr>
          <w:rFonts w:cs="Times New Roman"/>
          <w:i/>
          <w:iCs/>
          <w:noProof/>
          <w:szCs w:val="24"/>
        </w:rPr>
        <w:t>An introduction to systematic reviews</w:t>
      </w:r>
      <w:r w:rsidRPr="00C51CEC">
        <w:rPr>
          <w:rFonts w:cs="Times New Roman"/>
          <w:noProof/>
          <w:szCs w:val="24"/>
        </w:rPr>
        <w:t xml:space="preserve"> (2nd ed., pp. 93–122). Sage.</w:t>
      </w:r>
    </w:p>
    <w:p w14:paraId="597F691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Burgard, T., &amp; Bittermann, A. (2023). Reducing Literature Screening Workload With Machine Learning. </w:t>
      </w:r>
      <w:r w:rsidRPr="00C51CEC">
        <w:rPr>
          <w:rFonts w:cs="Times New Roman"/>
          <w:i/>
          <w:iCs/>
          <w:noProof/>
          <w:szCs w:val="24"/>
        </w:rPr>
        <w:t>Zeitschrift Für Psychologie</w:t>
      </w:r>
      <w:r w:rsidRPr="00C51CEC">
        <w:rPr>
          <w:rFonts w:cs="Times New Roman"/>
          <w:noProof/>
          <w:szCs w:val="24"/>
        </w:rPr>
        <w:t>.</w:t>
      </w:r>
    </w:p>
    <w:p w14:paraId="07EF5493"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Buscemi, N., Hartling, L., Vandermeer, B., Tjosvold, L., &amp; Klassen, T. P. (2006). Single data extraction generated more errors than double data extraction in systematic reviews. </w:t>
      </w:r>
      <w:r w:rsidRPr="00C51CEC">
        <w:rPr>
          <w:rFonts w:cs="Times New Roman"/>
          <w:i/>
          <w:iCs/>
          <w:noProof/>
          <w:szCs w:val="24"/>
        </w:rPr>
        <w:t>Journal of Clinical Epidemiology</w:t>
      </w:r>
      <w:r w:rsidRPr="00C51CEC">
        <w:rPr>
          <w:rFonts w:cs="Times New Roman"/>
          <w:noProof/>
          <w:szCs w:val="24"/>
        </w:rPr>
        <w:t xml:space="preserve">, </w:t>
      </w:r>
      <w:r w:rsidRPr="00C51CEC">
        <w:rPr>
          <w:rFonts w:cs="Times New Roman"/>
          <w:i/>
          <w:iCs/>
          <w:noProof/>
          <w:szCs w:val="24"/>
        </w:rPr>
        <w:t>59</w:t>
      </w:r>
      <w:r w:rsidRPr="00C51CEC">
        <w:rPr>
          <w:rFonts w:cs="Times New Roman"/>
          <w:noProof/>
          <w:szCs w:val="24"/>
        </w:rPr>
        <w:t>(7), 697–703.</w:t>
      </w:r>
    </w:p>
    <w:p w14:paraId="038C4E3E"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Campbell Collaboration. (2023). </w:t>
      </w:r>
      <w:r w:rsidRPr="00C51CEC">
        <w:rPr>
          <w:rFonts w:cs="Times New Roman"/>
          <w:i/>
          <w:iCs/>
          <w:noProof/>
          <w:szCs w:val="24"/>
        </w:rPr>
        <w:t>Stepping up evidence synthesis: faster, cheaper and more useful</w:t>
      </w:r>
      <w:r w:rsidRPr="00C51CEC">
        <w:rPr>
          <w:rFonts w:cs="Times New Roman"/>
          <w:noProof/>
          <w:szCs w:val="24"/>
        </w:rPr>
        <w:t>. https://www.campbellcollaboration.org/news-and-events/news/stepping-up-evidence-synthesis.html</w:t>
      </w:r>
    </w:p>
    <w:p w14:paraId="38A254E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Campos, D. G., Fütterer, T., Gfrörer, T., Lavelle-Hill, R. E., Murayama, K., König, L., Hecht, M., Zitzmann, S., &amp; Scherer, R. (2023). </w:t>
      </w:r>
      <w:r w:rsidRPr="00C51CEC">
        <w:rPr>
          <w:rFonts w:cs="Times New Roman"/>
          <w:i/>
          <w:iCs/>
          <w:noProof/>
          <w:szCs w:val="24"/>
        </w:rPr>
        <w:t xml:space="preserve">Screening Smarter, Not Harder: A Comparative Analysis </w:t>
      </w:r>
      <w:r w:rsidRPr="00C51CEC">
        <w:rPr>
          <w:rFonts w:cs="Times New Roman"/>
          <w:i/>
          <w:iCs/>
          <w:noProof/>
          <w:szCs w:val="24"/>
        </w:rPr>
        <w:lastRenderedPageBreak/>
        <w:t>of Machine Learning Screening Algorithms and Heuristic Stopping Criteria for Systematic Reviews in Educational Research</w:t>
      </w:r>
      <w:r w:rsidRPr="00C51CEC">
        <w:rPr>
          <w:rFonts w:cs="Times New Roman"/>
          <w:noProof/>
          <w:szCs w:val="24"/>
        </w:rPr>
        <w:t>.</w:t>
      </w:r>
    </w:p>
    <w:p w14:paraId="469FD41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Chicco, D., &amp; Jurman, G. (2023). The Matthews correlation coefficient (MCC) should replace the ROC AUC as the standard metric for assessing binary classification. </w:t>
      </w:r>
      <w:r w:rsidRPr="00C51CEC">
        <w:rPr>
          <w:rFonts w:cs="Times New Roman"/>
          <w:i/>
          <w:iCs/>
          <w:noProof/>
          <w:szCs w:val="24"/>
        </w:rPr>
        <w:t>BioData Mining</w:t>
      </w:r>
      <w:r w:rsidRPr="00C51CEC">
        <w:rPr>
          <w:rFonts w:cs="Times New Roman"/>
          <w:noProof/>
          <w:szCs w:val="24"/>
        </w:rPr>
        <w:t xml:space="preserve">, </w:t>
      </w:r>
      <w:r w:rsidRPr="00C51CEC">
        <w:rPr>
          <w:rFonts w:cs="Times New Roman"/>
          <w:i/>
          <w:iCs/>
          <w:noProof/>
          <w:szCs w:val="24"/>
        </w:rPr>
        <w:t>16</w:t>
      </w:r>
      <w:r w:rsidRPr="00C51CEC">
        <w:rPr>
          <w:rFonts w:cs="Times New Roman"/>
          <w:noProof/>
          <w:szCs w:val="24"/>
        </w:rPr>
        <w:t>(1), 1–23.</w:t>
      </w:r>
    </w:p>
    <w:p w14:paraId="7C99778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Cohen, A. M., Hersh, W. R., Peterson, K., &amp; Yen, P.-Y. (2006). Reducing workload in systematic review preparation using automated citation classification. </w:t>
      </w:r>
      <w:r w:rsidRPr="00C51CEC">
        <w:rPr>
          <w:rFonts w:cs="Times New Roman"/>
          <w:i/>
          <w:iCs/>
          <w:noProof/>
          <w:szCs w:val="24"/>
        </w:rPr>
        <w:t>Journal of the American Medical Informatics Association</w:t>
      </w:r>
      <w:r w:rsidRPr="00C51CEC">
        <w:rPr>
          <w:rFonts w:cs="Times New Roman"/>
          <w:noProof/>
          <w:szCs w:val="24"/>
        </w:rPr>
        <w:t xml:space="preserve">, </w:t>
      </w:r>
      <w:r w:rsidRPr="00C51CEC">
        <w:rPr>
          <w:rFonts w:cs="Times New Roman"/>
          <w:i/>
          <w:iCs/>
          <w:noProof/>
          <w:szCs w:val="24"/>
        </w:rPr>
        <w:t>13</w:t>
      </w:r>
      <w:r w:rsidRPr="00C51CEC">
        <w:rPr>
          <w:rFonts w:cs="Times New Roman"/>
          <w:noProof/>
          <w:szCs w:val="24"/>
        </w:rPr>
        <w:t>(2), 206–219.</w:t>
      </w:r>
    </w:p>
    <w:p w14:paraId="268CA20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(2), e1239. https://doi.org/https://doi.org/10.1002/cl2.1239</w:t>
      </w:r>
    </w:p>
    <w:p w14:paraId="7C30FB1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(4), e1291. https://doi.org/https://doi.org/10.1002/cl2.1291</w:t>
      </w:r>
    </w:p>
    <w:p w14:paraId="7E1EDBE1"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(1), e1209. https://doi.org/https://doi.org/10.1002/cl2.1209</w:t>
      </w:r>
    </w:p>
    <w:p w14:paraId="00E63E41"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(3), e1254. https://doi.org/10.1002/cl2.1254</w:t>
      </w:r>
    </w:p>
    <w:p w14:paraId="1BEEEC4D"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16</w:t>
      </w:r>
      <w:r w:rsidRPr="00C51CEC">
        <w:rPr>
          <w:rFonts w:cs="Times New Roman"/>
          <w:noProof/>
          <w:szCs w:val="24"/>
        </w:rPr>
        <w:t>(2), e1081. https://doi.org/10.1002/cl2.1081</w:t>
      </w:r>
    </w:p>
    <w:p w14:paraId="37EC11A7"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17</w:t>
      </w:r>
      <w:r w:rsidRPr="00C51CEC">
        <w:rPr>
          <w:rFonts w:cs="Times New Roman"/>
          <w:noProof/>
          <w:szCs w:val="24"/>
        </w:rPr>
        <w:t>(2), e1152. https://doi.org/10.1002/cl2.1152</w:t>
      </w:r>
    </w:p>
    <w:p w14:paraId="766E042D"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lastRenderedPageBreak/>
        <w:t xml:space="preserve">Doi, S. A., &amp; Xu, C. (2021). The Freeman–Tukey double arcsine transformation for the meta-analysis of proportions: Recent criticisms were seriously misleading. </w:t>
      </w:r>
      <w:r w:rsidRPr="00C51CEC">
        <w:rPr>
          <w:rFonts w:cs="Times New Roman"/>
          <w:i/>
          <w:iCs/>
          <w:noProof/>
          <w:szCs w:val="24"/>
        </w:rPr>
        <w:t>Journal of Evidence-Based Medicine</w:t>
      </w:r>
      <w:r w:rsidRPr="00C51CEC">
        <w:rPr>
          <w:rFonts w:cs="Times New Roman"/>
          <w:noProof/>
          <w:szCs w:val="24"/>
        </w:rPr>
        <w:t xml:space="preserve">, </w:t>
      </w:r>
      <w:r w:rsidRPr="00C51CEC">
        <w:rPr>
          <w:rFonts w:cs="Times New Roman"/>
          <w:i/>
          <w:iCs/>
          <w:noProof/>
          <w:szCs w:val="24"/>
        </w:rPr>
        <w:t>14</w:t>
      </w:r>
      <w:r w:rsidRPr="00C51CEC">
        <w:rPr>
          <w:rFonts w:cs="Times New Roman"/>
          <w:noProof/>
          <w:szCs w:val="24"/>
        </w:rPr>
        <w:t>(4), 259–261. https://doi.org/https://doi.org/10.1111/jebm.12445</w:t>
      </w:r>
    </w:p>
    <w:p w14:paraId="75A3260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EPPI-Centre. (2024). </w:t>
      </w:r>
      <w:r w:rsidRPr="00C51CEC">
        <w:rPr>
          <w:rFonts w:cs="Times New Roman"/>
          <w:i/>
          <w:iCs/>
          <w:noProof/>
          <w:szCs w:val="24"/>
        </w:rPr>
        <w:t>Automated data extraction using GPT-4</w:t>
      </w:r>
      <w:r w:rsidRPr="00C51CEC">
        <w:rPr>
          <w:rFonts w:cs="Times New Roman"/>
          <w:noProof/>
          <w:szCs w:val="24"/>
        </w:rPr>
        <w:t>. https://eppi.ioe.ac.uk/cms/Default.aspx?tabid=3921</w:t>
      </w:r>
    </w:p>
    <w:p w14:paraId="0EF7127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Evensen, L. H., Kleven, L., Dahm, K. T., Hafstad, E. V., Holte, H. H., Robberstad, B., &amp; Risstad, H. (2023). </w:t>
      </w:r>
      <w:r w:rsidRPr="00C51CEC">
        <w:rPr>
          <w:rFonts w:cs="Times New Roman"/>
          <w:i/>
          <w:iCs/>
          <w:noProof/>
          <w:szCs w:val="24"/>
        </w:rPr>
        <w:t>Sutur av degenerative rotatorcuff-rupturer: en fullstendig metodevurdering [Rotator cuff repair for degenerative rotator cuff tears: a health technology assessment].</w:t>
      </w:r>
      <w:r w:rsidRPr="00C51CEC">
        <w:rPr>
          <w:rFonts w:cs="Times New Roman"/>
          <w:noProof/>
          <w:szCs w:val="24"/>
        </w:rPr>
        <w:t xml:space="preserve"> https://www.fhi.no/publ/2023/sutur-av-degenerative-rotatorcuff-rupturer/</w:t>
      </w:r>
    </w:p>
    <w:p w14:paraId="378D42EA"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Andersen, D., &amp; Jørgensen, A.-M. K. (2015). Functional Family Therapy (FFT) for Young People in Treatment for Non-opioid Drug Use: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11</w:t>
      </w:r>
      <w:r w:rsidRPr="00C51CEC">
        <w:rPr>
          <w:rFonts w:cs="Times New Roman"/>
          <w:noProof/>
          <w:szCs w:val="24"/>
        </w:rPr>
        <w:t>(1), 1–77. https://doi.org/https://doi.org/10.4073/csr.2015.14</w:t>
      </w:r>
    </w:p>
    <w:p w14:paraId="414CEE5D"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(4), e1282. https://doi.org/https://doi.org/10.1002/cl2.1282</w:t>
      </w:r>
    </w:p>
    <w:p w14:paraId="3F613A14"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Dietrichson, J., Viinholt, B. C. A., &amp; Dalgaard, N. T. (2022). Service learning for improving academic success in students in grade K to 12: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(1), e1210. https://doi.org/https://doi.org/10.1002/cl2.1210</w:t>
      </w:r>
    </w:p>
    <w:p w14:paraId="0FFDF85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Montgomery, E., Kastrup, M., &amp; Jørgensen, A.-M. K. (2015). The Impact of Detention on the Health of Asylum Seekers: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11</w:t>
      </w:r>
      <w:r w:rsidRPr="00C51CEC">
        <w:rPr>
          <w:rFonts w:cs="Times New Roman"/>
          <w:noProof/>
          <w:szCs w:val="24"/>
        </w:rPr>
        <w:t>(1), 1–104. https://doi.org/https://doi.org/10.4073/csr.2015.13</w:t>
      </w:r>
    </w:p>
    <w:p w14:paraId="1D2E0598"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Siren, A., Fridberg, T., &amp; Nielsen, B. C. V. (2020). Voluntary work for the physical and mental health of older volunteers: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16</w:t>
      </w:r>
      <w:r w:rsidRPr="00C51CEC">
        <w:rPr>
          <w:rFonts w:cs="Times New Roman"/>
          <w:noProof/>
          <w:szCs w:val="24"/>
        </w:rPr>
        <w:t>(4), e1124. https://doi.org/https://doi.org/10.1002/cl2.1124</w:t>
      </w:r>
    </w:p>
    <w:p w14:paraId="09994AB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Smedslund, G., Eriksen, T., &amp; Birkefoss, K. (2023). PROTOCOL: The FRIENDS preventive programme for reducing anxiety symptoms in children and adolescents: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19</w:t>
      </w:r>
      <w:r w:rsidRPr="00C51CEC">
        <w:rPr>
          <w:rFonts w:cs="Times New Roman"/>
          <w:noProof/>
          <w:szCs w:val="24"/>
        </w:rPr>
        <w:t>(4), e1374. https://doi.org/https://doi.org/10.1002/cl2.1374</w:t>
      </w:r>
    </w:p>
    <w:p w14:paraId="58D45F04"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Sonne‐Schmidt, C. S., &amp; Nielsen, B. C. V. (2018). Small class sizes for improving student achievement in primary and secondary schools: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14</w:t>
      </w:r>
      <w:r w:rsidRPr="00C51CEC">
        <w:rPr>
          <w:rFonts w:cs="Times New Roman"/>
          <w:noProof/>
          <w:szCs w:val="24"/>
        </w:rPr>
        <w:t>(1), 1–107. https://doi.org/10.4073/csr.2018.10</w:t>
      </w:r>
    </w:p>
    <w:p w14:paraId="664E050D"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lastRenderedPageBreak/>
        <w:t xml:space="preserve">Filges, T., Torgerson, C., Gascoine, L., Dietrichson, J., Nielsen, C., &amp; Viinholt, B. A. (2019). Effectiveness of continuing professional development training of welfare professionals on outcomes for children and young people: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15</w:t>
      </w:r>
      <w:r w:rsidRPr="00C51CEC">
        <w:rPr>
          <w:rFonts w:cs="Times New Roman"/>
          <w:noProof/>
          <w:szCs w:val="24"/>
        </w:rPr>
        <w:t>(4), e1060. https://doi.org/https://doi.org/10.1002/cl2.1060</w:t>
      </w:r>
    </w:p>
    <w:p w14:paraId="5A24B371"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19</w:t>
      </w:r>
      <w:r w:rsidRPr="00C51CEC">
        <w:rPr>
          <w:rFonts w:cs="Times New Roman"/>
          <w:noProof/>
          <w:szCs w:val="24"/>
        </w:rPr>
        <w:t>(2), e1321. https://doi.org/https://doi.org/10.1002/cl2.1321</w:t>
      </w:r>
    </w:p>
    <w:p w14:paraId="4D04C93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Gargari, O. K., Mahmoudi, M. H., Hajisafarali, M., &amp; Samiee, R. (2024). Enhancing title and abstract screening for systematic reviews with GPT-3.5 turbo. </w:t>
      </w:r>
      <w:r w:rsidRPr="00C51CEC">
        <w:rPr>
          <w:rFonts w:cs="Times New Roman"/>
          <w:i/>
          <w:iCs/>
          <w:noProof/>
          <w:szCs w:val="24"/>
        </w:rPr>
        <w:t>BMJ Evidence-Based Medicine</w:t>
      </w:r>
      <w:r w:rsidRPr="00C51CEC">
        <w:rPr>
          <w:rFonts w:cs="Times New Roman"/>
          <w:noProof/>
          <w:szCs w:val="24"/>
        </w:rPr>
        <w:t xml:space="preserve">, </w:t>
      </w:r>
      <w:r w:rsidRPr="00C51CEC">
        <w:rPr>
          <w:rFonts w:cs="Times New Roman"/>
          <w:i/>
          <w:iCs/>
          <w:noProof/>
          <w:szCs w:val="24"/>
        </w:rPr>
        <w:t>29</w:t>
      </w:r>
      <w:r w:rsidRPr="00C51CEC">
        <w:rPr>
          <w:rFonts w:cs="Times New Roman"/>
          <w:noProof/>
          <w:szCs w:val="24"/>
        </w:rPr>
        <w:t>(1), 69 LP – 70. https://doi.org/10.1136/bmjebm-2023-112678</w:t>
      </w:r>
    </w:p>
    <w:p w14:paraId="4BA85B02"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8</w:t>
      </w:r>
      <w:r w:rsidRPr="00C51CEC">
        <w:rPr>
          <w:rFonts w:cs="Times New Roman"/>
          <w:noProof/>
          <w:szCs w:val="24"/>
        </w:rPr>
        <w:t>(1), 277. https://doi.org/10.1186/s13643-019-1221-3</w:t>
      </w:r>
    </w:p>
    <w:p w14:paraId="14B84AA0"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Gough, D., Oliver, S., &amp; Thomas, J. (2017). </w:t>
      </w:r>
      <w:r w:rsidRPr="00C51CEC">
        <w:rPr>
          <w:rFonts w:cs="Times New Roman"/>
          <w:i/>
          <w:iCs/>
          <w:noProof/>
          <w:szCs w:val="24"/>
        </w:rPr>
        <w:t>An introduction to systematic reviews</w:t>
      </w:r>
      <w:r w:rsidRPr="00C51CEC">
        <w:rPr>
          <w:rFonts w:cs="Times New Roman"/>
          <w:noProof/>
          <w:szCs w:val="24"/>
        </w:rPr>
        <w:t xml:space="preserve"> (2nd ed.). Sage.</w:t>
      </w:r>
    </w:p>
    <w:p w14:paraId="7D138901"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Guo, E., Gupta, M., Deng, J., Park, Y.-J., Paget, M., &amp; Naugler, C. (2024). Automated Paper Screening for Clinical Reviews Using Large Language Models: Data Analysis Study. </w:t>
      </w:r>
      <w:r w:rsidRPr="00C51CEC">
        <w:rPr>
          <w:rFonts w:cs="Times New Roman"/>
          <w:i/>
          <w:iCs/>
          <w:noProof/>
          <w:szCs w:val="24"/>
        </w:rPr>
        <w:t>J Med Internet Res</w:t>
      </w:r>
      <w:r w:rsidRPr="00C51CEC">
        <w:rPr>
          <w:rFonts w:cs="Times New Roman"/>
          <w:noProof/>
          <w:szCs w:val="24"/>
        </w:rPr>
        <w:t xml:space="preserve">, </w:t>
      </w:r>
      <w:r w:rsidRPr="00C51CEC">
        <w:rPr>
          <w:rFonts w:cs="Times New Roman"/>
          <w:i/>
          <w:iCs/>
          <w:noProof/>
          <w:szCs w:val="24"/>
        </w:rPr>
        <w:t>26</w:t>
      </w:r>
      <w:r w:rsidRPr="00C51CEC">
        <w:rPr>
          <w:rFonts w:cs="Times New Roman"/>
          <w:noProof/>
          <w:szCs w:val="24"/>
        </w:rPr>
        <w:t>, e48996. https://doi.org/10.2196/48996</w:t>
      </w:r>
    </w:p>
    <w:p w14:paraId="717BE3F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Hedges, L. V. (1992). Modeling Publication Selection Effects in Meta-Analysis. </w:t>
      </w:r>
      <w:r w:rsidRPr="00C51CEC">
        <w:rPr>
          <w:rFonts w:cs="Times New Roman"/>
          <w:i/>
          <w:iCs/>
          <w:noProof/>
          <w:szCs w:val="24"/>
        </w:rPr>
        <w:t>Statistical Science</w:t>
      </w:r>
      <w:r w:rsidRPr="00C51CEC">
        <w:rPr>
          <w:rFonts w:cs="Times New Roman"/>
          <w:noProof/>
          <w:szCs w:val="24"/>
        </w:rPr>
        <w:t xml:space="preserve">, </w:t>
      </w:r>
      <w:r w:rsidRPr="00C51CEC">
        <w:rPr>
          <w:rFonts w:cs="Times New Roman"/>
          <w:i/>
          <w:iCs/>
          <w:noProof/>
          <w:szCs w:val="24"/>
        </w:rPr>
        <w:t>7</w:t>
      </w:r>
      <w:r w:rsidRPr="00C51CEC">
        <w:rPr>
          <w:rFonts w:cs="Times New Roman"/>
          <w:noProof/>
          <w:szCs w:val="24"/>
        </w:rPr>
        <w:t>(2), 246–255. http://www.jstor.org/stable/2246311</w:t>
      </w:r>
    </w:p>
    <w:p w14:paraId="38E6988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Higgins, J. P. T., Thomas, J., Chandler, J., Cumpston, M. S., Li, T., Page, M., &amp; Welch, V. (2019). </w:t>
      </w:r>
      <w:r w:rsidRPr="00C51CEC">
        <w:rPr>
          <w:rFonts w:cs="Times New Roman"/>
          <w:i/>
          <w:iCs/>
          <w:noProof/>
          <w:szCs w:val="24"/>
        </w:rPr>
        <w:t>Cochrane handbook for systematic reviews of interventions</w:t>
      </w:r>
      <w:r w:rsidRPr="00C51CEC">
        <w:rPr>
          <w:rFonts w:cs="Times New Roman"/>
          <w:noProof/>
          <w:szCs w:val="24"/>
        </w:rPr>
        <w:t xml:space="preserve"> (2nd ed.). Wiley Online Library. https://doi.org/10.1002/9781119536604</w:t>
      </w:r>
    </w:p>
    <w:p w14:paraId="0177879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Hou, Z., &amp; Tipton, E. (2024). Enhancing recall in automated record screening: A resampling algorithm.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n/a</w:t>
      </w:r>
      <w:r w:rsidRPr="00C51CEC">
        <w:rPr>
          <w:rFonts w:cs="Times New Roman"/>
          <w:noProof/>
          <w:szCs w:val="24"/>
        </w:rPr>
        <w:t>(n/a). https://doi.org/https://doi.org/10.1002/jrsm.1690</w:t>
      </w:r>
    </w:p>
    <w:p w14:paraId="61992C9A"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C51CEC">
        <w:rPr>
          <w:rFonts w:cs="Times New Roman"/>
          <w:i/>
          <w:iCs/>
          <w:noProof/>
          <w:szCs w:val="24"/>
        </w:rPr>
        <w:t>BMC Medical Research Methodology</w:t>
      </w:r>
      <w:r w:rsidRPr="00C51CEC">
        <w:rPr>
          <w:rFonts w:cs="Times New Roman"/>
          <w:noProof/>
          <w:szCs w:val="24"/>
        </w:rPr>
        <w:t xml:space="preserve">, </w:t>
      </w:r>
      <w:r w:rsidRPr="00C51CEC">
        <w:rPr>
          <w:rFonts w:cs="Times New Roman"/>
          <w:i/>
          <w:iCs/>
          <w:noProof/>
          <w:szCs w:val="24"/>
        </w:rPr>
        <w:t>24</w:t>
      </w:r>
      <w:r w:rsidRPr="00C51CEC">
        <w:rPr>
          <w:rFonts w:cs="Times New Roman"/>
          <w:noProof/>
          <w:szCs w:val="24"/>
        </w:rPr>
        <w:t>(1), 78. https://doi.org/10.1186/s12874-024-02203-8</w:t>
      </w:r>
    </w:p>
    <w:p w14:paraId="4C51091B"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Jardim, P. S. J., Borge, T. C., &amp; Johansen, T. B. (2021). </w:t>
      </w:r>
      <w:r w:rsidRPr="00C51CEC">
        <w:rPr>
          <w:rFonts w:cs="Times New Roman"/>
          <w:i/>
          <w:iCs/>
          <w:noProof/>
          <w:szCs w:val="24"/>
        </w:rPr>
        <w:t xml:space="preserve">Effekten av antipsykotika ved </w:t>
      </w:r>
      <w:r w:rsidRPr="00C51CEC">
        <w:rPr>
          <w:rFonts w:cs="Times New Roman"/>
          <w:i/>
          <w:iCs/>
          <w:noProof/>
          <w:szCs w:val="24"/>
        </w:rPr>
        <w:lastRenderedPageBreak/>
        <w:t>førstegangspsykose: en systematisk oversikt [The effect of antipsychotics on first episode psychosis]</w:t>
      </w:r>
      <w:r w:rsidRPr="00C51CEC">
        <w:rPr>
          <w:rFonts w:cs="Times New Roman"/>
          <w:noProof/>
          <w:szCs w:val="24"/>
        </w:rPr>
        <w:t>. https://fhi.no/publ/2021/effekten-av-antipsykotika-ved-forstegangspsykose/</w:t>
      </w:r>
    </w:p>
    <w:p w14:paraId="5BD72B1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Johansen, T. B., Nøkleby, H., Langøien, L. J., &amp; Borge, T. C. (2022). </w:t>
      </w:r>
      <w:r w:rsidRPr="00C51CEC">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C51CEC">
        <w:rPr>
          <w:rFonts w:cs="Times New Roman"/>
          <w:noProof/>
          <w:szCs w:val="24"/>
        </w:rPr>
        <w:t>. https://www.fhi.no/publ/2022/samvars--og-bostedsordninger-etter-samlivsbrudd-betydninger-for-barn-og-ung/</w:t>
      </w:r>
    </w:p>
    <w:p w14:paraId="689D3333"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n/a</w:t>
      </w:r>
      <w:r w:rsidRPr="00C51CEC">
        <w:rPr>
          <w:rFonts w:cs="Times New Roman"/>
          <w:noProof/>
          <w:szCs w:val="24"/>
        </w:rPr>
        <w:t>(n/a). https://doi.org/https://doi.org/10.1002/jrsm.1715</w:t>
      </w:r>
    </w:p>
    <w:p w14:paraId="71C2128D"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König, L., Zitzmann, S., Fütterer, T., Campos, D. G., Scherer, R., &amp; Hecht, M. (2023). </w:t>
      </w:r>
      <w:r w:rsidRPr="00C51CEC">
        <w:rPr>
          <w:rFonts w:cs="Times New Roman"/>
          <w:i/>
          <w:iCs/>
          <w:noProof/>
          <w:szCs w:val="24"/>
        </w:rPr>
        <w:t>When to stop and what to expect—An Evaluation of the performance of stopping rules in AI-assisted reviewing for psychological meta-analytical research</w:t>
      </w:r>
      <w:r w:rsidRPr="00C51CEC">
        <w:rPr>
          <w:rFonts w:cs="Times New Roman"/>
          <w:noProof/>
          <w:szCs w:val="24"/>
        </w:rPr>
        <w:t>.</w:t>
      </w:r>
    </w:p>
    <w:p w14:paraId="3D4EA20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Kugley, S., Wade, A., Thomas, J., Mahood, Q., Jørgensen, A.-M. K., Hammerstrøm, K., &amp; Sathe, N. (2016). Searching for studies: A guide to information retrieval for Campbell.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13</w:t>
      </w:r>
      <w:r w:rsidRPr="00C51CEC">
        <w:rPr>
          <w:rFonts w:cs="Times New Roman"/>
          <w:noProof/>
          <w:szCs w:val="24"/>
        </w:rPr>
        <w:t>(1), 1–73. https://doi.org/10.4073/cmg.2016.1</w:t>
      </w:r>
    </w:p>
    <w:p w14:paraId="0CABF697"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Meneses Echavez, J. F., Borge, T. C., Nygård, H. T., Gaustad, J.-V., &amp; Hval, G. (2022). </w:t>
      </w:r>
      <w:r w:rsidRPr="00C51CEC">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C51CEC">
        <w:rPr>
          <w:rFonts w:cs="Times New Roman"/>
          <w:noProof/>
          <w:szCs w:val="24"/>
        </w:rPr>
        <w:t>. https://www.fhi.no/publ/2022/psykologisk-debriefing-for-helsepersonell-involvert-i-uonskede-pasienthende/</w:t>
      </w:r>
    </w:p>
    <w:p w14:paraId="3C1FA9DD"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3</w:t>
      </w:r>
      <w:r w:rsidRPr="00C51CEC">
        <w:rPr>
          <w:rFonts w:cs="Times New Roman"/>
          <w:noProof/>
          <w:szCs w:val="24"/>
        </w:rPr>
        <w:t>, 1–8.</w:t>
      </w:r>
    </w:p>
    <w:p w14:paraId="25C4672B"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O’Connor, A. M., Tsafnat, G., Thomas, J., Glasziou, P., Gilbert, S. B., &amp; Hutton, B. (2019). A question of trust: can we build an evidence base to gain trust in systematic review automation technologies?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8</w:t>
      </w:r>
      <w:r w:rsidRPr="00C51CEC">
        <w:rPr>
          <w:rFonts w:cs="Times New Roman"/>
          <w:noProof/>
          <w:szCs w:val="24"/>
        </w:rPr>
        <w:t>(1), 1–8.</w:t>
      </w:r>
    </w:p>
    <w:p w14:paraId="7AB694F7"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O’Mara-Eves, A., Thomas, J., McNaught, J., Miwa, M., &amp; Ananiadou, S. (2015). Using text mining for study identification in systematic reviews: a systematic review of current approaches.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4</w:t>
      </w:r>
      <w:r w:rsidRPr="00C51CEC">
        <w:rPr>
          <w:rFonts w:cs="Times New Roman"/>
          <w:noProof/>
          <w:szCs w:val="24"/>
        </w:rPr>
        <w:t>(1), 1–22.</w:t>
      </w:r>
    </w:p>
    <w:p w14:paraId="497DB85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Olorisade, B. K., Brereton, P., &amp; Andras, P. (2017). Reproducibility of studies on text mining for </w:t>
      </w:r>
      <w:r w:rsidRPr="00C51CEC">
        <w:rPr>
          <w:rFonts w:cs="Times New Roman"/>
          <w:noProof/>
          <w:szCs w:val="24"/>
        </w:rPr>
        <w:lastRenderedPageBreak/>
        <w:t xml:space="preserve">citation screening in systematic reviews: Evaluation and checklist. </w:t>
      </w:r>
      <w:r w:rsidRPr="00C51CEC">
        <w:rPr>
          <w:rFonts w:cs="Times New Roman"/>
          <w:i/>
          <w:iCs/>
          <w:noProof/>
          <w:szCs w:val="24"/>
        </w:rPr>
        <w:t>Journal of Biomedical Informatics</w:t>
      </w:r>
      <w:r w:rsidRPr="00C51CEC">
        <w:rPr>
          <w:rFonts w:cs="Times New Roman"/>
          <w:noProof/>
          <w:szCs w:val="24"/>
        </w:rPr>
        <w:t xml:space="preserve">, </w:t>
      </w:r>
      <w:r w:rsidRPr="00C51CEC">
        <w:rPr>
          <w:rFonts w:cs="Times New Roman"/>
          <w:i/>
          <w:iCs/>
          <w:noProof/>
          <w:szCs w:val="24"/>
        </w:rPr>
        <w:t>73</w:t>
      </w:r>
      <w:r w:rsidRPr="00C51CEC">
        <w:rPr>
          <w:rFonts w:cs="Times New Roman"/>
          <w:noProof/>
          <w:szCs w:val="24"/>
        </w:rPr>
        <w:t>, 1–13. https://doi.org/https://doi.org/10.1016/j.jbi.2017.07.010</w:t>
      </w:r>
    </w:p>
    <w:p w14:paraId="77160878"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Olorisade, B. K., de Quincey, E., Brereton, P., &amp; Andras, P. (2016). A critical analysis of studies that address the use of text mining for citation screening in systematic reviews. </w:t>
      </w:r>
      <w:r w:rsidRPr="00C51CEC">
        <w:rPr>
          <w:rFonts w:cs="Times New Roman"/>
          <w:i/>
          <w:iCs/>
          <w:noProof/>
          <w:szCs w:val="24"/>
        </w:rPr>
        <w:t>Proceedings of the 20th International Conference on Evaluation and Assessment in Software Engineering</w:t>
      </w:r>
      <w:r w:rsidRPr="00C51CEC">
        <w:rPr>
          <w:rFonts w:cs="Times New Roman"/>
          <w:noProof/>
          <w:szCs w:val="24"/>
        </w:rPr>
        <w:t>, 1–11.</w:t>
      </w:r>
    </w:p>
    <w:p w14:paraId="234FD124"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OpenAI. (2024). </w:t>
      </w:r>
      <w:r w:rsidRPr="00C51CEC">
        <w:rPr>
          <w:rFonts w:cs="Times New Roman"/>
          <w:i/>
          <w:iCs/>
          <w:noProof/>
          <w:szCs w:val="24"/>
        </w:rPr>
        <w:t>Function calling</w:t>
      </w:r>
      <w:r w:rsidRPr="00C51CEC">
        <w:rPr>
          <w:rFonts w:cs="Times New Roman"/>
          <w:noProof/>
          <w:szCs w:val="24"/>
        </w:rPr>
        <w:t>. https://platform.openai.com/docs/guides/function-calling</w:t>
      </w:r>
    </w:p>
    <w:p w14:paraId="48171B22"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Pacheco, R. L., Riera, R., Santos, G. M., Sá, K. M. M., Bomfim, L. G. P., da Silva, G. R., de Oliveira, F. R., &amp; Martimbianco, A. L. C. (2023). Many systematic reviews with a single author are indexed in PubMed. </w:t>
      </w:r>
      <w:r w:rsidRPr="00C51CEC">
        <w:rPr>
          <w:rFonts w:cs="Times New Roman"/>
          <w:i/>
          <w:iCs/>
          <w:noProof/>
          <w:szCs w:val="24"/>
        </w:rPr>
        <w:t>Journal of Clinical Epidemiology</w:t>
      </w:r>
      <w:r w:rsidRPr="00C51CEC">
        <w:rPr>
          <w:rFonts w:cs="Times New Roman"/>
          <w:noProof/>
          <w:szCs w:val="24"/>
        </w:rPr>
        <w:t xml:space="preserve">, </w:t>
      </w:r>
      <w:r w:rsidRPr="00C51CEC">
        <w:rPr>
          <w:rFonts w:cs="Times New Roman"/>
          <w:i/>
          <w:iCs/>
          <w:noProof/>
          <w:szCs w:val="24"/>
        </w:rPr>
        <w:t>156</w:t>
      </w:r>
      <w:r w:rsidRPr="00C51CEC">
        <w:rPr>
          <w:rFonts w:cs="Times New Roman"/>
          <w:noProof/>
          <w:szCs w:val="24"/>
        </w:rPr>
        <w:t>, 124–126.</w:t>
      </w:r>
    </w:p>
    <w:p w14:paraId="3978C503"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Perlman‐Arrow, S., Loo, N., Bobrovitz, N., Yan, T., &amp; Arora, R. K. (2023). A real‐world evaluation of the implementation of NLP technology in abstract screening of a systematic review.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14</w:t>
      </w:r>
      <w:r w:rsidRPr="00C51CEC">
        <w:rPr>
          <w:rFonts w:cs="Times New Roman"/>
          <w:noProof/>
          <w:szCs w:val="24"/>
        </w:rPr>
        <w:t>(4), 608–621.</w:t>
      </w:r>
    </w:p>
    <w:p w14:paraId="692ADFE0"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Polanin, J. R., Pigott, T. D., Espelage, D. L., &amp; Grotpeter, J. K. (2019). Best practice guidelines for abstract screening large-evidence systematic reviews and meta-analyses.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10</w:t>
      </w:r>
      <w:r w:rsidRPr="00C51CEC">
        <w:rPr>
          <w:rFonts w:cs="Times New Roman"/>
          <w:noProof/>
          <w:szCs w:val="24"/>
        </w:rPr>
        <w:t>(3), 330–342. https://doi.org/https://doi.org/10.1002/jrsm.1354</w:t>
      </w:r>
    </w:p>
    <w:p w14:paraId="2CDB81C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Pustejovsky, J. E. (2020). </w:t>
      </w:r>
      <w:r w:rsidRPr="00C51CEC">
        <w:rPr>
          <w:rFonts w:cs="Times New Roman"/>
          <w:i/>
          <w:iCs/>
          <w:noProof/>
          <w:szCs w:val="24"/>
        </w:rPr>
        <w:t>clubSandwich: Cluster-robust (sandwich) variance estimators with small-sample corrections</w:t>
      </w:r>
      <w:r w:rsidRPr="00C51CEC">
        <w:rPr>
          <w:rFonts w:cs="Times New Roman"/>
          <w:noProof/>
          <w:szCs w:val="24"/>
        </w:rPr>
        <w:t xml:space="preserve"> (0.5.5). cran.r-project.org. https://cran.r-project.org/web/packages/clubSandwich/index.html</w:t>
      </w:r>
    </w:p>
    <w:p w14:paraId="7C0E43E5"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Pustejovsky, J. E., &amp; Tipton, E. (2021). Meta-analysis with robust variance estimation: Expanding the range of working models. </w:t>
      </w:r>
      <w:r w:rsidRPr="00C51CEC">
        <w:rPr>
          <w:rFonts w:cs="Times New Roman"/>
          <w:i/>
          <w:iCs/>
          <w:noProof/>
          <w:szCs w:val="24"/>
        </w:rPr>
        <w:t>Prevention Science</w:t>
      </w:r>
      <w:r w:rsidRPr="00C51CEC">
        <w:rPr>
          <w:rFonts w:cs="Times New Roman"/>
          <w:noProof/>
          <w:szCs w:val="24"/>
        </w:rPr>
        <w:t xml:space="preserve">, </w:t>
      </w:r>
      <w:r w:rsidRPr="00C51CEC">
        <w:rPr>
          <w:rFonts w:cs="Times New Roman"/>
          <w:i/>
          <w:iCs/>
          <w:noProof/>
          <w:szCs w:val="24"/>
        </w:rPr>
        <w:t>23</w:t>
      </w:r>
      <w:r w:rsidRPr="00C51CEC">
        <w:rPr>
          <w:rFonts w:cs="Times New Roman"/>
          <w:noProof/>
          <w:szCs w:val="24"/>
        </w:rPr>
        <w:t>(1), 425–438. https://doi.org/10.1007/s11121-021-01246-3</w:t>
      </w:r>
    </w:p>
    <w:p w14:paraId="4A4FA685"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R Core Team. (2022). </w:t>
      </w:r>
      <w:r w:rsidRPr="00C51CEC">
        <w:rPr>
          <w:rFonts w:cs="Times New Roman"/>
          <w:i/>
          <w:iCs/>
          <w:noProof/>
          <w:szCs w:val="24"/>
        </w:rPr>
        <w:t>R: A language and environment for statistical computing</w:t>
      </w:r>
      <w:r w:rsidRPr="00C51CEC">
        <w:rPr>
          <w:rFonts w:cs="Times New Roman"/>
          <w:noProof/>
          <w:szCs w:val="24"/>
        </w:rPr>
        <w:t>. R Foundation for Statistical Computing, Vienna, Austria. https://www.r-project.org/</w:t>
      </w:r>
    </w:p>
    <w:p w14:paraId="6CB41FBE"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Rathbone, J., Hoffmann, T., &amp; Glasziou, P. (2015). Faster title and abstract screening? Evaluating Abstrackr, a semi-automated online screening program for systematic reviewers.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4</w:t>
      </w:r>
      <w:r w:rsidRPr="00C51CEC">
        <w:rPr>
          <w:rFonts w:cs="Times New Roman"/>
          <w:noProof/>
          <w:szCs w:val="24"/>
        </w:rPr>
        <w:t>(1), 1–7.</w:t>
      </w:r>
    </w:p>
    <w:p w14:paraId="5532BDA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Rothstein, H. R., Sutton, A. J., &amp; Borenstein, M. (2005). Publication bias in meta-analysis. In H. R. Rothstein, A. J. Sutton, &amp; M. Borenstein (Eds.), </w:t>
      </w:r>
      <w:r w:rsidRPr="00C51CEC">
        <w:rPr>
          <w:rFonts w:cs="Times New Roman"/>
          <w:i/>
          <w:iCs/>
          <w:noProof/>
          <w:szCs w:val="24"/>
        </w:rPr>
        <w:t>Publication bias in meta-analysis: Prevention, assessment and adjustments</w:t>
      </w:r>
      <w:r w:rsidRPr="00C51CEC">
        <w:rPr>
          <w:rFonts w:cs="Times New Roman"/>
          <w:noProof/>
          <w:szCs w:val="24"/>
        </w:rPr>
        <w:t>. Wiley Online Library.</w:t>
      </w:r>
    </w:p>
    <w:p w14:paraId="16A26C70"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Röver, C., &amp; Friede, T. (2022). Double arcsine transform not appropriate for meta-analysis.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13</w:t>
      </w:r>
      <w:r w:rsidRPr="00C51CEC">
        <w:rPr>
          <w:rFonts w:cs="Times New Roman"/>
          <w:noProof/>
          <w:szCs w:val="24"/>
        </w:rPr>
        <w:t>(5), 645–648. https://doi.org/https://doi.org/10.1002/jrsm.1591</w:t>
      </w:r>
    </w:p>
    <w:p w14:paraId="7026C413"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lastRenderedPageBreak/>
        <w:t xml:space="preserve">RStudio Team. (2015). </w:t>
      </w:r>
      <w:r w:rsidRPr="00C51CEC">
        <w:rPr>
          <w:rFonts w:cs="Times New Roman"/>
          <w:i/>
          <w:iCs/>
          <w:noProof/>
          <w:szCs w:val="24"/>
        </w:rPr>
        <w:t>RStudio: Integrated development for R</w:t>
      </w:r>
      <w:r w:rsidRPr="00C51CEC">
        <w:rPr>
          <w:rFonts w:cs="Times New Roman"/>
          <w:noProof/>
          <w:szCs w:val="24"/>
        </w:rPr>
        <w:t>. RStudio, Inc., Boston, MA. https://www.rstudio.com/</w:t>
      </w:r>
    </w:p>
    <w:p w14:paraId="1A3D005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10</w:t>
      </w:r>
      <w:r w:rsidRPr="00C51CEC">
        <w:rPr>
          <w:rFonts w:cs="Times New Roman"/>
          <w:noProof/>
          <w:szCs w:val="24"/>
        </w:rPr>
        <w:t>(3), 476–483. https://doi.org/https://doi.org/10.1002/jrsm.1348</w:t>
      </w:r>
    </w:p>
    <w:p w14:paraId="3143EC8B"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Shadish, W. R., Cook, T. D., &amp; Campbell, D. T. (2002). </w:t>
      </w:r>
      <w:r w:rsidRPr="00C51CEC">
        <w:rPr>
          <w:rFonts w:cs="Times New Roman"/>
          <w:i/>
          <w:iCs/>
          <w:noProof/>
          <w:szCs w:val="24"/>
        </w:rPr>
        <w:t>Experimental and Quasi-Experimental Designs for Generalized Causal Inference</w:t>
      </w:r>
      <w:r w:rsidRPr="00C51CEC">
        <w:rPr>
          <w:rFonts w:cs="Times New Roman"/>
          <w:noProof/>
          <w:szCs w:val="24"/>
        </w:rPr>
        <w:t xml:space="preserve"> (2nd ed.). Cengage Learning, Inc.</w:t>
      </w:r>
    </w:p>
    <w:p w14:paraId="15D6548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Shemilt, I., Khan, N., Park, S., &amp; Thomas, J. (2016). Use of cost-effectiveness analysis to compare the efficiency of study identification methods in systematic reviews. </w:t>
      </w:r>
      <w:r w:rsidRPr="00C51CEC">
        <w:rPr>
          <w:rFonts w:cs="Times New Roman"/>
          <w:i/>
          <w:iCs/>
          <w:noProof/>
          <w:szCs w:val="24"/>
        </w:rPr>
        <w:t>Systematic Reviews</w:t>
      </w:r>
      <w:r w:rsidRPr="00C51CEC">
        <w:rPr>
          <w:rFonts w:cs="Times New Roman"/>
          <w:noProof/>
          <w:szCs w:val="24"/>
        </w:rPr>
        <w:t xml:space="preserve">, </w:t>
      </w:r>
      <w:r w:rsidRPr="00C51CEC">
        <w:rPr>
          <w:rFonts w:cs="Times New Roman"/>
          <w:i/>
          <w:iCs/>
          <w:noProof/>
          <w:szCs w:val="24"/>
        </w:rPr>
        <w:t>5</w:t>
      </w:r>
      <w:r w:rsidRPr="00C51CEC">
        <w:rPr>
          <w:rFonts w:cs="Times New Roman"/>
          <w:noProof/>
          <w:szCs w:val="24"/>
        </w:rPr>
        <w:t>, 1–13.</w:t>
      </w:r>
    </w:p>
    <w:p w14:paraId="5A75BC8C"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5</w:t>
      </w:r>
      <w:r w:rsidRPr="00C51CEC">
        <w:rPr>
          <w:rFonts w:cs="Times New Roman"/>
          <w:noProof/>
          <w:szCs w:val="24"/>
        </w:rPr>
        <w:t>(1), 31–49. https://doi.org/https://doi.org/10.1002/jrsm.1093</w:t>
      </w:r>
    </w:p>
    <w:p w14:paraId="71CF2A3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Stoll, C. R. T., Izadi, S., Fowler, S., Green, P., Suls, J., &amp; Colditz, G. A. (2019). The value of a second reviewer for study selection in systematic reviews.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10</w:t>
      </w:r>
      <w:r w:rsidRPr="00C51CEC">
        <w:rPr>
          <w:rFonts w:cs="Times New Roman"/>
          <w:noProof/>
          <w:szCs w:val="24"/>
        </w:rPr>
        <w:t>(4), 539–545. https://doi.org/10.1002/jrsm.1369</w:t>
      </w:r>
    </w:p>
    <w:p w14:paraId="33935447"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Syriani, E., David, I., &amp; Kumar, G. (2023). Assessing the Ability of ChatGPT to Screen Articles for Systematic Reviews. </w:t>
      </w:r>
      <w:r w:rsidRPr="00C51CEC">
        <w:rPr>
          <w:rFonts w:cs="Times New Roman"/>
          <w:i/>
          <w:iCs/>
          <w:noProof/>
          <w:szCs w:val="24"/>
        </w:rPr>
        <w:t>ArXiv Preprint ArXiv:2307.06464</w:t>
      </w:r>
      <w:r w:rsidRPr="00C51CEC">
        <w:rPr>
          <w:rFonts w:cs="Times New Roman"/>
          <w:noProof/>
          <w:szCs w:val="24"/>
        </w:rPr>
        <w:t>.</w:t>
      </w:r>
    </w:p>
    <w:p w14:paraId="3614E89B"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Thomsen, M. K., Seerup, J. K., Dietrichson, J., Bondebjerg, A., &amp; Viinholt, B. C. A. (2022). PROTOCOL: Testing frequency and student achievement: A systematic review. </w:t>
      </w:r>
      <w:r w:rsidRPr="00C51CEC">
        <w:rPr>
          <w:rFonts w:cs="Times New Roman"/>
          <w:i/>
          <w:iCs/>
          <w:noProof/>
          <w:szCs w:val="24"/>
        </w:rPr>
        <w:t>Campbell Systematic Reviews</w:t>
      </w:r>
      <w:r w:rsidRPr="00C51CEC">
        <w:rPr>
          <w:rFonts w:cs="Times New Roman"/>
          <w:noProof/>
          <w:szCs w:val="24"/>
        </w:rPr>
        <w:t xml:space="preserve">, </w:t>
      </w:r>
      <w:r w:rsidRPr="00C51CEC">
        <w:rPr>
          <w:rFonts w:cs="Times New Roman"/>
          <w:i/>
          <w:iCs/>
          <w:noProof/>
          <w:szCs w:val="24"/>
        </w:rPr>
        <w:t>18</w:t>
      </w:r>
      <w:r w:rsidRPr="00C51CEC">
        <w:rPr>
          <w:rFonts w:cs="Times New Roman"/>
          <w:noProof/>
          <w:szCs w:val="24"/>
        </w:rPr>
        <w:t>(1), e1212. https://doi.org/https://doi.org/10.1002/cl2.1212</w:t>
      </w:r>
    </w:p>
    <w:p w14:paraId="5B2C60B8"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Tipton, E., &amp; Pustejovsky, J. E. (2015). Small-sample adjustments for tests of moderators and model fit using robust variance estimation in meta-regression. </w:t>
      </w:r>
      <w:r w:rsidRPr="00C51CEC">
        <w:rPr>
          <w:rFonts w:cs="Times New Roman"/>
          <w:i/>
          <w:iCs/>
          <w:noProof/>
          <w:szCs w:val="24"/>
        </w:rPr>
        <w:t>Journal of Educational and Behavioral Statistics</w:t>
      </w:r>
      <w:r w:rsidRPr="00C51CEC">
        <w:rPr>
          <w:rFonts w:cs="Times New Roman"/>
          <w:noProof/>
          <w:szCs w:val="24"/>
        </w:rPr>
        <w:t xml:space="preserve">, </w:t>
      </w:r>
      <w:r w:rsidRPr="00C51CEC">
        <w:rPr>
          <w:rFonts w:cs="Times New Roman"/>
          <w:i/>
          <w:iCs/>
          <w:noProof/>
          <w:szCs w:val="24"/>
        </w:rPr>
        <w:t>40</w:t>
      </w:r>
      <w:r w:rsidRPr="00C51CEC">
        <w:rPr>
          <w:rFonts w:cs="Times New Roman"/>
          <w:noProof/>
          <w:szCs w:val="24"/>
        </w:rPr>
        <w:t>(6), 604–634. https://doi.org/10.3102/1076998615606099</w:t>
      </w:r>
    </w:p>
    <w:p w14:paraId="5087479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C51CEC">
        <w:rPr>
          <w:rFonts w:cs="Times New Roman"/>
          <w:i/>
          <w:iCs/>
          <w:noProof/>
          <w:szCs w:val="24"/>
        </w:rPr>
        <w:t>Nature Machine Intelligence</w:t>
      </w:r>
      <w:r w:rsidRPr="00C51CEC">
        <w:rPr>
          <w:rFonts w:cs="Times New Roman"/>
          <w:noProof/>
          <w:szCs w:val="24"/>
        </w:rPr>
        <w:t xml:space="preserve">, </w:t>
      </w:r>
      <w:r w:rsidRPr="00C51CEC">
        <w:rPr>
          <w:rFonts w:cs="Times New Roman"/>
          <w:i/>
          <w:iCs/>
          <w:noProof/>
          <w:szCs w:val="24"/>
        </w:rPr>
        <w:t>3</w:t>
      </w:r>
      <w:r w:rsidRPr="00C51CEC">
        <w:rPr>
          <w:rFonts w:cs="Times New Roman"/>
          <w:noProof/>
          <w:szCs w:val="24"/>
        </w:rPr>
        <w:t>(2), 125–133.</w:t>
      </w:r>
    </w:p>
    <w:p w14:paraId="70D2300A"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Vembye, M. H. (2024). </w:t>
      </w:r>
      <w:r w:rsidRPr="00C51CEC">
        <w:rPr>
          <w:rFonts w:cs="Times New Roman"/>
          <w:i/>
          <w:iCs/>
          <w:noProof/>
          <w:szCs w:val="24"/>
        </w:rPr>
        <w:t>AIscreenR: AI screening tools for systematic reviews.</w:t>
      </w:r>
      <w:r w:rsidRPr="00C51CEC">
        <w:rPr>
          <w:rFonts w:cs="Times New Roman"/>
          <w:noProof/>
          <w:szCs w:val="24"/>
        </w:rPr>
        <w:t xml:space="preserve"> (R package version 0.0.1). https://mikkelvembye.github.io/AIscreenR/</w:t>
      </w:r>
    </w:p>
    <w:p w14:paraId="4A89D4B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lastRenderedPageBreak/>
        <w:t xml:space="preserve">Viechtbauer, W. (2010). Conducting meta-analyses in R with the metafor package. </w:t>
      </w:r>
      <w:r w:rsidRPr="00C51CEC">
        <w:rPr>
          <w:rFonts w:cs="Times New Roman"/>
          <w:i/>
          <w:iCs/>
          <w:noProof/>
          <w:szCs w:val="24"/>
        </w:rPr>
        <w:t>Journal of Statistical Software</w:t>
      </w:r>
      <w:r w:rsidRPr="00C51CEC">
        <w:rPr>
          <w:rFonts w:cs="Times New Roman"/>
          <w:noProof/>
          <w:szCs w:val="24"/>
        </w:rPr>
        <w:t xml:space="preserve">, </w:t>
      </w:r>
      <w:r w:rsidRPr="00C51CEC">
        <w:rPr>
          <w:rFonts w:cs="Times New Roman"/>
          <w:i/>
          <w:iCs/>
          <w:noProof/>
          <w:szCs w:val="24"/>
        </w:rPr>
        <w:t>36</w:t>
      </w:r>
      <w:r w:rsidRPr="00C51CEC">
        <w:rPr>
          <w:rFonts w:cs="Times New Roman"/>
          <w:noProof/>
          <w:szCs w:val="24"/>
        </w:rPr>
        <w:t>(3), 1–48. https://doi.org/10.18637/jss.v036.i03</w:t>
      </w:r>
    </w:p>
    <w:p w14:paraId="24B2254F"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Viechtbauer, W. (2022). </w:t>
      </w:r>
      <w:r w:rsidRPr="00C51CEC">
        <w:rPr>
          <w:rFonts w:cs="Times New Roman"/>
          <w:i/>
          <w:iCs/>
          <w:noProof/>
          <w:szCs w:val="24"/>
        </w:rPr>
        <w:t>Miller (1978)</w:t>
      </w:r>
      <w:r w:rsidRPr="00C51CEC">
        <w:rPr>
          <w:rFonts w:cs="Times New Roman"/>
          <w:noProof/>
          <w:szCs w:val="24"/>
        </w:rPr>
        <w:t>. https://www.metafor-project.org/doku.php/analyses:miller1978?s[]=proportion</w:t>
      </w:r>
    </w:p>
    <w:p w14:paraId="614DFD59"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C51CEC">
        <w:rPr>
          <w:rFonts w:cs="Times New Roman"/>
          <w:i/>
          <w:iCs/>
          <w:noProof/>
          <w:szCs w:val="24"/>
        </w:rPr>
        <w:t>BMC Medical Research Methodology</w:t>
      </w:r>
      <w:r w:rsidRPr="00C51CEC">
        <w:rPr>
          <w:rFonts w:cs="Times New Roman"/>
          <w:noProof/>
          <w:szCs w:val="24"/>
        </w:rPr>
        <w:t xml:space="preserve">, </w:t>
      </w:r>
      <w:r w:rsidRPr="00C51CEC">
        <w:rPr>
          <w:rFonts w:cs="Times New Roman"/>
          <w:i/>
          <w:iCs/>
          <w:noProof/>
          <w:szCs w:val="24"/>
        </w:rPr>
        <w:t>19</w:t>
      </w:r>
      <w:r w:rsidRPr="00C51CEC">
        <w:rPr>
          <w:rFonts w:cs="Times New Roman"/>
          <w:noProof/>
          <w:szCs w:val="24"/>
        </w:rPr>
        <w:t>(1), 132. https://doi.org/10.1186/s12874-019-0782-0</w:t>
      </w:r>
    </w:p>
    <w:p w14:paraId="07FD1B46"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szCs w:val="24"/>
        </w:rPr>
      </w:pPr>
      <w:r w:rsidRPr="00C51CEC">
        <w:rPr>
          <w:rFonts w:cs="Times New Roman"/>
          <w:noProof/>
          <w:szCs w:val="24"/>
        </w:rPr>
        <w:t xml:space="preserve">Wang, Z., Nayfeh, T., Tetzlaff, J., O’Blenis, P., &amp; Murad, M. H. (2020). Error rates of human reviewers during abstract screening in systematic reviews. </w:t>
      </w:r>
      <w:r w:rsidRPr="00C51CEC">
        <w:rPr>
          <w:rFonts w:cs="Times New Roman"/>
          <w:i/>
          <w:iCs/>
          <w:noProof/>
          <w:szCs w:val="24"/>
        </w:rPr>
        <w:t>PloS One</w:t>
      </w:r>
      <w:r w:rsidRPr="00C51CEC">
        <w:rPr>
          <w:rFonts w:cs="Times New Roman"/>
          <w:noProof/>
          <w:szCs w:val="24"/>
        </w:rPr>
        <w:t xml:space="preserve">, </w:t>
      </w:r>
      <w:r w:rsidRPr="00C51CEC">
        <w:rPr>
          <w:rFonts w:cs="Times New Roman"/>
          <w:i/>
          <w:iCs/>
          <w:noProof/>
          <w:szCs w:val="24"/>
        </w:rPr>
        <w:t>15</w:t>
      </w:r>
      <w:r w:rsidRPr="00C51CEC">
        <w:rPr>
          <w:rFonts w:cs="Times New Roman"/>
          <w:noProof/>
          <w:szCs w:val="24"/>
        </w:rPr>
        <w:t>(1), e0227742.</w:t>
      </w:r>
    </w:p>
    <w:p w14:paraId="140BFB0A" w14:textId="77777777" w:rsidR="00C51CEC" w:rsidRPr="00C51CEC" w:rsidRDefault="00C51CEC" w:rsidP="00C51CEC">
      <w:pPr>
        <w:widowControl w:val="0"/>
        <w:autoSpaceDE w:val="0"/>
        <w:autoSpaceDN w:val="0"/>
        <w:adjustRightInd w:val="0"/>
        <w:spacing w:after="0" w:line="360" w:lineRule="auto"/>
        <w:ind w:left="480" w:hanging="480"/>
        <w:rPr>
          <w:rFonts w:cs="Times New Roman"/>
          <w:noProof/>
        </w:rPr>
      </w:pPr>
      <w:r w:rsidRPr="00C51CEC">
        <w:rPr>
          <w:rFonts w:cs="Times New Roman"/>
          <w:noProof/>
          <w:szCs w:val="24"/>
        </w:rPr>
        <w:t xml:space="preserve">Westgate, M. J. (2019). revtools: An R package to support article screening for evidence synthesis. </w:t>
      </w:r>
      <w:r w:rsidRPr="00C51CEC">
        <w:rPr>
          <w:rFonts w:cs="Times New Roman"/>
          <w:i/>
          <w:iCs/>
          <w:noProof/>
          <w:szCs w:val="24"/>
        </w:rPr>
        <w:t>Research Synthesis Methods</w:t>
      </w:r>
      <w:r w:rsidRPr="00C51CEC">
        <w:rPr>
          <w:rFonts w:cs="Times New Roman"/>
          <w:noProof/>
          <w:szCs w:val="24"/>
        </w:rPr>
        <w:t xml:space="preserve">, </w:t>
      </w:r>
      <w:r w:rsidRPr="00C51CEC">
        <w:rPr>
          <w:rFonts w:cs="Times New Roman"/>
          <w:i/>
          <w:iCs/>
          <w:noProof/>
          <w:szCs w:val="24"/>
        </w:rPr>
        <w:t>10</w:t>
      </w:r>
      <w:r w:rsidRPr="00C51CEC">
        <w:rPr>
          <w:rFonts w:cs="Times New Roman"/>
          <w:noProof/>
          <w:szCs w:val="24"/>
        </w:rPr>
        <w:t>(4), 606–614. https://doi.org/https://doi.org/10.1002/jrsm.1374</w:t>
      </w:r>
    </w:p>
    <w:p w14:paraId="0E4E3EC9" w14:textId="51D35AA6" w:rsidR="00695ACE" w:rsidRPr="00BD4892" w:rsidRDefault="00A23F06" w:rsidP="006F63D8">
      <w:pPr>
        <w:spacing w:after="0" w:line="360" w:lineRule="auto"/>
        <w:rPr>
          <w:lang w:val="en-US"/>
        </w:rPr>
      </w:pPr>
      <w:r>
        <w:fldChar w:fldCharType="end"/>
      </w:r>
    </w:p>
    <w:sectPr w:rsidR="00695ACE" w:rsidRPr="00BD4892" w:rsidSect="001F2F21">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n Christensen" w:date="2024-08-12T12:49:00Z" w:initials="JC">
    <w:p w14:paraId="42F5E47F" w14:textId="46DB5DDA" w:rsidR="004D3C3D" w:rsidRDefault="004D3C3D">
      <w:pPr>
        <w:pStyle w:val="CommentText"/>
      </w:pPr>
      <w:r>
        <w:rPr>
          <w:rStyle w:val="CommentReference"/>
        </w:rPr>
        <w:annotationRef/>
      </w:r>
      <w:r>
        <w:t>Jeg tænker fint, at denne fodnote kan undværes</w:t>
      </w:r>
    </w:p>
  </w:comment>
  <w:comment w:id="0" w:author="Mikkel Helding Vembye" w:date="2024-08-19T06:51:00Z" w:initials="MHV">
    <w:p w14:paraId="1BB217FA" w14:textId="7F012671" w:rsidR="00A57647" w:rsidRDefault="00A57647">
      <w:pPr>
        <w:pStyle w:val="CommentText"/>
      </w:pPr>
      <w:r>
        <w:rPr>
          <w:rStyle w:val="CommentReference"/>
        </w:rPr>
        <w:annotationRef/>
      </w:r>
      <w:r>
        <w:t>Enig. Den er slettet</w:t>
      </w:r>
    </w:p>
  </w:comment>
  <w:comment w:id="2" w:author="Julian Christensen" w:date="2024-08-08T11:38:00Z" w:initials="JC">
    <w:p w14:paraId="132002BC" w14:textId="77777777" w:rsidR="00B13F15" w:rsidRPr="0024028C" w:rsidRDefault="00B13F15" w:rsidP="00B13F15">
      <w:pPr>
        <w:pStyle w:val="CommentText"/>
      </w:pPr>
      <w:r>
        <w:rPr>
          <w:rStyle w:val="CommentReference"/>
        </w:rPr>
        <w:annotationRef/>
      </w:r>
      <w:r>
        <w:t xml:space="preserve">Jeg har her været lidt brutal med leen, idet jeg har fjernet paragraffen og tabellen vedrørende ”levels of automation”-heuristikken. Jeg vurderede, at det var nogle relevante betragtninger, men at de ikke var nødvendige ift. at formidle vores kernebidrag (det var en lidt teoretisk detour fra/framing af hovedfortællingen), og pladsbesparelsen ved en fjernelse er ret stor, også givet at vi fjerner en hel tabel. Jeg har dog fuld forståelse for, hvis I (eller du, Mikkel) mener det bør bevares, og i så fald skal du bare afvise ændringen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br/>
        <w:t>Bemærk at ændringen har konsekvenser for tabelnumre gennem hele artiklen og at der derfor skal konsekvensjusteres i alle tabellernes numre hvis ændringen bevares.</w:t>
      </w:r>
    </w:p>
  </w:comment>
  <w:comment w:id="3" w:author="Mikkel Helding Vembye" w:date="2024-08-19T10:33:00Z" w:initials="MHV">
    <w:p w14:paraId="4E15AED4" w14:textId="77777777" w:rsidR="00B13F15" w:rsidRDefault="00B13F15" w:rsidP="00B13F15">
      <w:pPr>
        <w:pStyle w:val="CommentText"/>
      </w:pPr>
      <w:r>
        <w:rPr>
          <w:rStyle w:val="CommentReference"/>
        </w:rPr>
        <w:annotationRef/>
      </w:r>
      <w:r>
        <w:t>Det er så fint. TAK!</w:t>
      </w:r>
    </w:p>
  </w:comment>
  <w:comment w:id="4" w:author="Mikkel Helding Vembye" w:date="2024-08-19T10:33:00Z" w:initials="MHV">
    <w:p w14:paraId="19F237EC" w14:textId="77777777" w:rsidR="007C6660" w:rsidRDefault="007C6660" w:rsidP="007C6660">
      <w:pPr>
        <w:pStyle w:val="CommentText"/>
      </w:pPr>
      <w:r>
        <w:rPr>
          <w:rStyle w:val="CommentReference"/>
        </w:rPr>
        <w:annotationRef/>
      </w:r>
      <w:r>
        <w:t>Det er så fint</w:t>
      </w:r>
    </w:p>
  </w:comment>
  <w:comment w:id="5" w:author="Julian Christensen" w:date="2024-08-09T10:37:00Z" w:initials="JC">
    <w:p w14:paraId="37C89441" w14:textId="77777777" w:rsidR="00D25EF2" w:rsidRDefault="00D25EF2" w:rsidP="00D25EF2">
      <w:pPr>
        <w:pStyle w:val="CommentText"/>
      </w:pPr>
      <w:r>
        <w:rPr>
          <w:rStyle w:val="CommentReference"/>
        </w:rPr>
        <w:annotationRef/>
      </w:r>
      <w:r>
        <w:t>Jeg har flyttet denne fodnote som følge af anden revision – I må råbe højt, hvis det er helt off…</w:t>
      </w:r>
    </w:p>
  </w:comment>
  <w:comment w:id="6" w:author="Julian Christensen" w:date="2024-08-09T19:18:00Z" w:initials="JC">
    <w:p w14:paraId="743C50CA" w14:textId="39935509" w:rsidR="004D3C3D" w:rsidRDefault="004D3C3D">
      <w:pPr>
        <w:pStyle w:val="CommentText"/>
      </w:pPr>
      <w:r>
        <w:rPr>
          <w:rStyle w:val="CommentReference"/>
        </w:rPr>
        <w:annotationRef/>
      </w:r>
      <w:r>
        <w:t>Jeg har lagt op til at slette afsnit 2 (”Related work”), herunder underafsnit 2.1. (”What we do differently”), og tilføje paragraffen her i indledningen i stedet. Særligt pointerne i afsnit 2.1 (”What we do differently”) fremkommer således naturligt undervejs i andre dele af af artiklen (korrigér endelig, hvis jeg tager fejl) og det virkede således en anelse repetitivt, også at have pointerne i et selvstændigt afsnit. Ved at fjerne afsnit 2 og 2.1 opnås en ret stor pladsbesparelse, jf. Terris bekymring.</w:t>
      </w:r>
      <w:r>
        <w:br/>
      </w:r>
      <w:r>
        <w:br/>
        <w:t>Jeg er – som ovenfor vedr. ”levels of automation”-heuristikken – klar over, at det er et drastisk move, og I må endelig sige til (og afvise mine ændringsforslag) hvis I finder ændringen uhensigtsmæssig.</w:t>
      </w:r>
    </w:p>
  </w:comment>
  <w:comment w:id="9" w:author="Julian Christensen" w:date="2024-08-09T11:57:00Z" w:initials="JC">
    <w:p w14:paraId="27A7E3FA" w14:textId="4799C28C" w:rsidR="004D3C3D" w:rsidRDefault="004D3C3D">
      <w:pPr>
        <w:pStyle w:val="CommentText"/>
      </w:pPr>
      <w:r>
        <w:rPr>
          <w:rStyle w:val="CommentReference"/>
        </w:rPr>
        <w:annotationRef/>
      </w:r>
      <w:r>
        <w:t>Jeg har formuleret denne fodnote baseret på forskellige oplysninger i det slettede ”related work” afsnit. Tjek gerne, at udlægningen er korrekt (er det korrekt, at Syriani et al. og Guo et al. ikke har delt andre former for replikationsmateriale)…</w:t>
      </w:r>
    </w:p>
  </w:comment>
  <w:comment w:id="10" w:author="Julian Christensen" w:date="2024-08-12T13:26:00Z" w:initials="JC">
    <w:p w14:paraId="6432007A" w14:textId="724C7373" w:rsidR="004D3C3D" w:rsidRDefault="004D3C3D" w:rsidP="00DB6430">
      <w:pPr>
        <w:pStyle w:val="CommentText"/>
      </w:pPr>
      <w:r>
        <w:rPr>
          <w:rStyle w:val="CommentReference"/>
        </w:rPr>
        <w:annotationRef/>
      </w:r>
      <w:r>
        <w:t>OBS: Jeg har som sagt lagt op til at slette afsnit 2 (”Related work”), herunder underafsnit 2.1. (”What we do differently”), og i stedet indsætte en paragraf om eksisterende undersøgelser ovenfor. Denne ændring har implikationer for afsnitsnummerereingen gennem hele resten af artiklen, som vil skulle implementeres hvis I køber ændringsforslaget. ”Section 3” her vil altså skulle hedde section 2, section 4 vil skulle hedde section 3 osv., hvis I køber ændringsforslaget.</w:t>
      </w:r>
    </w:p>
  </w:comment>
  <w:comment w:id="11" w:author="Mikkel Helding Vembye" w:date="2024-08-19T10:10:00Z" w:initials="MHV">
    <w:p w14:paraId="27F76659" w14:textId="0D707B52" w:rsidR="00BB68DB" w:rsidRDefault="00BB68DB">
      <w:pPr>
        <w:pStyle w:val="CommentText"/>
      </w:pPr>
      <w:r>
        <w:rPr>
          <w:rStyle w:val="CommentReference"/>
        </w:rPr>
        <w:annotationRef/>
      </w:r>
      <w:r>
        <w:t>Det er så fint</w:t>
      </w:r>
    </w:p>
  </w:comment>
  <w:comment w:id="13" w:author="Julian Christensen" w:date="2024-08-14T13:05:00Z" w:initials="JC">
    <w:p w14:paraId="0FC11533" w14:textId="027DFDEA" w:rsidR="004D3C3D" w:rsidRDefault="004D3C3D">
      <w:pPr>
        <w:pStyle w:val="CommentText"/>
      </w:pPr>
      <w:r>
        <w:rPr>
          <w:rStyle w:val="CommentReference"/>
        </w:rPr>
        <w:annotationRef/>
      </w:r>
      <w:r>
        <w:t>Jeg bliver ved med at undre mig lidt over den her term – kalder de det også for ”classifier experiments” i de andre studier? (Har prøvet at kigge i Syriani et al og i Guo et al uden at kunne finde det)</w:t>
      </w:r>
    </w:p>
  </w:comment>
  <w:comment w:id="14" w:author="Mikkel Helding Vembye" w:date="2024-08-20T08:14:00Z" w:initials="MHV">
    <w:p w14:paraId="2335FE5D" w14:textId="10BA577A" w:rsidR="005A1C02" w:rsidRDefault="005A1C02">
      <w:pPr>
        <w:pStyle w:val="CommentText"/>
      </w:pPr>
      <w:r>
        <w:rPr>
          <w:rStyle w:val="CommentReference"/>
        </w:rPr>
        <w:annotationRef/>
      </w:r>
      <w:r>
        <w:t xml:space="preserve">Men det er ikke noget jeg selv har opfundet. Kan ikke huske præcis jeg har det fra.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Jeg synes det giver så god mening den term fordi modellen netop er en classifier. </w:t>
      </w:r>
    </w:p>
  </w:comment>
  <w:comment w:id="15" w:author="Julian Christensen" w:date="2024-08-14T13:22:00Z" w:initials="JC">
    <w:p w14:paraId="7E1A07AC" w14:textId="40E2B9B1" w:rsidR="004D3C3D" w:rsidRDefault="004D3C3D">
      <w:pPr>
        <w:pStyle w:val="CommentText"/>
      </w:pPr>
      <w:r>
        <w:rPr>
          <w:rStyle w:val="CommentReference"/>
        </w:rPr>
        <w:annotationRef/>
      </w:r>
      <w:r>
        <w:t>Vil der ikke blot skulle stå Filges et al her?</w:t>
      </w:r>
    </w:p>
  </w:comment>
  <w:comment w:id="16" w:author="Julian Christensen" w:date="2024-08-14T14:51:00Z" w:initials="JC">
    <w:p w14:paraId="3119CAC0" w14:textId="69A3E67E" w:rsidR="004D3C3D" w:rsidRPr="0075660D" w:rsidRDefault="004D3C3D">
      <w:pPr>
        <w:pStyle w:val="CommentText"/>
      </w:pPr>
      <w:r>
        <w:rPr>
          <w:rStyle w:val="CommentReference"/>
        </w:rPr>
        <w:annotationRef/>
      </w:r>
      <w:r>
        <w:t>Hvad blev der af nr. 4?</w:t>
      </w:r>
    </w:p>
  </w:comment>
  <w:comment w:id="17" w:author="Mikkel Helding Vembye" w:date="2024-08-20T13:26:00Z" w:initials="MHV">
    <w:p w14:paraId="3B81D977" w14:textId="4B36F4EA" w:rsidR="00AF5323" w:rsidRDefault="00AF5323">
      <w:pPr>
        <w:pStyle w:val="CommentText"/>
      </w:pPr>
      <w:r>
        <w:rPr>
          <w:rStyle w:val="CommentReference"/>
        </w:rPr>
        <w:annotationRef/>
      </w:r>
      <w:r>
        <w:t>Comment on these results. Add to evaluation design as well.</w:t>
      </w:r>
    </w:p>
  </w:comment>
  <w:comment w:id="18" w:author="Julian Christensen" w:date="2024-08-15T11:02:00Z" w:initials="JC">
    <w:p w14:paraId="47BE8A8E" w14:textId="77777777" w:rsidR="004D3C3D" w:rsidRDefault="004D3C3D">
      <w:pPr>
        <w:pStyle w:val="CommentText"/>
      </w:pPr>
      <w:r>
        <w:rPr>
          <w:rStyle w:val="CommentReference"/>
        </w:rPr>
        <w:annotationRef/>
      </w:r>
      <w:r>
        <w:t>Jeg har kortet denne opsamling en del ned, idet der var flere pointer jeg ikke tænker, vores undersøgelse kan bære, og pointer som jeg mener, hører bedre hjemme i den afsluttende diskussion. Jeg har opsummeret de fjernede pointer + mine tanker nedenfor:</w:t>
      </w:r>
    </w:p>
    <w:p w14:paraId="7B86F98E" w14:textId="77777777" w:rsidR="004D3C3D" w:rsidRDefault="004D3C3D">
      <w:pPr>
        <w:pStyle w:val="CommentText"/>
      </w:pPr>
    </w:p>
    <w:p w14:paraId="71A12583" w14:textId="03725B65" w:rsidR="004D3C3D" w:rsidRDefault="004D3C3D" w:rsidP="00E644EB">
      <w:pPr>
        <w:pStyle w:val="CommentText"/>
        <w:numPr>
          <w:ilvl w:val="0"/>
          <w:numId w:val="10"/>
        </w:numPr>
      </w:pPr>
      <w:r w:rsidRPr="00E644EB">
        <w:rPr>
          <w:lang w:val="en-US"/>
        </w:rPr>
        <w:t>”Second,</w:t>
      </w:r>
      <w:r>
        <w:rPr>
          <w:lang w:val="en-US"/>
        </w:rPr>
        <w:t xml:space="preserve"> and in contrast with the performance of classical semi-automated screening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2023)","plainTextFormattedCitation":"(König et al., 2023)","previouslyFormattedCitation":"(König et al., 2023)"},"properties":{"noteIndex":0},"schema":"https://github.com/citation-style-language/schema/raw/master/csl-citation.json"}</w:instrText>
      </w:r>
      <w:r>
        <w:rPr>
          <w:lang w:val="en-US"/>
        </w:rPr>
        <w:fldChar w:fldCharType="separate"/>
      </w:r>
      <w:r w:rsidRPr="00DE061E">
        <w:rPr>
          <w:noProof/>
          <w:lang w:val="en-US"/>
        </w:rPr>
        <w:t>(König et al., 2023)</w:t>
      </w:r>
      <w:r>
        <w:rPr>
          <w:lang w:val="en-US"/>
        </w:rPr>
        <w:fldChar w:fldCharType="end"/>
      </w:r>
      <w:r>
        <w:rPr>
          <w:lang w:val="en-US"/>
        </w:rPr>
        <w:t>, we partially found that GPT API models are not sensitive to imbalanced data and partially that the GPT-4 API models are capable of reaching recall values close to 1.</w:t>
      </w:r>
      <w:r>
        <w:rPr>
          <w:rStyle w:val="CommentReference"/>
          <w:lang w:val="en-US"/>
        </w:rPr>
        <w:t xml:space="preserve">” </w:t>
      </w:r>
      <w:r w:rsidRPr="00E644EB">
        <w:rPr>
          <w:rStyle w:val="CommentReference"/>
          <w:i/>
        </w:rPr>
        <w:t xml:space="preserve">JUCH: </w:t>
      </w:r>
      <w:r w:rsidRPr="00E644EB">
        <w:rPr>
          <w:i/>
        </w:rPr>
        <w:t xml:space="preserve"> Denne konklusion har jeg det skidt med – altså, for at konkludere </w:t>
      </w:r>
      <w:r>
        <w:rPr>
          <w:i/>
        </w:rPr>
        <w:t>på, om</w:t>
      </w:r>
      <w:r w:rsidRPr="00E644EB">
        <w:rPr>
          <w:i/>
        </w:rPr>
        <w:t xml:space="preserve"> modellerne </w:t>
      </w:r>
      <w:r>
        <w:rPr>
          <w:i/>
        </w:rPr>
        <w:t>(</w:t>
      </w:r>
      <w:r w:rsidRPr="00E644EB">
        <w:rPr>
          <w:i/>
        </w:rPr>
        <w:t>ikke</w:t>
      </w:r>
      <w:r>
        <w:rPr>
          <w:i/>
        </w:rPr>
        <w:t>)</w:t>
      </w:r>
      <w:r w:rsidRPr="00E644EB">
        <w:rPr>
          <w:i/>
        </w:rPr>
        <w:t xml:space="preserve"> er ”sensitive to imbalanced data” så kræver det vel at vi laver en systematisk test med varierende niveauer af ubalance. Jeg kan godt købe del 2 af konklusionen – at der kan opnås recall-værdier tæt på 1 – men det er vel fint </w:t>
      </w:r>
      <w:r>
        <w:rPr>
          <w:i/>
        </w:rPr>
        <w:t>dækket</w:t>
      </w:r>
      <w:r w:rsidRPr="00E644EB">
        <w:rPr>
          <w:i/>
        </w:rPr>
        <w:t xml:space="preserve"> af den første konklusion (”GPT API models can work as highly reliable and independent second screeners”)?</w:t>
      </w:r>
      <w:r>
        <w:rPr>
          <w:i/>
        </w:rPr>
        <w:br/>
      </w:r>
    </w:p>
    <w:p w14:paraId="6B0F526C" w14:textId="3B2D0CD7" w:rsidR="004D3C3D" w:rsidRPr="00CF08B6" w:rsidRDefault="004D3C3D" w:rsidP="00E644EB">
      <w:pPr>
        <w:pStyle w:val="CommentText"/>
        <w:numPr>
          <w:ilvl w:val="0"/>
          <w:numId w:val="10"/>
        </w:numPr>
        <w:rPr>
          <w:i/>
        </w:rPr>
      </w:pPr>
      <w:r>
        <w:rPr>
          <w:lang w:val="en-US"/>
        </w:rPr>
        <w:t>“</w:t>
      </w:r>
      <w:r w:rsidRPr="00CF08B6">
        <w:rPr>
          <w:lang w:val="en-US"/>
        </w:rPr>
        <w:t>Third</w:t>
      </w:r>
      <w:r>
        <w:rPr>
          <w:lang w:val="en-US"/>
        </w:rPr>
        <w:t xml:space="preserve">, since we used the AIscreenR software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8240F6">
        <w:rPr>
          <w:noProof/>
          <w:lang w:val="en-US"/>
        </w:rPr>
        <w:t>(Vembye, 2024)</w:t>
      </w:r>
      <w:r>
        <w:rPr>
          <w:lang w:val="en-US"/>
        </w:rPr>
        <w:fldChar w:fldCharType="end"/>
      </w:r>
      <w:r>
        <w:rPr>
          <w:lang w:val="en-US"/>
        </w:rPr>
        <w:t xml:space="preserve"> to conduct all classifier experiments, we feel confident to conclude that the software works as expected. Hence, we believe that reviewers can </w:t>
      </w:r>
      <w:r w:rsidRPr="0077349A">
        <w:rPr>
          <w:lang w:val="en-US"/>
        </w:rPr>
        <w:t>confidently</w:t>
      </w:r>
      <w:r>
        <w:rPr>
          <w:lang w:val="en-US"/>
        </w:rPr>
        <w:t xml:space="preserve"> use this software in high-quality systematic reviews as well.” </w:t>
      </w:r>
      <w:r w:rsidRPr="00CF08B6">
        <w:rPr>
          <w:i/>
        </w:rPr>
        <w:t xml:space="preserve">JUCH: </w:t>
      </w:r>
      <w:r>
        <w:rPr>
          <w:i/>
        </w:rPr>
        <w:t>Dette er en vigtig pointe, men jeg tænker mindst lige så fint den kan bringes frem andetsteds i paperet. Jeg har integreret pointen i afsnit 8.</w:t>
      </w:r>
      <w:r>
        <w:rPr>
          <w:i/>
        </w:rPr>
        <w:br/>
      </w:r>
    </w:p>
    <w:p w14:paraId="3B8D92E6" w14:textId="475ED0E2" w:rsidR="004D3C3D" w:rsidRPr="004343E8" w:rsidRDefault="004D3C3D" w:rsidP="004343E8">
      <w:pPr>
        <w:pStyle w:val="CommentText"/>
        <w:numPr>
          <w:ilvl w:val="0"/>
          <w:numId w:val="10"/>
        </w:numPr>
        <w:rPr>
          <w:i/>
        </w:rPr>
      </w:pPr>
      <w:r>
        <w:rPr>
          <w:lang w:val="en-US"/>
        </w:rPr>
        <w:t>“</w:t>
      </w:r>
      <w:r w:rsidRPr="00CF08B6">
        <w:rPr>
          <w:lang w:val="en-US"/>
        </w:rPr>
        <w:t>Fourth</w:t>
      </w:r>
      <w:r>
        <w:rPr>
          <w:lang w:val="en-US"/>
        </w:rPr>
        <w:t xml:space="preserve">, our results suggest that the GPT API models are not always as prompt-sensitive as suggested in previous evaluations </w:t>
      </w:r>
      <w:r>
        <w:rPr>
          <w:lang w:val="en-US"/>
        </w:rPr>
        <w:fldChar w:fldCharType="begin" w:fldLock="1"/>
      </w:r>
      <w:r>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w:instrText>
      </w:r>
      <w:r w:rsidRPr="004D3C3D">
        <w:instrText>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w:instrText>
      </w:r>
      <w:r w:rsidRPr="00CF08B6">
        <w:instrText>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lang w:val="en-US"/>
        </w:rPr>
        <w:fldChar w:fldCharType="separate"/>
      </w:r>
      <w:r w:rsidRPr="00CF08B6">
        <w:rPr>
          <w:noProof/>
        </w:rPr>
        <w:t>(Gargari et al., 2024)</w:t>
      </w:r>
      <w:r>
        <w:rPr>
          <w:lang w:val="en-US"/>
        </w:rPr>
        <w:fldChar w:fldCharType="end"/>
      </w:r>
      <w:r w:rsidRPr="00CF08B6">
        <w:t>.”</w:t>
      </w:r>
      <w:r>
        <w:t xml:space="preserve"> </w:t>
      </w:r>
      <w:r>
        <w:rPr>
          <w:i/>
        </w:rPr>
        <w:t>JUCH</w:t>
      </w:r>
      <w:r w:rsidRPr="00CF08B6">
        <w:rPr>
          <w:i/>
        </w:rPr>
        <w:t>: Det tænker jeg ikke vi kan konkludere på baggrund af vores resultater??</w:t>
      </w:r>
      <w:r w:rsidRPr="004343E8">
        <w:rPr>
          <w:rFonts w:cs="Times New Roman"/>
        </w:rPr>
        <w:br/>
      </w:r>
    </w:p>
    <w:p w14:paraId="4B861EEA" w14:textId="4BD10954" w:rsidR="004D3C3D" w:rsidRPr="00CF08B6" w:rsidRDefault="004D3C3D" w:rsidP="00E644EB">
      <w:pPr>
        <w:pStyle w:val="CommentText"/>
        <w:numPr>
          <w:ilvl w:val="0"/>
          <w:numId w:val="10"/>
        </w:numPr>
        <w:rPr>
          <w:i/>
        </w:rPr>
      </w:pPr>
      <w:r>
        <w:rPr>
          <w:rFonts w:cs="Times New Roman"/>
          <w:lang w:val="en-US"/>
        </w:rPr>
        <w:t>“</w:t>
      </w:r>
      <w:r w:rsidRPr="00CF08B6">
        <w:rPr>
          <w:rFonts w:cs="Times New Roman"/>
          <w:lang w:val="en-US"/>
        </w:rPr>
        <w:t>Finally</w:t>
      </w:r>
      <w:r>
        <w:rPr>
          <w:rFonts w:cs="Times New Roman"/>
          <w:lang w:val="en-US"/>
        </w:rPr>
        <w:t>, we found that i</w:t>
      </w:r>
      <w:r w:rsidRPr="00A449F4">
        <w:rPr>
          <w:rFonts w:cs="Times New Roman"/>
          <w:lang w:val="en-US"/>
        </w:rPr>
        <w:t xml:space="preserve">n some applications, the specificity </w:t>
      </w:r>
      <w:r>
        <w:rPr>
          <w:rFonts w:cs="Times New Roman"/>
          <w:lang w:val="en-US"/>
        </w:rPr>
        <w:t>values</w:t>
      </w:r>
      <w:r w:rsidRPr="00A449F4">
        <w:rPr>
          <w:rFonts w:cs="Times New Roman"/>
          <w:lang w:val="en-US"/>
        </w:rPr>
        <w:t xml:space="preserve"> reached by the </w:t>
      </w:r>
      <w:r>
        <w:rPr>
          <w:rFonts w:cs="Times New Roman"/>
          <w:lang w:val="en-US"/>
        </w:rPr>
        <w:t>GPT</w:t>
      </w:r>
      <w:r w:rsidRPr="00A449F4">
        <w:rPr>
          <w:rFonts w:cs="Times New Roman"/>
          <w:lang w:val="en-US"/>
        </w:rPr>
        <w:t xml:space="preserve">-4 </w:t>
      </w:r>
      <w:r>
        <w:rPr>
          <w:rFonts w:cs="Times New Roman"/>
          <w:lang w:val="en-US"/>
        </w:rPr>
        <w:t xml:space="preserve">API </w:t>
      </w:r>
      <w:r w:rsidRPr="00A449F4">
        <w:rPr>
          <w:rFonts w:cs="Times New Roman"/>
          <w:lang w:val="en-US"/>
        </w:rPr>
        <w:t xml:space="preserve">model can be seen to be </w:t>
      </w:r>
      <w:r>
        <w:rPr>
          <w:rFonts w:cs="Times New Roman"/>
          <w:lang w:val="en-US"/>
        </w:rPr>
        <w:t>o</w:t>
      </w:r>
      <w:r w:rsidRPr="00A449F4">
        <w:rPr>
          <w:rFonts w:cs="Times New Roman"/>
          <w:lang w:val="en-US"/>
        </w:rPr>
        <w:t>n the lower end compared with human screen</w:t>
      </w:r>
      <w:r>
        <w:rPr>
          <w:rFonts w:cs="Times New Roman"/>
          <w:lang w:val="en-US"/>
        </w:rPr>
        <w:t>ers</w:t>
      </w:r>
      <w:r w:rsidRPr="00A449F4">
        <w:rPr>
          <w:rFonts w:cs="Times New Roman"/>
          <w:lang w:val="en-US"/>
        </w:rPr>
        <w:t xml:space="preserve">. Yet, we do not find this to be a major issue when having high recall </w:t>
      </w:r>
      <w:r>
        <w:rPr>
          <w:rFonts w:cs="Times New Roman"/>
          <w:lang w:val="en-US"/>
        </w:rPr>
        <w:t>values</w:t>
      </w:r>
      <w:r w:rsidRPr="00A449F4">
        <w:rPr>
          <w:rFonts w:cs="Times New Roman"/>
          <w:lang w:val="en-US"/>
        </w:rPr>
        <w:t xml:space="preserve"> since this can just be seen as an extra opportunity to double-check </w:t>
      </w:r>
      <w:r>
        <w:rPr>
          <w:rFonts w:cs="Times New Roman"/>
          <w:lang w:val="en-US"/>
        </w:rPr>
        <w:t xml:space="preserve">potentially </w:t>
      </w:r>
      <w:r w:rsidRPr="00A449F4">
        <w:rPr>
          <w:rFonts w:cs="Times New Roman"/>
          <w:lang w:val="en-US"/>
        </w:rPr>
        <w:t>relevant studies</w:t>
      </w:r>
      <w:r>
        <w:rPr>
          <w:rFonts w:cs="Times New Roman"/>
          <w:lang w:val="en-US"/>
        </w:rPr>
        <w:t>,</w:t>
      </w:r>
      <w:r w:rsidRPr="00A449F4">
        <w:rPr>
          <w:rFonts w:cs="Times New Roman"/>
          <w:lang w:val="en-US"/>
        </w:rPr>
        <w:t xml:space="preserve"> </w:t>
      </w:r>
      <w:r>
        <w:rPr>
          <w:rFonts w:cs="Times New Roman"/>
          <w:lang w:val="en-US"/>
        </w:rPr>
        <w:t>t</w:t>
      </w:r>
      <w:r w:rsidRPr="00A449F4">
        <w:rPr>
          <w:rFonts w:cs="Times New Roman"/>
          <w:lang w:val="en-US"/>
        </w:rPr>
        <w:t xml:space="preserve">hus enhancing the </w:t>
      </w:r>
      <w:r>
        <w:rPr>
          <w:rFonts w:cs="Times New Roman"/>
          <w:lang w:val="en-US"/>
        </w:rPr>
        <w:t>chances</w:t>
      </w:r>
      <w:r w:rsidRPr="00A449F4">
        <w:rPr>
          <w:rFonts w:cs="Times New Roman"/>
          <w:lang w:val="en-US"/>
        </w:rPr>
        <w:t xml:space="preserve"> of not overlooking any relevant study records.</w:t>
      </w:r>
      <w:r>
        <w:rPr>
          <w:rFonts w:cs="Times New Roman"/>
          <w:lang w:val="en-US"/>
        </w:rPr>
        <w:t xml:space="preserve">” </w:t>
      </w:r>
      <w:r w:rsidRPr="00CF08B6">
        <w:rPr>
          <w:rFonts w:cs="Times New Roman"/>
          <w:i/>
        </w:rPr>
        <w:t>JUCH: Dette er en god pointe men den fremgår allerede flere steder i paperet, inklusi</w:t>
      </w:r>
      <w:r>
        <w:rPr>
          <w:rFonts w:cs="Times New Roman"/>
          <w:i/>
        </w:rPr>
        <w:t>v meget kort før her (i gennemgangen af eksperiment 3)</w:t>
      </w:r>
      <w:r w:rsidRPr="00CF08B6">
        <w:rPr>
          <w:rFonts w:cs="Times New Roman"/>
        </w:rPr>
        <w:t xml:space="preserve"> </w:t>
      </w:r>
    </w:p>
  </w:comment>
  <w:comment w:id="19" w:author="Mikkel Helding Vembye" w:date="2024-08-20T13:12:00Z" w:initials="MHV">
    <w:p w14:paraId="4AB2976F" w14:textId="21C1B8D7" w:rsidR="00C944FB" w:rsidRDefault="00C944FB">
      <w:pPr>
        <w:pStyle w:val="CommentText"/>
      </w:pPr>
      <w:r>
        <w:rPr>
          <w:rStyle w:val="CommentReference"/>
        </w:rPr>
        <w:annotationRef/>
      </w:r>
      <w:r>
        <w:t xml:space="preserve">Ift. imbalance, så behøver man ikke teste dette. Det er er bare et fact ved den måde som model er opbygget på. Den bygger jo netop ikke på aktiv læring, men behandler hver titel og abstract enkelvis. </w:t>
      </w:r>
    </w:p>
  </w:comment>
  <w:comment w:id="20" w:author="Julian Christensen" w:date="2024-08-14T16:30:00Z" w:initials="JC">
    <w:p w14:paraId="4CE385AA" w14:textId="790A7EBF" w:rsidR="004D3C3D" w:rsidRDefault="004D3C3D">
      <w:pPr>
        <w:pStyle w:val="CommentText"/>
      </w:pPr>
      <w:r>
        <w:rPr>
          <w:rStyle w:val="CommentReference"/>
        </w:rPr>
        <w:annotationRef/>
      </w:r>
      <w:r>
        <w:t>OBS OBS OBS: I afsnit 4.2.1 skriver vi, at vi brugte 150 irrelevante studier til vores prompt-kalibrering, så det virker lidt sært nu at skrive ”mindst 200”?</w:t>
      </w:r>
    </w:p>
  </w:comment>
  <w:comment w:id="22" w:author="Julian Christensen" w:date="2024-08-15T08:55:00Z" w:initials="JC">
    <w:p w14:paraId="342BF342" w14:textId="0D2B0AF1" w:rsidR="004D3C3D" w:rsidRDefault="004D3C3D">
      <w:pPr>
        <w:pStyle w:val="CommentText"/>
      </w:pPr>
      <w:r>
        <w:rPr>
          <w:rStyle w:val="CommentReference"/>
        </w:rPr>
        <w:annotationRef/>
      </w:r>
      <w:r>
        <w:t xml:space="preserve">Vil det være muligt at indsætte en reference til noget materiale om, hvad dét vil sige?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5E47F" w15:done="1"/>
  <w15:commentEx w15:paraId="1BB217FA" w15:paraIdParent="42F5E47F" w15:done="1"/>
  <w15:commentEx w15:paraId="132002BC" w15:done="1"/>
  <w15:commentEx w15:paraId="4E15AED4" w15:paraIdParent="132002BC" w15:done="1"/>
  <w15:commentEx w15:paraId="19F237EC" w15:paraIdParent="132002BC" w15:done="1"/>
  <w15:commentEx w15:paraId="37C89441" w15:done="1"/>
  <w15:commentEx w15:paraId="743C50CA" w15:done="1"/>
  <w15:commentEx w15:paraId="27A7E3FA" w15:done="1"/>
  <w15:commentEx w15:paraId="6432007A" w15:done="1"/>
  <w15:commentEx w15:paraId="27F76659" w15:paraIdParent="6432007A" w15:done="1"/>
  <w15:commentEx w15:paraId="0FC11533" w15:done="1"/>
  <w15:commentEx w15:paraId="2335FE5D" w15:paraIdParent="0FC11533" w15:done="1"/>
  <w15:commentEx w15:paraId="7E1A07AC" w15:done="1"/>
  <w15:commentEx w15:paraId="3119CAC0" w15:done="1"/>
  <w15:commentEx w15:paraId="3B81D977" w15:done="0"/>
  <w15:commentEx w15:paraId="4B861EEA" w15:done="1"/>
  <w15:commentEx w15:paraId="4AB2976F" w15:paraIdParent="4B861EEA" w15:done="1"/>
  <w15:commentEx w15:paraId="4CE385AA" w15:done="1"/>
  <w15:commentEx w15:paraId="342BF3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217FA" w16cid:durableId="2A6D69F3"/>
  <w16cid:commentId w16cid:paraId="132002BC" w16cid:durableId="2A6EB6EF"/>
  <w16cid:commentId w16cid:paraId="4E15AED4" w16cid:durableId="2A6EB6EE"/>
  <w16cid:commentId w16cid:paraId="37C89441" w16cid:durableId="2A606FF5"/>
  <w16cid:commentId w16cid:paraId="743C50CA" w16cid:durableId="2A60EA0D"/>
  <w16cid:commentId w16cid:paraId="27A7E3FA" w16cid:durableId="2A6082B6"/>
  <w16cid:commentId w16cid:paraId="6432007A" w16cid:durableId="2A648BFF"/>
  <w16cid:commentId w16cid:paraId="27F76659" w16cid:durableId="2A6D987C"/>
  <w16cid:commentId w16cid:paraId="0FC11533" w16cid:durableId="2A672A1A"/>
  <w16cid:commentId w16cid:paraId="2335FE5D" w16cid:durableId="2A6ECEE6"/>
  <w16cid:commentId w16cid:paraId="7E1A07AC" w16cid:durableId="2A672E2E"/>
  <w16cid:commentId w16cid:paraId="3119CAC0" w16cid:durableId="2A6742F8"/>
  <w16cid:commentId w16cid:paraId="3B81D977" w16cid:durableId="2A6F1807"/>
  <w16cid:commentId w16cid:paraId="4B861EEA" w16cid:durableId="2A685EDE"/>
  <w16cid:commentId w16cid:paraId="4AB2976F" w16cid:durableId="2A6F14BD"/>
  <w16cid:commentId w16cid:paraId="4CE385AA" w16cid:durableId="2A675A1D"/>
  <w16cid:commentId w16cid:paraId="342BF342" w16cid:durableId="2A684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3F820" w14:textId="77777777" w:rsidR="00C51ABC" w:rsidRDefault="00C51ABC" w:rsidP="00E22B11">
      <w:pPr>
        <w:spacing w:after="0" w:line="240" w:lineRule="auto"/>
      </w:pPr>
      <w:r>
        <w:separator/>
      </w:r>
    </w:p>
  </w:endnote>
  <w:endnote w:type="continuationSeparator" w:id="0">
    <w:p w14:paraId="4257F9CE" w14:textId="77777777" w:rsidR="00C51ABC" w:rsidRDefault="00C51ABC"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4D3C3D" w:rsidRDefault="004D3C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4D3C3D" w:rsidRDefault="004D3C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B8452" w14:textId="77777777" w:rsidR="00C51ABC" w:rsidRDefault="00C51ABC" w:rsidP="00E22B11">
      <w:pPr>
        <w:spacing w:after="0" w:line="240" w:lineRule="auto"/>
      </w:pPr>
      <w:r>
        <w:separator/>
      </w:r>
    </w:p>
  </w:footnote>
  <w:footnote w:type="continuationSeparator" w:id="0">
    <w:p w14:paraId="43D04E32" w14:textId="77777777" w:rsidR="00C51ABC" w:rsidRDefault="00C51ABC" w:rsidP="00E22B11">
      <w:pPr>
        <w:spacing w:after="0" w:line="240" w:lineRule="auto"/>
      </w:pPr>
      <w:r>
        <w:continuationSeparator/>
      </w:r>
    </w:p>
  </w:footnote>
  <w:footnote w:id="1">
    <w:p w14:paraId="24EC5FE0" w14:textId="77777777" w:rsidR="00D25EF2" w:rsidRPr="007340E8" w:rsidRDefault="00D25EF2"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4D3C3D" w:rsidRPr="007332FC" w:rsidRDefault="004D3C3D" w:rsidP="003B5FB3">
      <w:pPr>
        <w:pStyle w:val="FootnoteText"/>
        <w:rPr>
          <w:lang w:val="en-US"/>
        </w:rPr>
      </w:pPr>
      <w:r w:rsidRPr="000D35BD">
        <w:rPr>
          <w:rStyle w:val="FootnoteReference"/>
        </w:rPr>
        <w:footnoteRef/>
      </w:r>
      <w:r w:rsidRPr="007332FC">
        <w:rPr>
          <w:lang w:val="en-US"/>
        </w:rPr>
        <w:t xml:space="preserve"> </w:t>
      </w:r>
      <w:r w:rsidR="00D25EF2">
        <w:rPr>
          <w:lang w:val="en-US"/>
        </w:rPr>
        <w:t>Note, that they used t</w:t>
      </w:r>
      <w:r>
        <w:rPr>
          <w:lang w:val="en-US"/>
        </w:rPr>
        <w:t>he gpt-3.5-turbo-0301</w:t>
      </w:r>
      <w:r w:rsidRPr="007332FC">
        <w:rPr>
          <w:lang w:val="en-US"/>
        </w:rPr>
        <w:t xml:space="preserve"> model </w:t>
      </w:r>
      <w:r w:rsidR="00D25EF2">
        <w:rPr>
          <w:lang w:val="en-US"/>
        </w:rPr>
        <w:t>which has</w:t>
      </w:r>
      <w:r>
        <w:rPr>
          <w:lang w:val="en-US"/>
        </w:rPr>
        <w:t xml:space="preserve"> </w:t>
      </w:r>
      <w:r w:rsidRPr="007332FC">
        <w:rPr>
          <w:lang w:val="en-US"/>
        </w:rPr>
        <w:t>been deprecated</w:t>
      </w:r>
      <w:r>
        <w:rPr>
          <w:lang w:val="en-US"/>
        </w:rPr>
        <w:t>.</w:t>
      </w:r>
      <w:r w:rsidRPr="007332FC">
        <w:rPr>
          <w:lang w:val="en-US"/>
        </w:rPr>
        <w:t xml:space="preserve"> </w:t>
      </w:r>
    </w:p>
  </w:footnote>
  <w:footnote w:id="3">
    <w:p w14:paraId="73C9E22D" w14:textId="77777777" w:rsidR="004D3C3D" w:rsidRPr="007332FC" w:rsidRDefault="004D3C3D" w:rsidP="003B5FB3">
      <w:pPr>
        <w:pStyle w:val="FootnoteText"/>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161114CD" w:rsidR="004D3C3D" w:rsidRPr="00374991" w:rsidRDefault="004D3C3D">
      <w:pPr>
        <w:pStyle w:val="FootnoteText"/>
        <w:rPr>
          <w:lang w:val="en-US"/>
        </w:rPr>
      </w:pPr>
      <w:r>
        <w:rPr>
          <w:rStyle w:val="FootnoteReference"/>
        </w:rPr>
        <w:footnoteRef/>
      </w:r>
      <w:r w:rsidRPr="005D6FBB">
        <w:t xml:space="preserve"> </w:t>
      </w:r>
      <w:r w:rsidRPr="00BB68DB">
        <w:t xml:space="preserve">Syriani et al. </w:t>
      </w:r>
      <w:r>
        <w:fldChar w:fldCharType="begin" w:fldLock="1"/>
      </w:r>
      <w:r w:rsidRPr="00BB68DB">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rsidRPr="00AB5B4D">
        <w:instrText xml:space="preserve">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w:instrText>
      </w:r>
      <w:r w:rsidRPr="00AB5B4D">
        <w:rPr>
          <w:lang w:val="en-US"/>
        </w:rPr>
        <w:instrText>aid rather than a replacement for researchers and reviewers, models such as GPT-4 can enhance efficiency and lead to more accurate and reliable conclusions in medical research. ","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0128E5E8" w:rsidR="00072A8A" w:rsidRPr="00072A8A" w:rsidRDefault="00072A8A" w:rsidP="004676B3">
      <w:pPr>
        <w:jc w:val="both"/>
        <w:rPr>
          <w:lang w:val="en-US"/>
        </w:rPr>
      </w:pPr>
      <w:r>
        <w:rPr>
          <w:rStyle w:val="FootnoteReference"/>
        </w:rPr>
        <w:footnoteRef/>
      </w:r>
      <w: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sidRPr="00072A8A">
        <w:rPr>
          <w:rStyle w:val="translation"/>
          <w:sz w:val="20"/>
          <w:lang w:val="en-US"/>
        </w:rPr>
        <w:instrText>ADDIN CSL_CITATION {"citationItems":[{"id":"ITEM-1","itemData":{"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42E60F8D" w:rsidR="004D3C3D" w:rsidRPr="00956AF7" w:rsidRDefault="004D3C3D"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{"citationItems":[{"id":"ITEM-1","itemData":{"DOI":"https://doi.org/10.1111/jebm.12445","ISSN":"1756-5383","author":[{"dropping-particle":"","family":"Doi","given":"Suhail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w:t>
      </w:r>
      <w:r w:rsidR="00626832">
        <w:rPr>
          <w:lang w:val="en-US"/>
        </w:rPr>
        <w:t>r</w:t>
      </w:r>
      <w:r>
        <w:rPr>
          <w:lang w:val="en-US"/>
        </w:rPr>
        <w:t xml:space="preserve">mation of this measure </w:t>
      </w:r>
      <w:r>
        <w:rPr>
          <w:rFonts w:eastAsiaTheme="minorEastAsia"/>
          <w:lang w:val="en-US"/>
        </w:rPr>
        <w:fldChar w:fldCharType="begin" w:fldLock="1"/>
      </w:r>
      <w:r>
        <w:rPr>
          <w:rFonts w:eastAsiaTheme="minorEastAsia"/>
          <w:lang w:val="en-US"/>
        </w:rPr>
        <w:instrText>ADDIN CSL_CITATION {"citationItems":[{"id":"ITEM-1","itemData":{"DOI":"https://doi.org/10.1002/jrsm.1591","ISSN":"1759-2879","abstract":"Abstract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meta-analysis","type":"article-journal","volume":"13"},"uris":["http://www.mendeley.com/documents/?uuid=1779e1cc-51ce-4fc7-85d3-477a6e12fdc7"]},{"id":"ITEM-2","itemData":{"DOI":"https://doi.org/10.1002/jrsm.1348","ISSN":"1759-2879","abstract":"Standard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106CC032" w:rsidR="005A1C02" w:rsidRPr="001B338C" w:rsidRDefault="005A1C02"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 xml:space="preserve">All replication materials behind this experiments can be </w:t>
      </w:r>
      <w:r w:rsidRPr="008E5280">
        <w:rPr>
          <w:rFonts w:eastAsiaTheme="minorEastAsia"/>
          <w:sz w:val="20"/>
          <w:szCs w:val="20"/>
          <w:lang w:val="en-US"/>
        </w:rPr>
        <w:t>accessed at</w:t>
      </w:r>
      <w:r w:rsidR="008E5280" w:rsidRPr="008E5280">
        <w:rPr>
          <w:sz w:val="20"/>
          <w:szCs w:val="20"/>
          <w:lang w:val="en-US"/>
        </w:rPr>
        <w:t xml:space="preserve"> </w:t>
      </w:r>
      <w:hyperlink r:id="rId1" w:history="1">
        <w:r w:rsidR="008E5280" w:rsidRPr="008E5280">
          <w:rPr>
            <w:rStyle w:val="Hyperlink"/>
            <w:sz w:val="20"/>
            <w:szCs w:val="20"/>
          </w:rPr>
          <w:t>https://osf.io/apdfw/</w:t>
        </w:r>
      </w:hyperlink>
      <w:r w:rsidRPr="008E5280">
        <w:rPr>
          <w:sz w:val="20"/>
          <w:szCs w:val="20"/>
          <w:lang w:val="en-US"/>
        </w:rPr>
        <w:t>.</w:t>
      </w:r>
    </w:p>
    <w:p w14:paraId="5FD782F7" w14:textId="77777777" w:rsidR="005A1C02" w:rsidRPr="001C4E3C" w:rsidRDefault="005A1C02" w:rsidP="005A1C02">
      <w:pPr>
        <w:pStyle w:val="FootnoteText"/>
        <w:rPr>
          <w:sz w:val="16"/>
          <w:lang w:val="en-US"/>
        </w:rPr>
      </w:pPr>
    </w:p>
  </w:footnote>
  <w:footnote w:id="8">
    <w:p w14:paraId="2104F5D5" w14:textId="2531930E" w:rsidR="004D3C3D" w:rsidRPr="001C4E3C" w:rsidRDefault="004D3C3D">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4D3C3D" w:rsidRPr="008E5280" w:rsidRDefault="004D3C3D">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4D3C3D" w:rsidRPr="00C22609" w:rsidRDefault="004D3C3D">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hyperlink r:id="rId2" w:tgtFrame="_blank" w:history="1">
        <w:r w:rsidRPr="00C22609">
          <w:rPr>
            <w:rStyle w:val="Hyperlink"/>
            <w:lang w:val="en-US"/>
          </w:rPr>
          <w:t>bit.ly/3Vl0SRp</w:t>
        </w:r>
      </w:hyperlink>
    </w:p>
  </w:footnote>
  <w:footnote w:id="11">
    <w:p w14:paraId="36030995" w14:textId="5C2F460D" w:rsidR="004D3C3D" w:rsidRPr="00C22609" w:rsidRDefault="004D3C3D"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sidRPr="001C4E3C">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FD69B1" w:rsidRDefault="00FD69B1" w:rsidP="00111CFA">
      <w:pPr>
        <w:pStyle w:val="FootnoteText"/>
        <w:jc w:val="both"/>
      </w:pPr>
      <w:r>
        <w:rPr>
          <w:rStyle w:val="FootnoteReference"/>
        </w:rPr>
        <w:footnoteRef/>
      </w:r>
      <w:r>
        <w:t xml:space="preserve"> Note: After we conducted the experiment OpenAI has presented the GPT-4o-mini which is cheaper than the GPT-3.5 models that we used. </w:t>
      </w:r>
      <w:r w:rsidR="00111CFA">
        <w:t>All of OpenAI’s new GPT API models are configured differently than the GPT-3.5 and GPT-4 model, we draw upon. Therefore, we have not evaluated these models yet</w:t>
      </w:r>
      <w:r w:rsidR="00C944FB">
        <w:t xml:space="preserve"> since these needs to be coded anew. </w:t>
      </w:r>
    </w:p>
  </w:footnote>
  <w:footnote w:id="13">
    <w:p w14:paraId="474BFD5D" w14:textId="43C192A1" w:rsidR="004D3C3D" w:rsidRPr="00CA6765" w:rsidRDefault="004D3C3D">
      <w:pPr>
        <w:pStyle w:val="FootnoteText"/>
        <w:rPr>
          <w:lang w:val="en-US"/>
        </w:rPr>
      </w:pPr>
      <w:r>
        <w:rPr>
          <w:rStyle w:val="FootnoteReference"/>
        </w:rPr>
        <w:footnoteRef/>
      </w:r>
      <w:r w:rsidRPr="00CA6765">
        <w:rPr>
          <w:lang w:val="en-US"/>
        </w:rPr>
        <w:t xml:space="preserve"> </w:t>
      </w:r>
      <w:r>
        <w:rPr>
          <w:lang w:val="en-US"/>
        </w:rPr>
        <w:t>For now, it might e.g. be beneficial for researchers to investigate the performance of GPT-4o</w:t>
      </w:r>
      <w:r w:rsidR="00CA6765">
        <w:rPr>
          <w:lang w:val="en-US"/>
        </w:rPr>
        <w:t>-mini, GPT-4o,</w:t>
      </w:r>
      <w:r>
        <w:rPr>
          <w:lang w:val="en-US"/>
        </w:rPr>
        <w:t xml:space="preserve"> or GPT-4-turbo since these models are significantly cheaper than the GPT-4 model we used.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4D3C3D" w:rsidRPr="007332FC" w:rsidRDefault="004D3C3D">
    <w:pPr>
      <w:pStyle w:val="Header"/>
      <w:rPr>
        <w:lang w:val="en-US"/>
      </w:rPr>
    </w:pPr>
    <w:r w:rsidRPr="007332FC">
      <w:rPr>
        <w:lang w:val="en-US"/>
      </w:rPr>
      <w:t xml:space="preserve">GPT </w:t>
    </w:r>
    <w:r w:rsidR="00925EC6">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MKkFANWcc4U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BB"/>
    <w:rsid w:val="000A07FF"/>
    <w:rsid w:val="000A08CC"/>
    <w:rsid w:val="000A26C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531"/>
    <w:rsid w:val="00190435"/>
    <w:rsid w:val="00192248"/>
    <w:rsid w:val="001936BF"/>
    <w:rsid w:val="0019457C"/>
    <w:rsid w:val="00194CBC"/>
    <w:rsid w:val="00194D11"/>
    <w:rsid w:val="00197C88"/>
    <w:rsid w:val="001A0C60"/>
    <w:rsid w:val="001A14D6"/>
    <w:rsid w:val="001A19BC"/>
    <w:rsid w:val="001A4320"/>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5183"/>
    <w:rsid w:val="00286F4E"/>
    <w:rsid w:val="002873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57F2"/>
    <w:rsid w:val="003C5EE5"/>
    <w:rsid w:val="003C7425"/>
    <w:rsid w:val="003D1167"/>
    <w:rsid w:val="003D2733"/>
    <w:rsid w:val="003D3EC1"/>
    <w:rsid w:val="003D5914"/>
    <w:rsid w:val="003D6327"/>
    <w:rsid w:val="003F036C"/>
    <w:rsid w:val="003F183E"/>
    <w:rsid w:val="003F27D8"/>
    <w:rsid w:val="003F32AA"/>
    <w:rsid w:val="003F38FB"/>
    <w:rsid w:val="003F41E6"/>
    <w:rsid w:val="003F7586"/>
    <w:rsid w:val="0040019C"/>
    <w:rsid w:val="00401172"/>
    <w:rsid w:val="00401E2B"/>
    <w:rsid w:val="0040261F"/>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A46"/>
    <w:rsid w:val="004A13C6"/>
    <w:rsid w:val="004A2EFD"/>
    <w:rsid w:val="004A6777"/>
    <w:rsid w:val="004B014D"/>
    <w:rsid w:val="004B04C7"/>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5052B"/>
    <w:rsid w:val="005520F2"/>
    <w:rsid w:val="0055363E"/>
    <w:rsid w:val="00554520"/>
    <w:rsid w:val="0055580E"/>
    <w:rsid w:val="005559D9"/>
    <w:rsid w:val="005559F4"/>
    <w:rsid w:val="00557310"/>
    <w:rsid w:val="00557919"/>
    <w:rsid w:val="00557E46"/>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F5"/>
    <w:rsid w:val="00623AAE"/>
    <w:rsid w:val="00624A15"/>
    <w:rsid w:val="00624EC5"/>
    <w:rsid w:val="00625587"/>
    <w:rsid w:val="00626832"/>
    <w:rsid w:val="00626DDC"/>
    <w:rsid w:val="00627170"/>
    <w:rsid w:val="00632ABB"/>
    <w:rsid w:val="00633A41"/>
    <w:rsid w:val="00640F74"/>
    <w:rsid w:val="006417A3"/>
    <w:rsid w:val="00642E49"/>
    <w:rsid w:val="00643080"/>
    <w:rsid w:val="006433DF"/>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63D8"/>
    <w:rsid w:val="006F779D"/>
    <w:rsid w:val="007007BD"/>
    <w:rsid w:val="007008F8"/>
    <w:rsid w:val="0070110A"/>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6660"/>
    <w:rsid w:val="007C70A5"/>
    <w:rsid w:val="007D01EA"/>
    <w:rsid w:val="007D199E"/>
    <w:rsid w:val="007D60F0"/>
    <w:rsid w:val="007D74AB"/>
    <w:rsid w:val="007E1D1B"/>
    <w:rsid w:val="007E5786"/>
    <w:rsid w:val="007E7274"/>
    <w:rsid w:val="007E73D4"/>
    <w:rsid w:val="007E7ED6"/>
    <w:rsid w:val="007F2B4C"/>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3EAD"/>
    <w:rsid w:val="00855A5F"/>
    <w:rsid w:val="008560D4"/>
    <w:rsid w:val="00856BA9"/>
    <w:rsid w:val="00856E6B"/>
    <w:rsid w:val="00857399"/>
    <w:rsid w:val="00860934"/>
    <w:rsid w:val="00863EF9"/>
    <w:rsid w:val="0086604F"/>
    <w:rsid w:val="00871275"/>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3D8D"/>
    <w:rsid w:val="008E417A"/>
    <w:rsid w:val="008E4A35"/>
    <w:rsid w:val="008E5280"/>
    <w:rsid w:val="008E5E3D"/>
    <w:rsid w:val="008F0252"/>
    <w:rsid w:val="008F1538"/>
    <w:rsid w:val="008F3446"/>
    <w:rsid w:val="008F3BA2"/>
    <w:rsid w:val="008F4B89"/>
    <w:rsid w:val="008F5E22"/>
    <w:rsid w:val="008F73ED"/>
    <w:rsid w:val="00901540"/>
    <w:rsid w:val="00901901"/>
    <w:rsid w:val="009044A0"/>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766A"/>
    <w:rsid w:val="009D28BF"/>
    <w:rsid w:val="009D3333"/>
    <w:rsid w:val="009D5F05"/>
    <w:rsid w:val="009E0ED5"/>
    <w:rsid w:val="009E1F10"/>
    <w:rsid w:val="009E30B1"/>
    <w:rsid w:val="009E76B3"/>
    <w:rsid w:val="009F036A"/>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1FD8"/>
    <w:rsid w:val="00B33FB9"/>
    <w:rsid w:val="00B35298"/>
    <w:rsid w:val="00B37838"/>
    <w:rsid w:val="00B40DA9"/>
    <w:rsid w:val="00B41418"/>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80B7A"/>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3AB0"/>
    <w:rsid w:val="00C456CC"/>
    <w:rsid w:val="00C46DF7"/>
    <w:rsid w:val="00C47EE3"/>
    <w:rsid w:val="00C513C0"/>
    <w:rsid w:val="00C51ABC"/>
    <w:rsid w:val="00C51CEC"/>
    <w:rsid w:val="00C523F5"/>
    <w:rsid w:val="00C57118"/>
    <w:rsid w:val="00C61084"/>
    <w:rsid w:val="00C62CD9"/>
    <w:rsid w:val="00C65579"/>
    <w:rsid w:val="00C675CA"/>
    <w:rsid w:val="00C72046"/>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5E3E"/>
    <w:rsid w:val="00CE7912"/>
    <w:rsid w:val="00CE7BEB"/>
    <w:rsid w:val="00CE7E7D"/>
    <w:rsid w:val="00CF08B6"/>
    <w:rsid w:val="00CF14B2"/>
    <w:rsid w:val="00CF480E"/>
    <w:rsid w:val="00CF4C27"/>
    <w:rsid w:val="00CF5DF6"/>
    <w:rsid w:val="00CF6621"/>
    <w:rsid w:val="00CF77EF"/>
    <w:rsid w:val="00CF7953"/>
    <w:rsid w:val="00D0040B"/>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408"/>
    <w:rsid w:val="00E179C3"/>
    <w:rsid w:val="00E22047"/>
    <w:rsid w:val="00E221CE"/>
    <w:rsid w:val="00E22B11"/>
    <w:rsid w:val="00E22EFE"/>
    <w:rsid w:val="00E237E0"/>
    <w:rsid w:val="00E251B7"/>
    <w:rsid w:val="00E268FB"/>
    <w:rsid w:val="00E305AD"/>
    <w:rsid w:val="00E374F5"/>
    <w:rsid w:val="00E41AB0"/>
    <w:rsid w:val="00E41D8B"/>
    <w:rsid w:val="00E43081"/>
    <w:rsid w:val="00E463BC"/>
    <w:rsid w:val="00E50CAC"/>
    <w:rsid w:val="00E52864"/>
    <w:rsid w:val="00E55DF7"/>
    <w:rsid w:val="00E56CEB"/>
    <w:rsid w:val="00E56E60"/>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3DD2"/>
    <w:rsid w:val="00EC4F3C"/>
    <w:rsid w:val="00EC6241"/>
    <w:rsid w:val="00EC6A78"/>
    <w:rsid w:val="00EC6E04"/>
    <w:rsid w:val="00EC7C76"/>
    <w:rsid w:val="00EC7E2E"/>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apdf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linelibrary.wiley.com/doi/10.1002/cl2.12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it.ly/3spivoG"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Khraisha/Qusa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4AF14-65F1-43F4-AA81-F1174184D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45</Pages>
  <Words>47721</Words>
  <Characters>272016</Characters>
  <Application>Microsoft Office Word</Application>
  <DocSecurity>0</DocSecurity>
  <Lines>2266</Lines>
  <Paragraphs>638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101</cp:revision>
  <cp:lastPrinted>2024-08-08T07:33:00Z</cp:lastPrinted>
  <dcterms:created xsi:type="dcterms:W3CDTF">2024-08-16T06:12:00Z</dcterms:created>
  <dcterms:modified xsi:type="dcterms:W3CDTF">2024-08-21T12:22:00Z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