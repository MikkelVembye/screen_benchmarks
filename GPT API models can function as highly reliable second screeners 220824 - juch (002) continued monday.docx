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CEDFA" w14:textId="7C90E998" w:rsidR="00E22B11" w:rsidRPr="00E22B11" w:rsidRDefault="00E22B11" w:rsidP="006F63D8">
      <w:pPr>
        <w:spacing w:after="0" w:line="360" w:lineRule="auto"/>
        <w:rPr>
          <w:b/>
          <w:lang w:val="en-US"/>
        </w:rPr>
      </w:pPr>
      <w:bookmarkStart w:id="0" w:name="_GoBack"/>
      <w:bookmarkEnd w:id="0"/>
      <w:r>
        <w:rPr>
          <w:b/>
          <w:lang w:val="en-US"/>
        </w:rPr>
        <w:t>ABSTRACT</w:t>
      </w:r>
    </w:p>
    <w:p w14:paraId="6E968326" w14:textId="77777777" w:rsidR="00857791" w:rsidRDefault="00857791" w:rsidP="00857791">
      <w:pPr>
        <w:pStyle w:val="NormalWeb"/>
        <w:spacing w:line="360" w:lineRule="auto"/>
        <w:jc w:val="both"/>
      </w:pPr>
      <w:r>
        <w:t>Independent human double screening of titles and abstracts is a critical step to ensure the quality of systematic reviews and</w:t>
      </w:r>
      <w:r w:rsidRPr="009129E1">
        <w:t xml:space="preserve"> </w:t>
      </w:r>
      <w:r>
        <w:t xml:space="preserve">meta-analyses herein. However, double screening is a </w:t>
      </w:r>
      <w:r w:rsidRPr="001F0CFC">
        <w:t>resource-</w:t>
      </w:r>
      <w:r>
        <w:t xml:space="preserve">intensive procedure that decelerates the review process. To alleviate this issue, and potentially increase the reliability of systematic reviews, we evaluated the use of OpenAI’s GPT </w:t>
      </w:r>
      <w:r>
        <w:rPr>
          <w:szCs w:val="20"/>
        </w:rPr>
        <w:t>API</w:t>
      </w:r>
      <w:r>
        <w:t xml:space="preserve"> models as an alternative to human second screeners of titles and abstracts. We did so by developing a new benchmark scheme for interpreting the performances of automated screening tools against common human screening performances in high-quality systematic reviews and conducting three large-scale experiments on three systematic reviews with different levels of complexity. Across all experiments, we show that the GPT API models can perform on par with and in some cases even better than typical human screening performance in terms of detecting relevant studies while showing high exclusion performance, as well. Hereto, we introduce the use of multi-prompt screening, that is making one concise prompt per inclusion/exclusion criteria in a review, and show that it can be a valuable tool to use for screening in highly complex review settings. To support future reviews, we develop a reproducible workflow </w:t>
      </w:r>
      <w:r w:rsidRPr="001F0CFC">
        <w:t xml:space="preserve">and </w:t>
      </w:r>
      <w:r>
        <w:t>tentative guidelines for when reviewers can or cannot</w:t>
      </w:r>
      <w:r w:rsidRPr="001F0CFC">
        <w:t xml:space="preserve"> </w:t>
      </w:r>
      <w:r>
        <w:t>use GPT API models as independent second screeners of titles and abstracts. Finally, we present the R package AIscreenR</w:t>
      </w:r>
      <w:r w:rsidRPr="00B753E8">
        <w:t xml:space="preserve"> </w:t>
      </w:r>
      <w:r>
        <w:t xml:space="preserve">to standardize and scale up the suggested application. Our aim is ultimately to make GPT API models acceptable as independent second screeners within high-quality systematic reviews. </w:t>
      </w:r>
    </w:p>
    <w:p w14:paraId="402EF35F" w14:textId="77777777" w:rsidR="00B753E8" w:rsidRPr="00627170" w:rsidRDefault="00B753E8" w:rsidP="00627170">
      <w:pPr>
        <w:pStyle w:val="NormalWeb"/>
        <w:spacing w:line="360" w:lineRule="auto"/>
        <w:jc w:val="both"/>
      </w:pPr>
    </w:p>
    <w:p w14:paraId="79C853BD" w14:textId="66DFC6C8" w:rsidR="00D43317" w:rsidRDefault="00E22B11" w:rsidP="006F63D8">
      <w:pPr>
        <w:spacing w:after="0" w:line="360" w:lineRule="auto"/>
        <w:rPr>
          <w:i/>
          <w:lang w:val="en-US"/>
        </w:rPr>
      </w:pPr>
      <w:r>
        <w:rPr>
          <w:b/>
          <w:lang w:val="en-US"/>
        </w:rPr>
        <w:t xml:space="preserve">KEYWORDS: </w:t>
      </w:r>
      <w:r>
        <w:rPr>
          <w:i/>
          <w:lang w:val="en-US"/>
        </w:rPr>
        <w:t xml:space="preserve">title and abstract screening, </w:t>
      </w:r>
      <w:r w:rsidR="007340E8">
        <w:rPr>
          <w:i/>
          <w:lang w:val="en-US"/>
        </w:rPr>
        <w:t xml:space="preserve">OpenAI’s </w:t>
      </w:r>
      <w:r w:rsidR="000D620B">
        <w:rPr>
          <w:i/>
          <w:lang w:val="en-US"/>
        </w:rPr>
        <w:t>GPT</w:t>
      </w:r>
      <w:r w:rsidR="007340E8">
        <w:rPr>
          <w:i/>
          <w:lang w:val="en-US"/>
        </w:rPr>
        <w:t xml:space="preserve"> API models</w:t>
      </w:r>
      <w:r>
        <w:rPr>
          <w:i/>
          <w:lang w:val="en-US"/>
        </w:rPr>
        <w:t>, systematic review,</w:t>
      </w:r>
      <w:r w:rsidR="007340E8">
        <w:rPr>
          <w:i/>
          <w:lang w:val="en-US"/>
        </w:rPr>
        <w:t xml:space="preserve"> </w:t>
      </w:r>
      <w:r>
        <w:rPr>
          <w:i/>
          <w:lang w:val="en-US"/>
        </w:rPr>
        <w:t xml:space="preserve">screening benchmarks, </w:t>
      </w:r>
      <w:r w:rsidR="00D111C0">
        <w:rPr>
          <w:i/>
          <w:lang w:val="en-US"/>
        </w:rPr>
        <w:t>Large Language Models (LLM</w:t>
      </w:r>
      <w:r w:rsidR="00857791">
        <w:rPr>
          <w:i/>
          <w:lang w:val="en-US"/>
        </w:rPr>
        <w:t>)</w:t>
      </w:r>
    </w:p>
    <w:p w14:paraId="09B0DEB2" w14:textId="77777777" w:rsidR="00D43317" w:rsidRDefault="00D43317" w:rsidP="006F63D8">
      <w:pPr>
        <w:spacing w:after="0" w:line="360" w:lineRule="auto"/>
        <w:rPr>
          <w:lang w:val="en-US"/>
        </w:rPr>
      </w:pPr>
    </w:p>
    <w:p w14:paraId="322AB89D" w14:textId="6876695E" w:rsidR="00D64633" w:rsidRDefault="00D64633" w:rsidP="006F63D8">
      <w:pPr>
        <w:spacing w:after="0" w:line="360" w:lineRule="auto"/>
        <w:rPr>
          <w:lang w:val="en-US"/>
        </w:rPr>
      </w:pPr>
    </w:p>
    <w:p w14:paraId="21B52746" w14:textId="3DB06007" w:rsidR="0051645D" w:rsidRDefault="0051645D" w:rsidP="006F63D8">
      <w:pPr>
        <w:spacing w:after="0" w:line="360" w:lineRule="auto"/>
        <w:rPr>
          <w:lang w:val="en-US"/>
        </w:rPr>
      </w:pPr>
    </w:p>
    <w:p w14:paraId="3260BDD7" w14:textId="445FBE04" w:rsidR="0051645D" w:rsidRDefault="0051645D" w:rsidP="006F63D8">
      <w:pPr>
        <w:spacing w:after="0" w:line="360" w:lineRule="auto"/>
        <w:rPr>
          <w:lang w:val="en-US"/>
        </w:rPr>
      </w:pPr>
    </w:p>
    <w:p w14:paraId="28098249" w14:textId="07BD0AD5" w:rsidR="0051645D" w:rsidRDefault="0051645D" w:rsidP="006F63D8">
      <w:pPr>
        <w:spacing w:after="0" w:line="360" w:lineRule="auto"/>
        <w:rPr>
          <w:lang w:val="en-US"/>
        </w:rPr>
      </w:pPr>
    </w:p>
    <w:p w14:paraId="7A55408D" w14:textId="77777777" w:rsidR="002545C4" w:rsidRDefault="002545C4" w:rsidP="006F63D8">
      <w:pPr>
        <w:spacing w:after="0" w:line="360" w:lineRule="auto"/>
        <w:rPr>
          <w:lang w:val="en-US"/>
        </w:rPr>
      </w:pPr>
    </w:p>
    <w:p w14:paraId="6AC7CAA3" w14:textId="5821B766" w:rsidR="0051645D" w:rsidRDefault="0051645D" w:rsidP="006F63D8">
      <w:pPr>
        <w:spacing w:after="0" w:line="360" w:lineRule="auto"/>
        <w:rPr>
          <w:lang w:val="en-US"/>
        </w:rPr>
      </w:pPr>
    </w:p>
    <w:p w14:paraId="2085A8E9" w14:textId="42ADB8DA" w:rsidR="00B839DB" w:rsidRDefault="00B839DB" w:rsidP="006F63D8">
      <w:pPr>
        <w:spacing w:after="0" w:line="360" w:lineRule="auto"/>
        <w:rPr>
          <w:lang w:val="en-US"/>
        </w:rPr>
      </w:pPr>
    </w:p>
    <w:p w14:paraId="1D99649B" w14:textId="77777777" w:rsidR="00B839DB" w:rsidRDefault="00B839DB" w:rsidP="006F63D8">
      <w:pPr>
        <w:spacing w:after="0" w:line="360" w:lineRule="auto"/>
        <w:rPr>
          <w:lang w:val="en-US"/>
        </w:rPr>
      </w:pPr>
    </w:p>
    <w:p w14:paraId="4171680D" w14:textId="77777777" w:rsidR="00E22B11" w:rsidRDefault="00E22B11" w:rsidP="006F63D8">
      <w:pPr>
        <w:spacing w:after="0" w:line="360" w:lineRule="auto"/>
        <w:rPr>
          <w:b/>
          <w:lang w:val="en-US"/>
        </w:rPr>
      </w:pPr>
      <w:r>
        <w:rPr>
          <w:b/>
          <w:lang w:val="en-US"/>
        </w:rPr>
        <w:lastRenderedPageBreak/>
        <w:t>HIGHLIGHTS</w:t>
      </w:r>
    </w:p>
    <w:p w14:paraId="36B1911E" w14:textId="77777777" w:rsidR="00E22B11" w:rsidRPr="00D64633" w:rsidRDefault="00E22B11" w:rsidP="006F63D8">
      <w:pPr>
        <w:spacing w:after="0" w:line="360" w:lineRule="auto"/>
        <w:rPr>
          <w:rFonts w:cs="Times New Roman"/>
          <w:b/>
          <w:bCs/>
          <w:szCs w:val="24"/>
          <w:lang w:val="en-US"/>
        </w:rPr>
      </w:pPr>
      <w:r w:rsidRPr="00D64633">
        <w:rPr>
          <w:rFonts w:cs="Times New Roman"/>
          <w:b/>
          <w:bCs/>
          <w:szCs w:val="24"/>
          <w:lang w:val="en-US"/>
        </w:rPr>
        <w:t>What is already known</w:t>
      </w:r>
    </w:p>
    <w:p w14:paraId="38B97AF7" w14:textId="167D5290" w:rsidR="00625587" w:rsidRDefault="00D15FBE" w:rsidP="006F63D8">
      <w:pPr>
        <w:pStyle w:val="ListParagraph"/>
        <w:numPr>
          <w:ilvl w:val="0"/>
          <w:numId w:val="3"/>
        </w:numPr>
        <w:spacing w:after="0" w:line="360" w:lineRule="auto"/>
        <w:rPr>
          <w:rFonts w:cs="Times New Roman"/>
          <w:szCs w:val="24"/>
          <w:lang w:val="en-US"/>
        </w:rPr>
      </w:pPr>
      <w:r>
        <w:rPr>
          <w:rFonts w:cs="Times New Roman"/>
          <w:szCs w:val="24"/>
          <w:lang w:val="en-US"/>
        </w:rPr>
        <w:t>Traditional a</w:t>
      </w:r>
      <w:r w:rsidR="00310E18" w:rsidRPr="0011702D">
        <w:rPr>
          <w:rFonts w:cs="Times New Roman"/>
          <w:szCs w:val="24"/>
          <w:lang w:val="en-US"/>
        </w:rPr>
        <w:t>utomat</w:t>
      </w:r>
      <w:r w:rsidR="00E52864">
        <w:rPr>
          <w:rFonts w:cs="Times New Roman"/>
          <w:szCs w:val="24"/>
          <w:lang w:val="en-US"/>
        </w:rPr>
        <w:t>ed</w:t>
      </w:r>
      <w:r w:rsidR="00310E18" w:rsidRPr="0011702D">
        <w:rPr>
          <w:rFonts w:cs="Times New Roman"/>
          <w:szCs w:val="24"/>
          <w:lang w:val="en-US"/>
        </w:rPr>
        <w:t xml:space="preserve"> screening tools </w:t>
      </w:r>
      <w:r w:rsidR="001D4611" w:rsidRPr="0011702D">
        <w:rPr>
          <w:rFonts w:cs="Times New Roman"/>
          <w:szCs w:val="24"/>
          <w:lang w:val="en-US"/>
        </w:rPr>
        <w:t xml:space="preserve">can ease the </w:t>
      </w:r>
      <w:r w:rsidR="00310E18" w:rsidRPr="0011702D">
        <w:rPr>
          <w:rFonts w:cs="Times New Roman"/>
          <w:szCs w:val="24"/>
          <w:lang w:val="en-US"/>
        </w:rPr>
        <w:t>burden</w:t>
      </w:r>
      <w:r w:rsidR="001D4611" w:rsidRPr="0011702D">
        <w:rPr>
          <w:rFonts w:cs="Times New Roman"/>
          <w:szCs w:val="24"/>
          <w:lang w:val="en-US"/>
        </w:rPr>
        <w:t xml:space="preserve"> of title and abstract screening</w:t>
      </w:r>
      <w:r w:rsidR="00DD6CC0">
        <w:rPr>
          <w:rFonts w:cs="Times New Roman"/>
          <w:szCs w:val="24"/>
          <w:lang w:val="en-US"/>
        </w:rPr>
        <w:t>.</w:t>
      </w:r>
      <w:r w:rsidR="001D4611" w:rsidRPr="0011702D">
        <w:rPr>
          <w:rFonts w:cs="Times New Roman"/>
          <w:szCs w:val="24"/>
          <w:lang w:val="en-US"/>
        </w:rPr>
        <w:t xml:space="preserve"> </w:t>
      </w:r>
    </w:p>
    <w:p w14:paraId="2C93F41C" w14:textId="24DD8B65" w:rsidR="0011702D" w:rsidRDefault="00D15FBE" w:rsidP="006F63D8">
      <w:pPr>
        <w:pStyle w:val="ListParagraph"/>
        <w:numPr>
          <w:ilvl w:val="0"/>
          <w:numId w:val="3"/>
        </w:numPr>
        <w:spacing w:after="0" w:line="360" w:lineRule="auto"/>
        <w:rPr>
          <w:rFonts w:cs="Times New Roman"/>
          <w:szCs w:val="24"/>
          <w:lang w:val="en-US"/>
        </w:rPr>
      </w:pPr>
      <w:r>
        <w:rPr>
          <w:rFonts w:cs="Times New Roman"/>
          <w:szCs w:val="24"/>
          <w:lang w:val="en-US"/>
        </w:rPr>
        <w:t>Traditional a</w:t>
      </w:r>
      <w:r w:rsidR="0011702D" w:rsidRPr="0011702D">
        <w:rPr>
          <w:rFonts w:cs="Times New Roman"/>
          <w:szCs w:val="24"/>
          <w:lang w:val="en-US"/>
        </w:rPr>
        <w:t>utom</w:t>
      </w:r>
      <w:r w:rsidR="00E52864">
        <w:rPr>
          <w:rFonts w:cs="Times New Roman"/>
          <w:szCs w:val="24"/>
          <w:lang w:val="en-US"/>
        </w:rPr>
        <w:t>ated</w:t>
      </w:r>
      <w:r w:rsidR="0011702D" w:rsidRPr="0011702D">
        <w:rPr>
          <w:rFonts w:cs="Times New Roman"/>
          <w:szCs w:val="24"/>
          <w:lang w:val="en-US"/>
        </w:rPr>
        <w:t xml:space="preserve"> screening tools</w:t>
      </w:r>
      <w:r w:rsidR="0011702D">
        <w:rPr>
          <w:rFonts w:cs="Times New Roman"/>
          <w:szCs w:val="24"/>
          <w:lang w:val="en-US"/>
        </w:rPr>
        <w:t xml:space="preserve"> most often cannot detect/classify all relevant studies, which in turn,</w:t>
      </w:r>
      <w:r w:rsidR="00351B92">
        <w:rPr>
          <w:rFonts w:cs="Times New Roman"/>
          <w:szCs w:val="24"/>
          <w:lang w:val="en-US"/>
        </w:rPr>
        <w:t xml:space="preserve"> can</w:t>
      </w:r>
      <w:r w:rsidR="0011702D">
        <w:rPr>
          <w:rFonts w:cs="Times New Roman"/>
          <w:szCs w:val="24"/>
          <w:lang w:val="en-US"/>
        </w:rPr>
        <w:t xml:space="preserve"> induce ‘artificial screening biases’</w:t>
      </w:r>
      <w:r w:rsidR="0051645D">
        <w:rPr>
          <w:rFonts w:cs="Times New Roman"/>
          <w:szCs w:val="24"/>
          <w:lang w:val="en-US"/>
        </w:rPr>
        <w:t>.</w:t>
      </w:r>
      <w:r w:rsidR="0011702D">
        <w:rPr>
          <w:rFonts w:cs="Times New Roman"/>
          <w:szCs w:val="24"/>
          <w:lang w:val="en-US"/>
        </w:rPr>
        <w:t xml:space="preserve"> </w:t>
      </w:r>
    </w:p>
    <w:p w14:paraId="623965CD" w14:textId="16505632" w:rsidR="00857791" w:rsidRPr="00857791" w:rsidRDefault="00857791" w:rsidP="00857791">
      <w:pPr>
        <w:pStyle w:val="ListParagraph"/>
        <w:numPr>
          <w:ilvl w:val="0"/>
          <w:numId w:val="3"/>
        </w:numPr>
        <w:spacing w:after="0" w:line="360" w:lineRule="auto"/>
        <w:rPr>
          <w:rFonts w:cs="Times New Roman"/>
          <w:szCs w:val="24"/>
          <w:lang w:val="en-US"/>
        </w:rPr>
      </w:pPr>
      <w:r w:rsidRPr="0011702D">
        <w:rPr>
          <w:rFonts w:cs="Times New Roman"/>
          <w:szCs w:val="24"/>
          <w:lang w:val="en-US"/>
        </w:rPr>
        <w:t xml:space="preserve">OpenAI’s GPT API models have shown </w:t>
      </w:r>
      <w:r>
        <w:rPr>
          <w:rFonts w:cs="Times New Roman"/>
          <w:szCs w:val="24"/>
          <w:lang w:val="en-US"/>
        </w:rPr>
        <w:t>promising performance in terms of working</w:t>
      </w:r>
      <w:r w:rsidRPr="0011702D">
        <w:rPr>
          <w:rFonts w:cs="Times New Roman"/>
          <w:szCs w:val="24"/>
          <w:lang w:val="en-US"/>
        </w:rPr>
        <w:t xml:space="preserve"> as a second screener of titles and abstracts within </w:t>
      </w:r>
      <w:r>
        <w:rPr>
          <w:rFonts w:cs="Times New Roman"/>
          <w:szCs w:val="24"/>
          <w:lang w:val="en-US"/>
        </w:rPr>
        <w:t>various scientific fields</w:t>
      </w:r>
      <w:r w:rsidRPr="0011702D">
        <w:rPr>
          <w:rFonts w:cs="Times New Roman"/>
          <w:szCs w:val="24"/>
          <w:lang w:val="en-US"/>
        </w:rPr>
        <w:t xml:space="preserve">. </w:t>
      </w:r>
    </w:p>
    <w:p w14:paraId="3EAF3916" w14:textId="77777777" w:rsidR="001A4320" w:rsidRPr="001A4320" w:rsidRDefault="00E22B11" w:rsidP="006F63D8">
      <w:pPr>
        <w:spacing w:after="0" w:line="360" w:lineRule="auto"/>
        <w:rPr>
          <w:rFonts w:cs="Times New Roman"/>
          <w:b/>
          <w:bCs/>
          <w:szCs w:val="24"/>
        </w:rPr>
      </w:pPr>
      <w:r w:rsidRPr="005112A8">
        <w:rPr>
          <w:rFonts w:cs="Times New Roman"/>
          <w:b/>
          <w:bCs/>
          <w:szCs w:val="24"/>
        </w:rPr>
        <w:t>What is new</w:t>
      </w:r>
    </w:p>
    <w:p w14:paraId="632DD549" w14:textId="1F3360A4" w:rsidR="001A4320" w:rsidRDefault="001A4320" w:rsidP="006F63D8">
      <w:pPr>
        <w:pStyle w:val="ListParagraph"/>
        <w:numPr>
          <w:ilvl w:val="0"/>
          <w:numId w:val="2"/>
        </w:numPr>
        <w:spacing w:after="0" w:line="360" w:lineRule="auto"/>
        <w:rPr>
          <w:rFonts w:cs="Times New Roman"/>
          <w:szCs w:val="24"/>
          <w:lang w:val="en-US"/>
        </w:rPr>
      </w:pPr>
      <w:r w:rsidRPr="0011702D">
        <w:rPr>
          <w:rFonts w:cs="Times New Roman"/>
          <w:szCs w:val="24"/>
          <w:lang w:val="en-US"/>
        </w:rPr>
        <w:t>W</w:t>
      </w:r>
      <w:r w:rsidR="001D4611" w:rsidRPr="0011702D">
        <w:rPr>
          <w:rFonts w:cs="Times New Roman"/>
          <w:szCs w:val="24"/>
          <w:lang w:val="en-US"/>
        </w:rPr>
        <w:t xml:space="preserve">e show that OpenAI’s </w:t>
      </w:r>
      <w:r w:rsidRPr="0011702D">
        <w:rPr>
          <w:rFonts w:cs="Times New Roman"/>
          <w:szCs w:val="24"/>
          <w:lang w:val="en-US"/>
        </w:rPr>
        <w:t>GPT</w:t>
      </w:r>
      <w:r w:rsidR="001D4611" w:rsidRPr="0011702D">
        <w:rPr>
          <w:rFonts w:cs="Times New Roman"/>
          <w:szCs w:val="24"/>
          <w:lang w:val="en-US"/>
        </w:rPr>
        <w:t xml:space="preserve"> API models</w:t>
      </w:r>
      <w:r w:rsidRPr="0011702D">
        <w:rPr>
          <w:rFonts w:cs="Times New Roman"/>
          <w:szCs w:val="24"/>
          <w:lang w:val="en-US"/>
        </w:rPr>
        <w:t xml:space="preserve"> can </w:t>
      </w:r>
      <w:r w:rsidR="001D4611" w:rsidRPr="0011702D">
        <w:rPr>
          <w:rFonts w:cs="Times New Roman"/>
          <w:szCs w:val="24"/>
          <w:lang w:val="en-US"/>
        </w:rPr>
        <w:t xml:space="preserve">function as </w:t>
      </w:r>
      <w:r w:rsidRPr="0011702D">
        <w:rPr>
          <w:rFonts w:cs="Times New Roman"/>
          <w:szCs w:val="24"/>
          <w:lang w:val="en-US"/>
        </w:rPr>
        <w:t>highly</w:t>
      </w:r>
      <w:r w:rsidR="001D4611" w:rsidRPr="0011702D">
        <w:rPr>
          <w:rFonts w:cs="Times New Roman"/>
          <w:szCs w:val="24"/>
          <w:lang w:val="en-US"/>
        </w:rPr>
        <w:t xml:space="preserve"> reliable second screener</w:t>
      </w:r>
      <w:r w:rsidR="006D3817">
        <w:rPr>
          <w:rFonts w:cs="Times New Roman"/>
          <w:szCs w:val="24"/>
          <w:lang w:val="en-US"/>
        </w:rPr>
        <w:t>s</w:t>
      </w:r>
      <w:r w:rsidR="001D4611" w:rsidRPr="0011702D">
        <w:rPr>
          <w:rFonts w:cs="Times New Roman"/>
          <w:szCs w:val="24"/>
          <w:lang w:val="en-US"/>
        </w:rPr>
        <w:t xml:space="preserve"> in</w:t>
      </w:r>
      <w:r w:rsidRPr="0011702D">
        <w:rPr>
          <w:rFonts w:cs="Times New Roman"/>
          <w:szCs w:val="24"/>
          <w:lang w:val="en-US"/>
        </w:rPr>
        <w:t xml:space="preserve"> social science review</w:t>
      </w:r>
      <w:r w:rsidR="001D4611" w:rsidRPr="0011702D">
        <w:rPr>
          <w:rFonts w:cs="Times New Roman"/>
          <w:szCs w:val="24"/>
          <w:lang w:val="en-US"/>
        </w:rPr>
        <w:t>s</w:t>
      </w:r>
      <w:r w:rsidR="009A0FAE" w:rsidRPr="0011702D">
        <w:rPr>
          <w:rFonts w:cs="Times New Roman"/>
          <w:szCs w:val="24"/>
          <w:lang w:val="en-US"/>
        </w:rPr>
        <w:t xml:space="preserve"> with</w:t>
      </w:r>
      <w:r w:rsidR="006D3817">
        <w:rPr>
          <w:rFonts w:cs="Times New Roman"/>
          <w:szCs w:val="24"/>
          <w:lang w:val="en-US"/>
        </w:rPr>
        <w:t xml:space="preserve"> recall performances at least </w:t>
      </w:r>
      <w:r w:rsidR="007340E8">
        <w:rPr>
          <w:rFonts w:cs="Times New Roman"/>
          <w:szCs w:val="24"/>
          <w:lang w:val="en-US"/>
        </w:rPr>
        <w:t>on</w:t>
      </w:r>
      <w:r w:rsidR="006D3817">
        <w:rPr>
          <w:rFonts w:cs="Times New Roman"/>
          <w:szCs w:val="24"/>
          <w:lang w:val="en-US"/>
        </w:rPr>
        <w:t xml:space="preserve"> par with human screeners</w:t>
      </w:r>
      <w:r w:rsidR="007340E8">
        <w:rPr>
          <w:rFonts w:cs="Times New Roman"/>
          <w:szCs w:val="24"/>
          <w:lang w:val="en-US"/>
        </w:rPr>
        <w:t xml:space="preserve">. </w:t>
      </w:r>
    </w:p>
    <w:p w14:paraId="0B9EEEC5" w14:textId="3FD4B867" w:rsidR="00DF1B8D" w:rsidRPr="003D7B68" w:rsidRDefault="00DF1B8D" w:rsidP="003D7B68">
      <w:pPr>
        <w:pStyle w:val="ListParagraph"/>
        <w:numPr>
          <w:ilvl w:val="0"/>
          <w:numId w:val="2"/>
        </w:numPr>
        <w:spacing w:after="0" w:line="360" w:lineRule="auto"/>
        <w:rPr>
          <w:rFonts w:cs="Times New Roman"/>
          <w:szCs w:val="24"/>
          <w:lang w:val="en-US"/>
        </w:rPr>
      </w:pPr>
      <w:r>
        <w:rPr>
          <w:rFonts w:cs="Times New Roman"/>
          <w:szCs w:val="24"/>
          <w:lang w:val="en-US"/>
        </w:rPr>
        <w:t>We introduce the concept of multi-prompt screening</w:t>
      </w:r>
      <w:r w:rsidR="003D7B68">
        <w:rPr>
          <w:rFonts w:cs="Times New Roman"/>
          <w:szCs w:val="24"/>
          <w:lang w:val="en-US"/>
        </w:rPr>
        <w:t xml:space="preserve"> and demonstrate </w:t>
      </w:r>
      <w:r w:rsidR="006F5B42">
        <w:rPr>
          <w:rFonts w:cs="Times New Roman"/>
          <w:szCs w:val="24"/>
          <w:lang w:val="en-US"/>
        </w:rPr>
        <w:t>its</w:t>
      </w:r>
      <w:r w:rsidR="003D7B68">
        <w:rPr>
          <w:rFonts w:cs="Times New Roman"/>
          <w:szCs w:val="24"/>
          <w:lang w:val="en-US"/>
        </w:rPr>
        <w:t xml:space="preserve"> usefulness in the context of reviews with complex inclusion criteria</w:t>
      </w:r>
      <w:r w:rsidR="00D111C0" w:rsidRPr="003D7B68">
        <w:rPr>
          <w:rFonts w:cs="Times New Roman"/>
          <w:szCs w:val="24"/>
          <w:lang w:val="en-US"/>
        </w:rPr>
        <w:t xml:space="preserve">. </w:t>
      </w:r>
    </w:p>
    <w:p w14:paraId="762A872D" w14:textId="7CFDBFD9" w:rsidR="00E52864" w:rsidRDefault="00E52864" w:rsidP="00E52864">
      <w:pPr>
        <w:pStyle w:val="NormalWeb"/>
        <w:numPr>
          <w:ilvl w:val="0"/>
          <w:numId w:val="2"/>
        </w:numPr>
        <w:spacing w:line="360" w:lineRule="auto"/>
      </w:pPr>
      <w:r>
        <w:t xml:space="preserve">We develop a new benchmark scheme </w:t>
      </w:r>
      <w:r w:rsidR="00D111C0">
        <w:t xml:space="preserve">for interpreting </w:t>
      </w:r>
      <w:r>
        <w:t>acceptable and unacceptable screening performances in high</w:t>
      </w:r>
      <w:r w:rsidR="006D3817">
        <w:t>-</w:t>
      </w:r>
      <w:r w:rsidR="00112AC7">
        <w:t>q</w:t>
      </w:r>
      <w:r w:rsidR="006D3817">
        <w:t>u</w:t>
      </w:r>
      <w:r w:rsidR="00112AC7">
        <w:t>ality</w:t>
      </w:r>
      <w:r>
        <w:t xml:space="preserve"> </w:t>
      </w:r>
      <w:r w:rsidR="00B753E8">
        <w:t xml:space="preserve">systematic </w:t>
      </w:r>
      <w:r>
        <w:t>reviews</w:t>
      </w:r>
      <w:r w:rsidR="00D111C0">
        <w:t xml:space="preserve">. </w:t>
      </w:r>
    </w:p>
    <w:p w14:paraId="1CF50335" w14:textId="39AAFEC0" w:rsidR="00E22B11" w:rsidRPr="0011702D" w:rsidRDefault="001D4611" w:rsidP="006F63D8">
      <w:pPr>
        <w:pStyle w:val="ListParagraph"/>
        <w:numPr>
          <w:ilvl w:val="0"/>
          <w:numId w:val="2"/>
        </w:numPr>
        <w:spacing w:after="0" w:line="360" w:lineRule="auto"/>
        <w:rPr>
          <w:rFonts w:cs="Times New Roman"/>
          <w:szCs w:val="24"/>
          <w:lang w:val="en-US"/>
        </w:rPr>
      </w:pPr>
      <w:r w:rsidRPr="0011702D">
        <w:rPr>
          <w:rFonts w:cs="Times New Roman"/>
          <w:szCs w:val="24"/>
          <w:lang w:val="en-US"/>
        </w:rPr>
        <w:t>We</w:t>
      </w:r>
      <w:r w:rsidR="009A0FAE" w:rsidRPr="0011702D">
        <w:rPr>
          <w:rFonts w:cs="Times New Roman"/>
          <w:szCs w:val="24"/>
          <w:lang w:val="en-US"/>
        </w:rPr>
        <w:t xml:space="preserve"> provide general guidelines for how and when GPT </w:t>
      </w:r>
      <w:r w:rsidR="00D56BE2">
        <w:rPr>
          <w:rFonts w:cs="Times New Roman"/>
          <w:szCs w:val="24"/>
          <w:lang w:val="en-US"/>
        </w:rPr>
        <w:t xml:space="preserve">API </w:t>
      </w:r>
      <w:r w:rsidR="009A0FAE" w:rsidRPr="0011702D">
        <w:rPr>
          <w:rFonts w:cs="Times New Roman"/>
          <w:szCs w:val="24"/>
          <w:lang w:val="en-US"/>
        </w:rPr>
        <w:t xml:space="preserve">models can </w:t>
      </w:r>
      <w:r w:rsidR="00D56BE2">
        <w:rPr>
          <w:rFonts w:cs="Times New Roman"/>
          <w:szCs w:val="24"/>
          <w:lang w:val="en-US"/>
        </w:rPr>
        <w:t>and canno</w:t>
      </w:r>
      <w:r w:rsidR="0051645D">
        <w:rPr>
          <w:rFonts w:cs="Times New Roman"/>
          <w:szCs w:val="24"/>
          <w:lang w:val="en-US"/>
        </w:rPr>
        <w:t>t</w:t>
      </w:r>
      <w:r w:rsidR="00D56BE2">
        <w:rPr>
          <w:rFonts w:cs="Times New Roman"/>
          <w:szCs w:val="24"/>
          <w:lang w:val="en-US"/>
        </w:rPr>
        <w:t xml:space="preserve"> be </w:t>
      </w:r>
      <w:r w:rsidR="009A0FAE" w:rsidRPr="0011702D">
        <w:rPr>
          <w:rFonts w:cs="Times New Roman"/>
          <w:szCs w:val="24"/>
          <w:lang w:val="en-US"/>
        </w:rPr>
        <w:t>used</w:t>
      </w:r>
      <w:r w:rsidR="00D56BE2">
        <w:rPr>
          <w:rFonts w:cs="Times New Roman"/>
          <w:szCs w:val="24"/>
          <w:lang w:val="en-US"/>
        </w:rPr>
        <w:t xml:space="preserve"> as independent second screeners of titles and abstracts. </w:t>
      </w:r>
    </w:p>
    <w:p w14:paraId="27515CED" w14:textId="1D4395C0" w:rsidR="00A57647" w:rsidRPr="00A57647" w:rsidRDefault="00625587" w:rsidP="00A57647">
      <w:pPr>
        <w:pStyle w:val="ListParagraph"/>
        <w:numPr>
          <w:ilvl w:val="0"/>
          <w:numId w:val="2"/>
        </w:numPr>
        <w:spacing w:after="0" w:line="360" w:lineRule="auto"/>
        <w:rPr>
          <w:rFonts w:cs="Times New Roman"/>
          <w:b/>
          <w:bCs/>
          <w:szCs w:val="24"/>
          <w:lang w:val="en-US"/>
        </w:rPr>
      </w:pPr>
      <w:r w:rsidRPr="00A57647">
        <w:rPr>
          <w:rFonts w:cs="Times New Roman"/>
          <w:szCs w:val="24"/>
          <w:lang w:val="en-US"/>
        </w:rPr>
        <w:t xml:space="preserve">We present </w:t>
      </w:r>
      <w:r w:rsidR="009A0FAE" w:rsidRPr="00A57647">
        <w:rPr>
          <w:rFonts w:cs="Times New Roman"/>
          <w:szCs w:val="24"/>
          <w:lang w:val="en-US"/>
        </w:rPr>
        <w:t xml:space="preserve">and validate </w:t>
      </w:r>
      <w:r w:rsidRPr="00A57647">
        <w:rPr>
          <w:rFonts w:cs="Times New Roman"/>
          <w:szCs w:val="24"/>
          <w:lang w:val="en-US"/>
        </w:rPr>
        <w:t>the</w:t>
      </w:r>
      <w:r w:rsidR="00D111C0">
        <w:rPr>
          <w:rFonts w:cs="Times New Roman"/>
          <w:szCs w:val="24"/>
          <w:lang w:val="en-US"/>
        </w:rPr>
        <w:t xml:space="preserve"> R package</w:t>
      </w:r>
      <w:r w:rsidRPr="00A57647">
        <w:rPr>
          <w:rFonts w:cs="Times New Roman"/>
          <w:szCs w:val="24"/>
          <w:lang w:val="en-US"/>
        </w:rPr>
        <w:t xml:space="preserve"> AIscreenR </w:t>
      </w:r>
      <w:r w:rsidR="00D111C0">
        <w:rPr>
          <w:rFonts w:cs="Times New Roman"/>
          <w:szCs w:val="24"/>
          <w:lang w:val="en-US"/>
        </w:rPr>
        <w:t>to</w:t>
      </w:r>
      <w:r w:rsidR="00BD4AC8" w:rsidRPr="00A57647">
        <w:rPr>
          <w:rFonts w:cs="Times New Roman"/>
          <w:szCs w:val="24"/>
          <w:lang w:val="en-US"/>
        </w:rPr>
        <w:t xml:space="preserve"> </w:t>
      </w:r>
      <w:r w:rsidRPr="00A57647">
        <w:rPr>
          <w:rFonts w:cs="Times New Roman"/>
          <w:szCs w:val="24"/>
          <w:lang w:val="en-US"/>
        </w:rPr>
        <w:t>standardize</w:t>
      </w:r>
      <w:r w:rsidR="00D111C0">
        <w:rPr>
          <w:rFonts w:cs="Times New Roman"/>
          <w:szCs w:val="24"/>
          <w:lang w:val="en-US"/>
        </w:rPr>
        <w:t xml:space="preserve"> the</w:t>
      </w:r>
      <w:r w:rsidRPr="00A57647">
        <w:rPr>
          <w:rFonts w:cs="Times New Roman"/>
          <w:szCs w:val="24"/>
          <w:lang w:val="en-US"/>
        </w:rPr>
        <w:t xml:space="preserve"> conduct of title and abstract screening with </w:t>
      </w:r>
      <w:r w:rsidR="00D56BE2" w:rsidRPr="00A57647">
        <w:rPr>
          <w:rFonts w:cs="Times New Roman"/>
          <w:szCs w:val="24"/>
          <w:lang w:val="en-US"/>
        </w:rPr>
        <w:t>(</w:t>
      </w:r>
      <w:r w:rsidR="001D4611" w:rsidRPr="00A57647">
        <w:rPr>
          <w:rFonts w:cs="Times New Roman"/>
          <w:szCs w:val="24"/>
          <w:lang w:val="en-US"/>
        </w:rPr>
        <w:t>OpenAI’s</w:t>
      </w:r>
      <w:r w:rsidR="00D56BE2" w:rsidRPr="00A57647">
        <w:rPr>
          <w:rFonts w:cs="Times New Roman"/>
          <w:szCs w:val="24"/>
          <w:lang w:val="en-US"/>
        </w:rPr>
        <w:t>)</w:t>
      </w:r>
      <w:r w:rsidR="001D4611" w:rsidRPr="00A57647">
        <w:rPr>
          <w:rFonts w:cs="Times New Roman"/>
          <w:szCs w:val="24"/>
          <w:lang w:val="en-US"/>
        </w:rPr>
        <w:t xml:space="preserve"> </w:t>
      </w:r>
      <w:r w:rsidRPr="00A57647">
        <w:rPr>
          <w:rFonts w:cs="Times New Roman"/>
          <w:szCs w:val="24"/>
          <w:lang w:val="en-US"/>
        </w:rPr>
        <w:t>GPT</w:t>
      </w:r>
      <w:r w:rsidR="001D4611" w:rsidRPr="00A57647">
        <w:rPr>
          <w:rFonts w:cs="Times New Roman"/>
          <w:szCs w:val="24"/>
          <w:lang w:val="en-US"/>
        </w:rPr>
        <w:t xml:space="preserve"> </w:t>
      </w:r>
      <w:r w:rsidR="007340E8" w:rsidRPr="00A57647">
        <w:rPr>
          <w:rFonts w:cs="Times New Roman"/>
          <w:szCs w:val="24"/>
          <w:lang w:val="en-US"/>
        </w:rPr>
        <w:t xml:space="preserve">API </w:t>
      </w:r>
      <w:r w:rsidR="001D4611" w:rsidRPr="00A57647">
        <w:rPr>
          <w:rFonts w:cs="Times New Roman"/>
          <w:szCs w:val="24"/>
          <w:lang w:val="en-US"/>
        </w:rPr>
        <w:t>models</w:t>
      </w:r>
      <w:r w:rsidR="00A57647">
        <w:rPr>
          <w:rFonts w:cs="Times New Roman"/>
          <w:szCs w:val="24"/>
          <w:lang w:val="en-US"/>
        </w:rPr>
        <w:t>.</w:t>
      </w:r>
    </w:p>
    <w:p w14:paraId="5E744828" w14:textId="6AE326B8" w:rsidR="00E22B11" w:rsidRPr="0011702D" w:rsidRDefault="00E22B11" w:rsidP="006F63D8">
      <w:pPr>
        <w:spacing w:after="0" w:line="360" w:lineRule="auto"/>
        <w:rPr>
          <w:rFonts w:cs="Times New Roman"/>
          <w:b/>
          <w:bCs/>
          <w:szCs w:val="24"/>
          <w:lang w:val="en-US"/>
        </w:rPr>
      </w:pPr>
      <w:r w:rsidRPr="0011702D">
        <w:rPr>
          <w:rFonts w:cs="Times New Roman"/>
          <w:b/>
          <w:bCs/>
          <w:szCs w:val="24"/>
          <w:lang w:val="en-US"/>
        </w:rPr>
        <w:t>Potential impact</w:t>
      </w:r>
      <w:r w:rsidR="00EB0949" w:rsidRPr="0011702D">
        <w:rPr>
          <w:rFonts w:cs="Times New Roman"/>
          <w:b/>
          <w:bCs/>
          <w:szCs w:val="24"/>
          <w:lang w:val="en-US"/>
        </w:rPr>
        <w:t xml:space="preserve"> f</w:t>
      </w:r>
      <w:r w:rsidR="00EB0949" w:rsidRPr="0011702D">
        <w:rPr>
          <w:b/>
          <w:lang w:val="en-US"/>
        </w:rPr>
        <w:t xml:space="preserve">or </w:t>
      </w:r>
      <w:r w:rsidR="00EB0949" w:rsidRPr="0011702D">
        <w:rPr>
          <w:rStyle w:val="Emphasis"/>
          <w:b/>
          <w:i w:val="0"/>
          <w:lang w:val="en-US"/>
        </w:rPr>
        <w:t>Research Synthesis Methods</w:t>
      </w:r>
      <w:r w:rsidR="00EB0949" w:rsidRPr="0011702D">
        <w:rPr>
          <w:b/>
          <w:lang w:val="en-US"/>
        </w:rPr>
        <w:t xml:space="preserve"> readers</w:t>
      </w:r>
    </w:p>
    <w:p w14:paraId="2E010B29" w14:textId="246A6A36" w:rsidR="00625587" w:rsidRPr="0011702D" w:rsidRDefault="0062558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 xml:space="preserve">Changing </w:t>
      </w:r>
      <w:r w:rsidR="00D56BE2">
        <w:rPr>
          <w:rFonts w:cs="Times New Roman"/>
          <w:szCs w:val="24"/>
          <w:lang w:val="en-US"/>
        </w:rPr>
        <w:t>duplicate</w:t>
      </w:r>
      <w:r w:rsidR="00C46DF7" w:rsidRPr="0011702D">
        <w:rPr>
          <w:rFonts w:cs="Times New Roman"/>
          <w:szCs w:val="24"/>
          <w:lang w:val="en-US"/>
        </w:rPr>
        <w:t xml:space="preserve"> </w:t>
      </w:r>
      <w:r w:rsidR="00D56BE2">
        <w:rPr>
          <w:rFonts w:cs="Times New Roman"/>
          <w:szCs w:val="24"/>
          <w:lang w:val="en-US"/>
        </w:rPr>
        <w:t xml:space="preserve">screening </w:t>
      </w:r>
      <w:r w:rsidR="00EB0949" w:rsidRPr="0011702D">
        <w:rPr>
          <w:rFonts w:cs="Times New Roman"/>
          <w:szCs w:val="24"/>
          <w:lang w:val="en-US"/>
        </w:rPr>
        <w:t>of</w:t>
      </w:r>
      <w:r w:rsidRPr="0011702D">
        <w:rPr>
          <w:rFonts w:cs="Times New Roman"/>
          <w:szCs w:val="24"/>
          <w:lang w:val="en-US"/>
        </w:rPr>
        <w:t xml:space="preserve"> title and abstract screening in systematic reviews</w:t>
      </w:r>
      <w:r w:rsidR="006D3817">
        <w:rPr>
          <w:rFonts w:cs="Times New Roman"/>
          <w:szCs w:val="24"/>
          <w:lang w:val="en-US"/>
        </w:rPr>
        <w:t>.</w:t>
      </w:r>
    </w:p>
    <w:p w14:paraId="7915FB8F" w14:textId="7F7C6FB0" w:rsidR="00C46DF7" w:rsidRPr="0011702D" w:rsidRDefault="00C46DF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 xml:space="preserve">Increasing the reliability of </w:t>
      </w:r>
      <w:r w:rsidR="0084703D">
        <w:rPr>
          <w:rFonts w:cs="Times New Roman"/>
          <w:szCs w:val="24"/>
          <w:lang w:val="en-US"/>
        </w:rPr>
        <w:t xml:space="preserve">large-scale </w:t>
      </w:r>
      <w:r w:rsidRPr="0011702D">
        <w:rPr>
          <w:rFonts w:cs="Times New Roman"/>
          <w:szCs w:val="24"/>
          <w:lang w:val="en-US"/>
        </w:rPr>
        <w:t>systematic reviews</w:t>
      </w:r>
      <w:r w:rsidR="006D3817">
        <w:rPr>
          <w:rFonts w:cs="Times New Roman"/>
          <w:szCs w:val="24"/>
          <w:lang w:val="en-US"/>
        </w:rPr>
        <w:t>.</w:t>
      </w:r>
    </w:p>
    <w:p w14:paraId="5B608AB8" w14:textId="577AE5AC" w:rsidR="009A0FAE" w:rsidRDefault="00D56BE2" w:rsidP="006F63D8">
      <w:pPr>
        <w:pStyle w:val="ListParagraph"/>
        <w:numPr>
          <w:ilvl w:val="0"/>
          <w:numId w:val="4"/>
        </w:numPr>
        <w:spacing w:after="0" w:line="360" w:lineRule="auto"/>
        <w:rPr>
          <w:rFonts w:cs="Times New Roman"/>
          <w:szCs w:val="24"/>
          <w:lang w:val="en-US"/>
        </w:rPr>
      </w:pPr>
      <w:r>
        <w:rPr>
          <w:rFonts w:cs="Times New Roman"/>
          <w:szCs w:val="24"/>
          <w:lang w:val="en-US"/>
        </w:rPr>
        <w:t>Making s</w:t>
      </w:r>
      <w:r w:rsidR="009A0FAE" w:rsidRPr="0011702D">
        <w:rPr>
          <w:rFonts w:cs="Times New Roman"/>
          <w:szCs w:val="24"/>
          <w:lang w:val="en-US"/>
        </w:rPr>
        <w:t>ubstantial reduction</w:t>
      </w:r>
      <w:r>
        <w:rPr>
          <w:rFonts w:cs="Times New Roman"/>
          <w:szCs w:val="24"/>
          <w:lang w:val="en-US"/>
        </w:rPr>
        <w:t>s</w:t>
      </w:r>
      <w:r w:rsidR="009A0FAE" w:rsidRPr="0011702D">
        <w:rPr>
          <w:rFonts w:cs="Times New Roman"/>
          <w:szCs w:val="24"/>
          <w:lang w:val="en-US"/>
        </w:rPr>
        <w:t xml:space="preserve"> </w:t>
      </w:r>
      <w:r w:rsidR="00081125" w:rsidRPr="0011702D">
        <w:rPr>
          <w:rFonts w:cs="Times New Roman"/>
          <w:szCs w:val="24"/>
          <w:lang w:val="en-US"/>
        </w:rPr>
        <w:t>of</w:t>
      </w:r>
      <w:r w:rsidR="009A0FAE" w:rsidRPr="0011702D">
        <w:rPr>
          <w:rFonts w:cs="Times New Roman"/>
          <w:szCs w:val="24"/>
          <w:lang w:val="en-US"/>
        </w:rPr>
        <w:t xml:space="preserve"> human labor in systematic reviews</w:t>
      </w:r>
      <w:r w:rsidR="00BD4AC8">
        <w:rPr>
          <w:rFonts w:cs="Times New Roman"/>
          <w:szCs w:val="24"/>
          <w:lang w:val="en-US"/>
        </w:rPr>
        <w:t xml:space="preserve"> without compromising the reliability of reviews</w:t>
      </w:r>
      <w:r w:rsidR="006D3817">
        <w:rPr>
          <w:rFonts w:cs="Times New Roman"/>
          <w:szCs w:val="24"/>
          <w:lang w:val="en-US"/>
        </w:rPr>
        <w:t>.</w:t>
      </w:r>
    </w:p>
    <w:p w14:paraId="665B8B18" w14:textId="7D4100A0" w:rsidR="00351B92" w:rsidRPr="0011702D" w:rsidRDefault="00351B92" w:rsidP="006F63D8">
      <w:pPr>
        <w:pStyle w:val="ListParagraph"/>
        <w:numPr>
          <w:ilvl w:val="0"/>
          <w:numId w:val="4"/>
        </w:numPr>
        <w:spacing w:after="0" w:line="360" w:lineRule="auto"/>
        <w:rPr>
          <w:rFonts w:cs="Times New Roman"/>
          <w:szCs w:val="24"/>
          <w:lang w:val="en-US"/>
        </w:rPr>
      </w:pPr>
      <w:r>
        <w:rPr>
          <w:rFonts w:cs="Times New Roman"/>
          <w:szCs w:val="24"/>
          <w:lang w:val="en-US"/>
        </w:rPr>
        <w:t>Provid</w:t>
      </w:r>
      <w:r w:rsidR="00D56BE2">
        <w:rPr>
          <w:rFonts w:cs="Times New Roman"/>
          <w:szCs w:val="24"/>
          <w:lang w:val="en-US"/>
        </w:rPr>
        <w:t>ing</w:t>
      </w:r>
      <w:r>
        <w:rPr>
          <w:rFonts w:cs="Times New Roman"/>
          <w:szCs w:val="24"/>
          <w:lang w:val="en-US"/>
        </w:rPr>
        <w:t xml:space="preserve"> a new guideline for reviewers on when and when not to use </w:t>
      </w:r>
      <w:r w:rsidR="006D3817">
        <w:rPr>
          <w:rFonts w:cs="Times New Roman"/>
          <w:szCs w:val="24"/>
          <w:lang w:val="en-US"/>
        </w:rPr>
        <w:t>automated</w:t>
      </w:r>
      <w:r w:rsidR="0084703D">
        <w:rPr>
          <w:rFonts w:cs="Times New Roman"/>
          <w:szCs w:val="24"/>
          <w:lang w:val="en-US"/>
        </w:rPr>
        <w:t xml:space="preserve"> </w:t>
      </w:r>
      <w:r>
        <w:rPr>
          <w:rFonts w:cs="Times New Roman"/>
          <w:szCs w:val="24"/>
          <w:lang w:val="en-US"/>
        </w:rPr>
        <w:t>screening tools</w:t>
      </w:r>
      <w:r w:rsidR="006D3817">
        <w:rPr>
          <w:rFonts w:cs="Times New Roman"/>
          <w:szCs w:val="24"/>
          <w:lang w:val="en-US"/>
        </w:rPr>
        <w:t xml:space="preserve"> in high-quality systematic reviews.</w:t>
      </w:r>
    </w:p>
    <w:p w14:paraId="21B692BB" w14:textId="1E80F378" w:rsidR="00625587" w:rsidRPr="0011702D" w:rsidRDefault="0062558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Stan</w:t>
      </w:r>
      <w:r w:rsidR="00C1782D" w:rsidRPr="0011702D">
        <w:rPr>
          <w:rFonts w:cs="Times New Roman"/>
          <w:szCs w:val="24"/>
          <w:lang w:val="en-US"/>
        </w:rPr>
        <w:t xml:space="preserve">dardizing </w:t>
      </w:r>
      <w:r w:rsidR="00C17C89">
        <w:rPr>
          <w:rFonts w:cs="Times New Roman"/>
          <w:szCs w:val="24"/>
          <w:lang w:val="en-US"/>
        </w:rPr>
        <w:t xml:space="preserve">title and abstract </w:t>
      </w:r>
      <w:r w:rsidR="00C1782D" w:rsidRPr="0011702D">
        <w:rPr>
          <w:rFonts w:cs="Times New Roman"/>
          <w:szCs w:val="24"/>
          <w:lang w:val="en-US"/>
        </w:rPr>
        <w:t>screening with</w:t>
      </w:r>
      <w:r w:rsidR="001A4320" w:rsidRPr="0011702D">
        <w:rPr>
          <w:rFonts w:cs="Times New Roman"/>
          <w:szCs w:val="24"/>
          <w:lang w:val="en-US"/>
        </w:rPr>
        <w:t xml:space="preserve"> </w:t>
      </w:r>
      <w:r w:rsidR="00DA6612">
        <w:rPr>
          <w:rFonts w:cs="Times New Roman"/>
          <w:szCs w:val="24"/>
          <w:lang w:val="en-US"/>
        </w:rPr>
        <w:t xml:space="preserve">prompt-based </w:t>
      </w:r>
      <w:r w:rsidR="008A319E">
        <w:rPr>
          <w:rFonts w:cs="Times New Roman"/>
          <w:szCs w:val="24"/>
          <w:lang w:val="en-US"/>
        </w:rPr>
        <w:t>Large Language Models (</w:t>
      </w:r>
      <w:r w:rsidR="00DA6612">
        <w:rPr>
          <w:rFonts w:cs="Times New Roman"/>
          <w:szCs w:val="24"/>
          <w:lang w:val="en-US"/>
        </w:rPr>
        <w:t>LLM</w:t>
      </w:r>
      <w:r w:rsidR="00EB0949" w:rsidRPr="0011702D">
        <w:rPr>
          <w:rFonts w:cs="Times New Roman"/>
          <w:szCs w:val="24"/>
          <w:lang w:val="en-US"/>
        </w:rPr>
        <w:t>s</w:t>
      </w:r>
      <w:r w:rsidR="008A319E">
        <w:rPr>
          <w:rFonts w:cs="Times New Roman"/>
          <w:szCs w:val="24"/>
          <w:lang w:val="en-US"/>
        </w:rPr>
        <w:t>)</w:t>
      </w:r>
      <w:r w:rsidR="006D3817">
        <w:rPr>
          <w:rFonts w:cs="Times New Roman"/>
          <w:szCs w:val="24"/>
          <w:lang w:val="en-US"/>
        </w:rPr>
        <w:t>.</w:t>
      </w:r>
    </w:p>
    <w:p w14:paraId="37ED1D5F" w14:textId="77777777" w:rsidR="00E22B11" w:rsidRPr="00E22B11" w:rsidRDefault="00E22B11" w:rsidP="006F63D8">
      <w:pPr>
        <w:spacing w:after="0" w:line="360" w:lineRule="auto"/>
        <w:rPr>
          <w:b/>
          <w:lang w:val="en-US"/>
        </w:rPr>
      </w:pPr>
    </w:p>
    <w:p w14:paraId="1E8CA80B" w14:textId="1365C834" w:rsidR="00E22B11" w:rsidRPr="00E22B11" w:rsidRDefault="00E22B11" w:rsidP="006F63D8">
      <w:pPr>
        <w:spacing w:after="0" w:line="360" w:lineRule="auto"/>
        <w:rPr>
          <w:lang w:val="en-US"/>
        </w:rPr>
      </w:pPr>
      <w:r>
        <w:rPr>
          <w:lang w:val="en-US"/>
        </w:rPr>
        <w:br w:type="page"/>
      </w:r>
      <w:r w:rsidR="00DD4509" w:rsidRPr="00DD4509">
        <w:rPr>
          <w:b/>
          <w:lang w:val="en-US"/>
        </w:rPr>
        <w:lastRenderedPageBreak/>
        <w:t xml:space="preserve">1 </w:t>
      </w:r>
      <w:r>
        <w:rPr>
          <w:b/>
          <w:lang w:val="en-US"/>
        </w:rPr>
        <w:t>INTRODUCTION</w:t>
      </w:r>
    </w:p>
    <w:p w14:paraId="1E64AE45" w14:textId="6694583A" w:rsidR="009E30B1" w:rsidRPr="00626DDC" w:rsidRDefault="00A10243" w:rsidP="00BB68DB">
      <w:pPr>
        <w:autoSpaceDE w:val="0"/>
        <w:autoSpaceDN w:val="0"/>
        <w:adjustRightInd w:val="0"/>
        <w:spacing w:after="0" w:line="360" w:lineRule="auto"/>
        <w:ind w:firstLine="1304"/>
        <w:jc w:val="both"/>
        <w:rPr>
          <w:rStyle w:val="translation"/>
        </w:rPr>
      </w:pPr>
      <w:r>
        <w:rPr>
          <w:lang w:val="en-US"/>
        </w:rPr>
        <w:t xml:space="preserve">Systematic reviews are </w:t>
      </w:r>
      <w:r w:rsidR="00476BB4">
        <w:rPr>
          <w:lang w:val="en-US"/>
        </w:rPr>
        <w:t xml:space="preserve">essential </w:t>
      </w:r>
      <w:r w:rsidR="00C17C89">
        <w:rPr>
          <w:lang w:val="en-US"/>
        </w:rPr>
        <w:t>for</w:t>
      </w:r>
      <w:r>
        <w:rPr>
          <w:lang w:val="en-US"/>
        </w:rPr>
        <w:t xml:space="preserve"> </w:t>
      </w:r>
      <w:r w:rsidR="00476BB4">
        <w:rPr>
          <w:lang w:val="en-US"/>
        </w:rPr>
        <w:t>informing</w:t>
      </w:r>
      <w:r w:rsidR="00B54EC3">
        <w:rPr>
          <w:lang w:val="en-US"/>
        </w:rPr>
        <w:t xml:space="preserve"> policy, research, and practice</w:t>
      </w:r>
      <w:r>
        <w:rPr>
          <w:lang w:val="en-US"/>
        </w:rPr>
        <w:t>.</w:t>
      </w:r>
      <w:r w:rsidR="005107D8">
        <w:rPr>
          <w:lang w:val="en-US"/>
        </w:rPr>
        <w:t xml:space="preserve"> </w:t>
      </w:r>
      <w:r w:rsidR="0011702D">
        <w:rPr>
          <w:lang w:val="en-US"/>
        </w:rPr>
        <w:t>Hence</w:t>
      </w:r>
      <w:r w:rsidR="00B53BDD">
        <w:rPr>
          <w:lang w:val="en-US"/>
        </w:rPr>
        <w:t>, it</w:t>
      </w:r>
      <w:r w:rsidR="005107D8">
        <w:rPr>
          <w:lang w:val="en-US"/>
        </w:rPr>
        <w:t xml:space="preserve"> is all-important that systematic reviews </w:t>
      </w:r>
      <w:r w:rsidR="007E73D4">
        <w:rPr>
          <w:lang w:val="en-US"/>
        </w:rPr>
        <w:t>adhere</w:t>
      </w:r>
      <w:r w:rsidR="005107D8">
        <w:rPr>
          <w:lang w:val="en-US"/>
        </w:rPr>
        <w:t xml:space="preserve"> </w:t>
      </w:r>
      <w:r w:rsidR="007E73D4">
        <w:rPr>
          <w:lang w:val="en-US"/>
        </w:rPr>
        <w:t>to</w:t>
      </w:r>
      <w:r w:rsidR="005107D8">
        <w:rPr>
          <w:lang w:val="en-US"/>
        </w:rPr>
        <w:t xml:space="preserve"> the highest scientific standards.</w:t>
      </w:r>
      <w:r w:rsidR="00146C5D">
        <w:rPr>
          <w:lang w:val="en-US"/>
        </w:rPr>
        <w:t xml:space="preserve"> Yet systematic reviews are time-consuming, </w:t>
      </w:r>
      <w:r w:rsidR="00974422">
        <w:rPr>
          <w:lang w:val="en-US"/>
        </w:rPr>
        <w:t>potentially</w:t>
      </w:r>
      <w:r w:rsidR="000345DE">
        <w:rPr>
          <w:lang w:val="en-US"/>
        </w:rPr>
        <w:t xml:space="preserve"> hindering a timely</w:t>
      </w:r>
      <w:r w:rsidR="00146C5D">
        <w:rPr>
          <w:lang w:val="en-US"/>
        </w:rPr>
        <w:t xml:space="preserve"> transfer of usable knowledge.</w:t>
      </w:r>
      <w:r>
        <w:rPr>
          <w:lang w:val="en-US"/>
        </w:rPr>
        <w:t xml:space="preserve"> </w:t>
      </w:r>
      <w:r w:rsidR="00476BB4">
        <w:rPr>
          <w:lang w:val="en-US"/>
        </w:rPr>
        <w:t>Distinct</w:t>
      </w:r>
      <w:r>
        <w:rPr>
          <w:lang w:val="en-US"/>
        </w:rPr>
        <w:t xml:space="preserve"> </w:t>
      </w:r>
      <w:r w:rsidR="00476BB4">
        <w:rPr>
          <w:lang w:val="en-US"/>
        </w:rPr>
        <w:t xml:space="preserve">from </w:t>
      </w:r>
      <w:r>
        <w:rPr>
          <w:lang w:val="en-US"/>
        </w:rPr>
        <w:t xml:space="preserve">other </w:t>
      </w:r>
      <w:r w:rsidR="00663E77">
        <w:rPr>
          <w:lang w:val="en-US"/>
        </w:rPr>
        <w:t xml:space="preserve">types of </w:t>
      </w:r>
      <w:r>
        <w:rPr>
          <w:lang w:val="en-US"/>
        </w:rPr>
        <w:t xml:space="preserve">reviews, systematic reviews are defined as the process of collecting, assessing, and synthesizing findings from </w:t>
      </w:r>
      <w:r w:rsidR="00D067F9">
        <w:rPr>
          <w:lang w:val="en-US"/>
        </w:rPr>
        <w:t>(</w:t>
      </w:r>
      <w:r w:rsidR="00974422">
        <w:rPr>
          <w:lang w:val="en-US"/>
        </w:rPr>
        <w:t xml:space="preserve">ideally </w:t>
      </w:r>
      <w:r w:rsidR="00D067F9">
        <w:rPr>
          <w:lang w:val="en-US"/>
        </w:rPr>
        <w:t xml:space="preserve">all) </w:t>
      </w:r>
      <w:r>
        <w:rPr>
          <w:lang w:val="en-US"/>
        </w:rPr>
        <w:t xml:space="preserve">relevant </w:t>
      </w:r>
      <w:r w:rsidR="00E268FB">
        <w:rPr>
          <w:lang w:val="en-US"/>
        </w:rPr>
        <w:t>scientific studies</w:t>
      </w:r>
      <w:r>
        <w:rPr>
          <w:lang w:val="en-US"/>
        </w:rPr>
        <w:t xml:space="preserve"> using explicit and replicable research methods </w:t>
      </w:r>
      <w:r>
        <w:rPr>
          <w:lang w:val="en-US"/>
        </w:rPr>
        <w:fldChar w:fldCharType="begin" w:fldLock="1"/>
      </w:r>
      <w:r w:rsidR="002C6EAF">
        <w:rPr>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id":"ITEM-2","itemData":{"ISBN":"1473968216","author":[{"dropping-particle":"","family":"Gough","given":"David","non-dropping-particle":"","parse-names":false,"suffix":""},{"dropping-particle":"","family":"Oliver","given":"Sandy","non-dropping-particle":"","parse-names":false,"suffix":""},{"dropping-particle":"","family":"Thomas","given":"James","non-dropping-particle":"","parse-names":false,"suffix":""}],"edition":"2","id":"ITEM-2","issued":{"date-parts":[["2017"]]},"publisher":"Sage","publisher-place":"London","title":"An introduction to systematic reviews","type":"book"},"uris":["http://www.mendeley.com/documents/?uuid=bf373192-db2c-40b5-990f-8cfa054361fe"]}],"mendeley":{"formattedCitation":"(Gough et al., 2017; Hou &amp; Tipton, 2024)","plainTextFormattedCitation":"(Gough et al., 2017; Hou &amp; Tipton, 2024)","previouslyFormattedCitation":"(Gough et al., 2017; Hou &amp; Tipton, 2024)"},"properties":{"noteIndex":0},"schema":"https://github.com/citation-style-language/schema/raw/master/csl-citation.json"}</w:instrText>
      </w:r>
      <w:r>
        <w:rPr>
          <w:lang w:val="en-US"/>
        </w:rPr>
        <w:fldChar w:fldCharType="separate"/>
      </w:r>
      <w:r w:rsidR="00DE061E" w:rsidRPr="00DE061E">
        <w:rPr>
          <w:noProof/>
          <w:lang w:val="en-US"/>
        </w:rPr>
        <w:t>(Gough et al., 2017; Hou &amp; Tipton, 2024)</w:t>
      </w:r>
      <w:r>
        <w:rPr>
          <w:lang w:val="en-US"/>
        </w:rPr>
        <w:fldChar w:fldCharType="end"/>
      </w:r>
      <w:r w:rsidR="00B54EC3">
        <w:rPr>
          <w:lang w:val="en-US"/>
        </w:rPr>
        <w:t>.</w:t>
      </w:r>
      <w:r>
        <w:rPr>
          <w:lang w:val="en-US"/>
        </w:rPr>
        <w:t xml:space="preserve"> </w:t>
      </w:r>
      <w:r w:rsidR="00B54EC3" w:rsidRPr="001F0CFC">
        <w:rPr>
          <w:lang w:val="en-US"/>
        </w:rPr>
        <w:t>A</w:t>
      </w:r>
      <w:r w:rsidR="00663E77">
        <w:rPr>
          <w:lang w:val="en-US"/>
        </w:rPr>
        <w:t xml:space="preserve"> critical </w:t>
      </w:r>
      <w:r w:rsidR="00B54EC3">
        <w:rPr>
          <w:lang w:val="en-US"/>
        </w:rPr>
        <w:t xml:space="preserve">first </w:t>
      </w:r>
      <w:r w:rsidR="00B54EC3" w:rsidRPr="001F0CFC">
        <w:rPr>
          <w:lang w:val="en-US"/>
        </w:rPr>
        <w:t xml:space="preserve">step to ensure </w:t>
      </w:r>
      <w:r w:rsidR="000D620B">
        <w:rPr>
          <w:lang w:val="en-US"/>
        </w:rPr>
        <w:t>the</w:t>
      </w:r>
      <w:r w:rsidR="00672E8D">
        <w:rPr>
          <w:lang w:val="en-US"/>
        </w:rPr>
        <w:t xml:space="preserve"> </w:t>
      </w:r>
      <w:r w:rsidR="00B54EC3" w:rsidRPr="001F0CFC">
        <w:rPr>
          <w:lang w:val="en-US"/>
        </w:rPr>
        <w:t>quality of systematic reviews</w:t>
      </w:r>
      <w:r w:rsidR="00B54EC3">
        <w:rPr>
          <w:lang w:val="en-US"/>
        </w:rPr>
        <w:t xml:space="preserve"> and meta-analyses herein</w:t>
      </w:r>
      <w:r w:rsidR="00B54EC3" w:rsidRPr="001F0CFC">
        <w:rPr>
          <w:lang w:val="en-US"/>
        </w:rPr>
        <w:t xml:space="preserve"> involves detecting all </w:t>
      </w:r>
      <w:r w:rsidR="005C6CFD">
        <w:rPr>
          <w:lang w:val="en-US"/>
        </w:rPr>
        <w:t>eligible</w:t>
      </w:r>
      <w:r w:rsidR="00B54EC3" w:rsidRPr="001F0CFC">
        <w:rPr>
          <w:lang w:val="en-US"/>
        </w:rPr>
        <w:t xml:space="preserve"> references related to the literature under review</w:t>
      </w:r>
      <w:r w:rsidR="00B54EC3">
        <w:rPr>
          <w:lang w:val="en-US"/>
        </w:rPr>
        <w:t xml:space="preserve"> </w:t>
      </w:r>
      <w:r w:rsidR="00B54EC3">
        <w:rPr>
          <w:lang w:val="en-US"/>
        </w:rPr>
        <w:fldChar w:fldCharType="begin" w:fldLock="1"/>
      </w:r>
      <w:r w:rsidR="002C6EAF">
        <w:rPr>
          <w:lang w:val="en-US"/>
        </w:rPr>
        <w:instrText>ADDIN CSL_CITATION {"citationItems":[{"id":"ITEM-1","itemData":{"DOI":"10.1002/jrsm.1354","ISSN":"1759-2879","abstract":"Abstract screening is one important aspect of conducting a high-quality and comprehensive systematic review and meta-analysis. Abstract screening allows the review team to conduct the tedious but vital first step to synthesize the extant literature: winnowing down the overwhelming amalgamation of citations discovered through research databases to the citations that should be ?full-text? screened and eventually included in the review. Although it is a critical process, few guidelines have been put forth since the publications of seminal systematic review textbooks. The purpose of this paper, therefore, is to provide a practical set of best practice guidelines to help future review teams and managers. Each of the 10 proposed guidelines is explained using real-world examples or illustrations from applications. We also delineate recent experiences where a team of abstract screeners double-screened 14 923 abstracts in 89 days.","author":[{"dropping-particle":"","family":"Polanin","given":"Joshua R","non-dropping-particle":"","parse-names":false,"suffix":""},{"dropping-particle":"","family":"Pigott","given":"Therese D.","non-dropping-particle":"","parse-names":false,"suffix":""},{"dropping-particle":"","family":"Espelage","given":"Dorothy L","non-dropping-particle":"","parse-names":false,"suffix":""},{"dropping-particle":"","family":"Grotpeter","given":"Jennifer K","non-dropping-particle":"","parse-names":false,"suffix":""}],"container-title":"Research Synthesis Methods","id":"ITEM-1","issue":"3","issued":{"date-parts":[["2019","9","1"]]},"note":"https://doi.org/10.1002/jrsm.1354","page":"330-342","publisher":"John Wiley &amp; Sons, Ltd","title":"Best practice guidelines for abstract screening large-evidence systematic reviews and meta-analyses","type":"article-journal","volume":"10"},"uris":["http://www.mendeley.com/documents/?uuid=7a670bef-2202-44ab-853d-ee1d1911c093"]}],"mendeley":{"formattedCitation":"(Polanin et al., 2019)","plainTextFormattedCitation":"(Polanin et al., 2019)","previouslyFormattedCitation":"(Polanin et al., 2019)"},"properties":{"noteIndex":0},"schema":"https://github.com/citation-style-language/schema/raw/master/csl-citation.json"}</w:instrText>
      </w:r>
      <w:r w:rsidR="00B54EC3">
        <w:rPr>
          <w:lang w:val="en-US"/>
        </w:rPr>
        <w:fldChar w:fldCharType="separate"/>
      </w:r>
      <w:r w:rsidR="00DE061E" w:rsidRPr="00DE061E">
        <w:rPr>
          <w:noProof/>
          <w:lang w:val="en-US"/>
        </w:rPr>
        <w:t>(Polanin et al., 2019)</w:t>
      </w:r>
      <w:r w:rsidR="00B54EC3">
        <w:rPr>
          <w:lang w:val="en-US"/>
        </w:rPr>
        <w:fldChar w:fldCharType="end"/>
      </w:r>
      <w:r w:rsidR="00B54EC3" w:rsidRPr="001F0CFC">
        <w:rPr>
          <w:lang w:val="en-US"/>
        </w:rPr>
        <w:t>.</w:t>
      </w:r>
      <w:r w:rsidR="00B54EC3">
        <w:rPr>
          <w:lang w:val="en-US"/>
        </w:rPr>
        <w:t xml:space="preserve"> Th</w:t>
      </w:r>
      <w:r w:rsidR="000851F2">
        <w:rPr>
          <w:lang w:val="en-US"/>
        </w:rPr>
        <w:t xml:space="preserve">is </w:t>
      </w:r>
      <w:r w:rsidR="00663E77">
        <w:rPr>
          <w:lang w:val="en-US"/>
        </w:rPr>
        <w:t xml:space="preserve">entails </w:t>
      </w:r>
      <w:r w:rsidR="00B54EC3">
        <w:rPr>
          <w:lang w:val="en-US"/>
        </w:rPr>
        <w:t xml:space="preserve">searching all </w:t>
      </w:r>
      <w:r w:rsidR="00476BB4">
        <w:rPr>
          <w:lang w:val="en-US"/>
        </w:rPr>
        <w:t>pertinent</w:t>
      </w:r>
      <w:r w:rsidR="00B54EC3">
        <w:rPr>
          <w:lang w:val="en-US"/>
        </w:rPr>
        <w:t xml:space="preserve"> literature databases relevant to the given review</w:t>
      </w:r>
      <w:r w:rsidR="000851F2">
        <w:rPr>
          <w:lang w:val="en-US"/>
        </w:rPr>
        <w:t xml:space="preserve">, </w:t>
      </w:r>
      <w:r w:rsidR="007355A1" w:rsidRPr="007355A1">
        <w:rPr>
          <w:lang w:val="en-US"/>
        </w:rPr>
        <w:t>m</w:t>
      </w:r>
      <w:r w:rsidR="007355A1">
        <w:rPr>
          <w:lang w:val="en-US"/>
        </w:rPr>
        <w:t xml:space="preserve">ost </w:t>
      </w:r>
      <w:r w:rsidR="00663E77">
        <w:rPr>
          <w:lang w:val="en-US"/>
        </w:rPr>
        <w:t>often result</w:t>
      </w:r>
      <w:r w:rsidR="005C6CFD">
        <w:rPr>
          <w:lang w:val="en-US"/>
        </w:rPr>
        <w:t>ing</w:t>
      </w:r>
      <w:r w:rsidR="00663E77">
        <w:rPr>
          <w:lang w:val="en-US"/>
        </w:rPr>
        <w:t xml:space="preserve"> in </w:t>
      </w:r>
      <w:r w:rsidR="000851F2">
        <w:rPr>
          <w:lang w:val="en-US"/>
        </w:rPr>
        <w:t>thousands of title</w:t>
      </w:r>
      <w:r w:rsidR="009E30B1">
        <w:rPr>
          <w:lang w:val="en-US"/>
        </w:rPr>
        <w:t>s</w:t>
      </w:r>
      <w:r w:rsidR="000851F2">
        <w:rPr>
          <w:lang w:val="en-US"/>
        </w:rPr>
        <w:t xml:space="preserve"> and abstract</w:t>
      </w:r>
      <w:r w:rsidR="009E30B1">
        <w:rPr>
          <w:lang w:val="en-US"/>
        </w:rPr>
        <w:t>s</w:t>
      </w:r>
      <w:r w:rsidR="000851F2">
        <w:rPr>
          <w:lang w:val="en-US"/>
        </w:rPr>
        <w:t xml:space="preserve"> to be sc</w:t>
      </w:r>
      <w:r w:rsidR="00136452">
        <w:rPr>
          <w:lang w:val="en-US"/>
        </w:rPr>
        <w:t>r</w:t>
      </w:r>
      <w:r w:rsidR="000851F2">
        <w:rPr>
          <w:lang w:val="en-US"/>
        </w:rPr>
        <w:t>eened</w:t>
      </w:r>
      <w:r w:rsidR="008A319E">
        <w:rPr>
          <w:lang w:val="en-US"/>
        </w:rPr>
        <w:t xml:space="preserve"> for relevance</w:t>
      </w:r>
      <w:r w:rsidR="00B54EC3">
        <w:rPr>
          <w:lang w:val="en-US"/>
        </w:rPr>
        <w:t xml:space="preserve">. </w:t>
      </w:r>
      <w:r w:rsidR="00D067F9">
        <w:rPr>
          <w:lang w:val="en-US"/>
        </w:rPr>
        <w:t>Manual s</w:t>
      </w:r>
      <w:r w:rsidR="000851F2">
        <w:rPr>
          <w:lang w:val="en-US"/>
        </w:rPr>
        <w:t xml:space="preserve">creening </w:t>
      </w:r>
      <w:r w:rsidR="007355A1">
        <w:rPr>
          <w:lang w:val="en-US"/>
        </w:rPr>
        <w:t>hereof</w:t>
      </w:r>
      <w:r w:rsidR="00E268FB">
        <w:rPr>
          <w:lang w:val="en-US"/>
        </w:rPr>
        <w:t xml:space="preserve"> </w:t>
      </w:r>
      <w:r w:rsidR="007355A1">
        <w:rPr>
          <w:lang w:val="en-US"/>
        </w:rPr>
        <w:t xml:space="preserve">can </w:t>
      </w:r>
      <w:r w:rsidR="00E268FB">
        <w:rPr>
          <w:lang w:val="en-US"/>
        </w:rPr>
        <w:t>be</w:t>
      </w:r>
      <w:r w:rsidR="004F1EC5">
        <w:rPr>
          <w:lang w:val="en-US"/>
        </w:rPr>
        <w:t xml:space="preserve"> </w:t>
      </w:r>
      <w:r w:rsidR="000851F2">
        <w:rPr>
          <w:lang w:val="en-US"/>
        </w:rPr>
        <w:t>a</w:t>
      </w:r>
      <w:r w:rsidR="00672E8D">
        <w:rPr>
          <w:lang w:val="en-US"/>
        </w:rPr>
        <w:t xml:space="preserve"> time-consuming and</w:t>
      </w:r>
      <w:r w:rsidR="000851F2">
        <w:rPr>
          <w:lang w:val="en-US"/>
        </w:rPr>
        <w:t xml:space="preserve"> tedious task</w:t>
      </w:r>
      <w:r w:rsidR="000D620B">
        <w:rPr>
          <w:lang w:val="en-US"/>
        </w:rPr>
        <w:t>. However, overlooking</w:t>
      </w:r>
      <w:r w:rsidR="000851F2">
        <w:rPr>
          <w:lang w:val="en-US"/>
        </w:rPr>
        <w:t xml:space="preserve"> </w:t>
      </w:r>
      <w:r w:rsidR="00B54EC3">
        <w:rPr>
          <w:lang w:val="en-US"/>
        </w:rPr>
        <w:t xml:space="preserve">relevant studies </w:t>
      </w:r>
      <w:r w:rsidR="001815CC">
        <w:rPr>
          <w:lang w:val="en-US"/>
        </w:rPr>
        <w:t>at this stage</w:t>
      </w:r>
      <w:r w:rsidR="00B54EC3">
        <w:rPr>
          <w:lang w:val="en-US"/>
        </w:rPr>
        <w:t xml:space="preserve"> can </w:t>
      </w:r>
      <w:r w:rsidR="000851F2">
        <w:rPr>
          <w:lang w:val="en-US"/>
        </w:rPr>
        <w:t>be consequential</w:t>
      </w:r>
      <w:r w:rsidR="00B54EC3" w:rsidRPr="0011702D">
        <w:rPr>
          <w:rStyle w:val="translation"/>
          <w:lang w:val="en-US"/>
        </w:rPr>
        <w:t xml:space="preserve">, </w:t>
      </w:r>
      <w:r w:rsidR="007B4CDF">
        <w:rPr>
          <w:rStyle w:val="translation"/>
          <w:lang w:val="en-US"/>
        </w:rPr>
        <w:t>leading</w:t>
      </w:r>
      <w:r w:rsidR="00B54EC3" w:rsidRPr="0011702D">
        <w:rPr>
          <w:rStyle w:val="translation"/>
          <w:lang w:val="en-US"/>
        </w:rPr>
        <w:t xml:space="preserve"> to substantially biased results</w:t>
      </w:r>
      <w:r w:rsidR="00D25EF2">
        <w:rPr>
          <w:rStyle w:val="translation"/>
          <w:lang w:val="en-US"/>
        </w:rPr>
        <w:t xml:space="preserve">, </w:t>
      </w:r>
      <w:r w:rsidR="00E91434">
        <w:rPr>
          <w:rStyle w:val="translation"/>
          <w:lang w:val="en-US"/>
        </w:rPr>
        <w:t xml:space="preserve">if the missed studies are systematically different from the detected </w:t>
      </w:r>
      <w:r w:rsidR="00B561CE">
        <w:rPr>
          <w:rStyle w:val="translation"/>
          <w:lang w:val="en-US"/>
        </w:rPr>
        <w:t>ones</w:t>
      </w:r>
      <w:r w:rsidR="00D25EF2">
        <w:rPr>
          <w:rStyle w:val="translation"/>
          <w:lang w:val="en-US"/>
        </w:rPr>
        <w:t>,</w:t>
      </w:r>
      <w:r w:rsidR="00B13F15">
        <w:rPr>
          <w:rStyle w:val="translation"/>
          <w:lang w:val="en-US"/>
        </w:rPr>
        <w:t xml:space="preserve"> </w:t>
      </w:r>
      <w:r w:rsidR="008F73ED" w:rsidRPr="001B4101">
        <w:rPr>
          <w:rStyle w:val="translation"/>
          <w:lang w:val="en-US"/>
        </w:rPr>
        <w:t>t</w:t>
      </w:r>
      <w:r w:rsidR="007B4CDF" w:rsidRPr="001B4101">
        <w:rPr>
          <w:rStyle w:val="translation"/>
          <w:lang w:val="en-US"/>
        </w:rPr>
        <w:t>h</w:t>
      </w:r>
      <w:r w:rsidR="008F73ED" w:rsidRPr="001B4101">
        <w:rPr>
          <w:rStyle w:val="translation"/>
          <w:lang w:val="en-US"/>
        </w:rPr>
        <w:t>reat</w:t>
      </w:r>
      <w:r w:rsidR="00D25EF2">
        <w:rPr>
          <w:rStyle w:val="translation"/>
          <w:lang w:val="en-US"/>
        </w:rPr>
        <w:t>en</w:t>
      </w:r>
      <w:r w:rsidR="00B753E8">
        <w:rPr>
          <w:rStyle w:val="translation"/>
          <w:lang w:val="en-US"/>
        </w:rPr>
        <w:t>ing</w:t>
      </w:r>
      <w:r w:rsidR="008F73ED" w:rsidRPr="001B4101">
        <w:rPr>
          <w:rStyle w:val="translation"/>
          <w:lang w:val="en-US"/>
        </w:rPr>
        <w:t xml:space="preserve"> the internal validity of systematic reviews</w:t>
      </w:r>
      <w:r w:rsidR="00A57647">
        <w:rPr>
          <w:rStyle w:val="translation"/>
          <w:lang w:val="en-US"/>
        </w:rPr>
        <w:t xml:space="preserve"> </w:t>
      </w:r>
      <w:r w:rsidR="001B4101">
        <w:rPr>
          <w:rStyle w:val="translation"/>
        </w:rPr>
        <w:fldChar w:fldCharType="begin" w:fldLock="1"/>
      </w:r>
      <w:r w:rsidR="002C6EAF">
        <w:rPr>
          <w:rStyle w:val="translation"/>
          <w:lang w:val="en-US"/>
        </w:rPr>
        <w:instrText>ADDIN CSL_CITATION {"citationItems":[{"id":"ITEM-1","itemData":{"ISBN":"978-0-470-87014-3","author":[{"dropping-particle":"","family":"Rothstein","given":"Hannah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adjustments","editor":[{"dropping-particle":"","family":"Rothstein","given":"Hannah R.","non-dropping-particle":"","parse-names":false,"suffix":""},{"dropping-particle":"","family":"Sutton","given":"Alexander J.","non-dropping-particle":"","parse-names":false,"suffix":""},{"dropping-particle":"","family":"Borenstein","given":"Michael","non-dropping-particle":"","parse-names":false,"suffix":""}],"id":"ITEM-1","issued":{"date-parts":[["2005"]]},"number-of-pages":"1-8","publisher":"Wiley Online Library","title":"Publication bias in meta-analysis","type":"book"},"uris":["http://www.mendeley.com/documents/?uuid=e4f5b956-6afb-4713-8ab6-715fb113d8cb"]},{"id":"ITEM-2","itemData":{"ISSN":"08834237","abstract":"[Publication selection effects arise in meta-analysis when the effect magnitude estimates are observed in (available from) only a subset of the studies that were actually conducted and the probability that an estimate is observed is related to the size of that estimate. Such selection effects can lead to substantial bias in estimates of effect magnitude. Research on the selection process suggests that much of the selection occurs because researchers, reviewers and editors view the results of studies as more conclusive when they are more highly statistically significant. This suggests a model of the selection process that depends on effect magnitude via the p-value or significance level. A model of the selection process involving a step function relating the p-value to the probability of selection is introduced in the context of a random effects model for meta-analysis. The model permits estimation of a weight function representing selection along the mean and variance of effects. Some ideas for graphical procedures and a test for publication selection are also introduced. The method is then applied to a meta-analysis of test validity studies.]","author":[{"dropping-particle":"V","family":"Hedges","given":"Larry","non-dropping-particle":"","parse-names":false,"suffix":""}],"container-title":"Statistical Science","id":"ITEM-2","issue":"2","issued":{"date-parts":[["1992","2","15"]]},"page":"246-255","publisher":"Institute of Mathematical Statistics","title":"Modeling publication selection effects in meta-analysis","type":"article-journal","volume":"7"},"uris":["http://www.mendeley.com/documents/?uuid=d472d2fd-6400-4b96-b944-e170b1933203"]},{"id":"ITEM-3","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w:instrText>
      </w:r>
      <w:r w:rsidR="002C6EAF" w:rsidRPr="009D3B4B">
        <w:rPr>
          <w:rStyle w:val="translation"/>
        </w:rPr>
        <w:instrText>particle":"","parse-names":false,"suffix":""}],"id":"ITEM-3","issued":{"date-parts":[["2017"]]},"page":"93-122","publisher":"Sage","publisher-place":"London; Los Angeles","title":"Finding relevant studies","type":"chapter"},"uris":["http://www.mendeley.com/documents/?uuid=a82f8108-fb46-44bd-a7cf-3fa3578cacbc"]},{"id":"ITEM-4","itemData":{"ISBN":"0395615569","author":[{"dropping-particle":"","family":"Shadish","given":"William R","non-dropping-particle":"","parse-names":false,"suffix":""},{"dropping-particle":"","family":"Cook","given":"Thomas D","non-dropping-particle":"","parse-names":false,"suffix":""},{"dropping-particle":"","family":"Campbell","given":"Donald Thomas","non-dropping-particle":"","parse-names":false,"suffix":""}],"edition":"2","id":"ITEM-4","issued":{"date-parts":[["2002"]]},"publisher":"Cengage Learning, Inc.","title":"Experimental and Quasi-Experimental Designs for Generalized Causal Inference","type":"book"},"uris":["http://www.mendeley.com/documents/?uuid=39f6f3f3-52fe-419e-bc15-e93b51b7d4c0"]}],"mendeley":{"formattedCitation":"(Brunton et al., 2017; Hedges, 1992; Rothstein et al., 2005; Shadish et al., 2002)","plainTextFormattedCitation":"(Brunton et al., 2017; Hedges, 1992; Rothstein et al., 2005; Shadish et al., 2002)","previouslyFormattedCitation":"(Brunton et al., 2017; Hedges, 1992; Rothstein et al., 2005; Shadish et al., 2002)"},"properties":{"noteIndex":0},"schema":"https://github.com/citation-style-language/schema/raw/master/csl-citation.json"}</w:instrText>
      </w:r>
      <w:r w:rsidR="001B4101">
        <w:rPr>
          <w:rStyle w:val="translation"/>
        </w:rPr>
        <w:fldChar w:fldCharType="separate"/>
      </w:r>
      <w:r w:rsidR="001B4101" w:rsidRPr="00C17C89">
        <w:rPr>
          <w:rStyle w:val="translation"/>
          <w:noProof/>
        </w:rPr>
        <w:t>(Brunton et al., 2017; Hedges, 1992; Rothstein et al., 2005; Shadish et al., 2002)</w:t>
      </w:r>
      <w:r w:rsidR="001B4101">
        <w:rPr>
          <w:rStyle w:val="translation"/>
        </w:rPr>
        <w:fldChar w:fldCharType="end"/>
      </w:r>
      <w:r w:rsidR="008F73ED" w:rsidRPr="001B4101">
        <w:rPr>
          <w:rStyle w:val="translation"/>
        </w:rPr>
        <w:t xml:space="preserve">. </w:t>
      </w:r>
      <w:r w:rsidR="00EA78D9">
        <w:rPr>
          <w:lang w:val="en-US"/>
        </w:rPr>
        <w:t>In effect</w:t>
      </w:r>
      <w:r w:rsidR="00476BB4" w:rsidRPr="0011702D">
        <w:rPr>
          <w:lang w:val="en-US"/>
        </w:rPr>
        <w:t>,</w:t>
      </w:r>
      <w:r w:rsidR="008F1538" w:rsidRPr="0011702D">
        <w:rPr>
          <w:rStyle w:val="translation"/>
          <w:lang w:val="en-US"/>
        </w:rPr>
        <w:t xml:space="preserve"> </w:t>
      </w:r>
      <w:r w:rsidR="00B54EC3" w:rsidRPr="0011702D">
        <w:rPr>
          <w:rStyle w:val="translation"/>
          <w:lang w:val="en-US"/>
        </w:rPr>
        <w:t xml:space="preserve">independent human double-screening is considered </w:t>
      </w:r>
      <w:r w:rsidR="00136452" w:rsidRPr="0011702D">
        <w:rPr>
          <w:rStyle w:val="translation"/>
          <w:lang w:val="en-US"/>
        </w:rPr>
        <w:t xml:space="preserve">the </w:t>
      </w:r>
      <w:r w:rsidR="00B54EC3" w:rsidRPr="0011702D">
        <w:rPr>
          <w:rStyle w:val="translation"/>
          <w:lang w:val="en-US"/>
        </w:rPr>
        <w:t xml:space="preserve">’gold standard’ to hinder a biased selection of studies </w:t>
      </w:r>
      <w:r w:rsidR="00B54EC3">
        <w:rPr>
          <w:lang w:val="en-US"/>
        </w:rPr>
        <w:fldChar w:fldCharType="begin" w:fldLock="1"/>
      </w:r>
      <w:r w:rsidR="002C6EAF">
        <w:rPr>
          <w:lang w:val="en-US"/>
        </w:rPr>
        <w:instrText>ADDIN CSL_CITATION {"citationItems":[{"id":"ITEM-1","itemData":{"DOI":"10.1371/journal.pone.0227742","ISSN":"1932-6203","author":[{"dropping-particle":"","family":"Wang","given":"Zhen","non-dropping-particle":"","parse-names":false,"suffix":""},{"dropping-particle":"","family":"Nayfeh","given":"Tarek","non-dropping-particle":"","parse-names":false,"suffix":""},{"dropping-particle":"","family":"Tetzlaff","given":"Jennifer","non-dropping-particle":"","parse-names":false,"suffix":""},{"dropping-particle":"","family":"O’Blenis","given":"Peter","non-dropping-particle":"","parse-names":false,"suffix":""},{"dropping-particle":"","family":"Murad","given":"Mohammad Hassan","non-dropping-particle":"","parse-names":false,"suffix":""}],"container-title":"PloS one","id":"ITEM-1","issue":"1","issued":{"date-parts":[["2020"]]},"page":"e0227742","publisher":"Public Library of Science San Francisco, CA USA","title":"Error rates of human reviewers during abstract screening in systematic reviews","type":"article-journal","volume":"15"},"uris":["http://www.mendeley.com/documents/?uuid=612fba9d-5130-4df0-a8f3-9df687df590a"]},{"id":"ITEM-2","itemData":{"DOI":"10.1002/9781119536604","ISSN":"1119536626","author":[{"dropping-particle":"","family":"Higgins","given":"Julian P T","non-dropping-particle":"","parse-names":false,"suffix":""},{"dropping-particle":"","family":"Thomas","given":"James","non-dropping-particle":"","parse-names":false,"suffix":""},{"dropping-particle":"","family":"Chandler","given":"Jacqueline","non-dropping-particle":"","parse-names":false,"suffix":""},{"dropping-particle":"","family":"Cumpston","given":"Miranda Sue","non-dropping-particle":"","parse-names":false,"suffix":""},{"dropping-particle":"","family":"Li","given":"Tianjing","non-dropping-particle":"","parse-names":false,"suffix":""},{"dropping-particle":"","family":"Page","given":"Matthew","non-dropping-particle":"","parse-names":false,"suffix":""},{"dropping-particle":"","family":"Welch","given":"Vivian","non-dropping-particle":"","parse-names":false,"suffix":""}],"edition":"2","id":"ITEM-2","issued":{"date-parts":[["2019"]]},"publisher":"Wiley Online Library","title":"Cochrane handbook for systematic reviews of interventions","type":"book"},"uris":["http://www.mendeley.com/documents/?uuid=feeb0d96-42b7-4002-9ca5-2aeb24bea79a"]},{"id":"ITEM-3","itemData":{"DOI":"10.2196/48996","ISSN":"1438-8871","abstract":"Background: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Res","id":"ITEM-3","issued":{"date-parts":[["2024"]]},"page":"e48996","title":"Automated paper screening for clinical reviews using large language models: Data analysis study","type":"article-journal","volume":"26"},"uris":["http://www.mendeley.com/documents/?uuid=8ab05d3a-d95f-45bc-b354-65f95582acdb"]},{"id":"ITEM-4","itemData":{"DOI":"10.1002/jrsm.1369","ISSN":"1759-2879","author":[{"dropping-particle":"","family":"Stoll","giv</w:instrText>
      </w:r>
      <w:r w:rsidR="002C6EAF" w:rsidRPr="009D3B4B">
        <w:instrText>en":"Carolyn R T","non-dropping-particle":"","parse-names":false,"suffix":""},{"dropping-particle":"","family":"Izadi","given":"Sonya","non-dropping-particle":"","parse-names":false,"suffix":""},{"dropping-particle":"","family":"Fowler","given":"Susan","non-dropping-particle":"","parse-names":false,"suffix":""},{"dropping-particle":"","family":"Green","given":"Paige","non-dropping-particle":"","parse-names":false,"suffix":""},{"dropping-particle":"","family":"Suls","given":"Jerry","non-dropping-particle":"","parse-names":false,"suffix":""},{"dropping-particle":"","family":"Colditz","given":"Graham A","non-dropping-particle":"","parse-names":false,"suffix":""}],"container-title":"Research Synthesis Methods","id":"ITEM-4","issue":"4","issued":{"date-parts":[["2019"]]},"page":"539-545","publisher":"Wiley Online Library","title":"The value of a second reviewer for study selection in systematic reviews","type":"article-journal","volume":"10"},"uris":["http://www.mendeley.com/documents/?uuid=8db272f0-8e22-483c-8509-2f88093723f5"]}],"mendeley":{"formattedCitation":"(Guo et al., 2024; Higgins et al., 2019; Stoll et al., 2019; Wang et al., 2020)","plainTextFormattedCitation":"(Guo et al., 2024; Higgins et al., 2019; Stoll et al., 2019; Wang et al., 2020)","previouslyFormattedCitation":"(Guo et al., 2024; Higgins et al., 2019; Stoll et al., 2019; Wang et al., 2020)"},"properties":{"noteIndex":0},"schema":"https://github.com/citation-style-language/schema/raw/master/csl-citation.json"}</w:instrText>
      </w:r>
      <w:r w:rsidR="00B54EC3">
        <w:rPr>
          <w:lang w:val="en-US"/>
        </w:rPr>
        <w:fldChar w:fldCharType="separate"/>
      </w:r>
      <w:r w:rsidR="00DE061E" w:rsidRPr="00DE061E">
        <w:rPr>
          <w:noProof/>
        </w:rPr>
        <w:t>(Guo et al., 2024; Higgins et al., 2019; Stoll et al., 2019; Wang et al., 2020)</w:t>
      </w:r>
      <w:r w:rsidR="00B54EC3">
        <w:rPr>
          <w:lang w:val="en-US"/>
        </w:rPr>
        <w:fldChar w:fldCharType="end"/>
      </w:r>
      <w:r w:rsidR="00B54EC3" w:rsidRPr="00157855">
        <w:rPr>
          <w:rStyle w:val="translation"/>
        </w:rPr>
        <w:t>.</w:t>
      </w:r>
      <w:r w:rsidR="000851F2" w:rsidRPr="00157855">
        <w:rPr>
          <w:rStyle w:val="translation"/>
        </w:rPr>
        <w:t xml:space="preserve"> </w:t>
      </w:r>
    </w:p>
    <w:p w14:paraId="653ED7EF" w14:textId="6420C4AA" w:rsidR="0058464F" w:rsidRDefault="009E30B1" w:rsidP="009129E1">
      <w:pPr>
        <w:autoSpaceDE w:val="0"/>
        <w:autoSpaceDN w:val="0"/>
        <w:adjustRightInd w:val="0"/>
        <w:spacing w:after="0" w:line="360" w:lineRule="auto"/>
        <w:jc w:val="both"/>
        <w:rPr>
          <w:lang w:val="en-US"/>
        </w:rPr>
      </w:pPr>
      <w:r w:rsidRPr="001B4101">
        <w:tab/>
      </w:r>
      <w:r w:rsidR="00B753E8" w:rsidRPr="00B753E8">
        <w:rPr>
          <w:lang w:val="en-US"/>
        </w:rPr>
        <w:t>In</w:t>
      </w:r>
      <w:r w:rsidR="00B753E8">
        <w:rPr>
          <w:lang w:val="en-US"/>
        </w:rPr>
        <w:t>dependent h</w:t>
      </w:r>
      <w:r w:rsidR="00B13F15" w:rsidRPr="00D45476">
        <w:rPr>
          <w:lang w:val="en-US"/>
        </w:rPr>
        <w:t xml:space="preserve">uman </w:t>
      </w:r>
      <w:r w:rsidR="00B13F15">
        <w:rPr>
          <w:lang w:val="en-US"/>
        </w:rPr>
        <w:t>double-</w:t>
      </w:r>
      <w:r w:rsidR="00136452" w:rsidRPr="001F0CFC">
        <w:rPr>
          <w:lang w:val="en-US"/>
        </w:rPr>
        <w:t xml:space="preserve">screening </w:t>
      </w:r>
      <w:r w:rsidR="00357147">
        <w:rPr>
          <w:lang w:val="en-US"/>
        </w:rPr>
        <w:t xml:space="preserve">of all </w:t>
      </w:r>
      <w:r w:rsidR="00663E77">
        <w:rPr>
          <w:lang w:val="en-US"/>
        </w:rPr>
        <w:t>identified</w:t>
      </w:r>
      <w:r w:rsidR="00357147">
        <w:rPr>
          <w:lang w:val="en-US"/>
        </w:rPr>
        <w:t xml:space="preserve"> titles and abstracts </w:t>
      </w:r>
      <w:r w:rsidR="00136452" w:rsidRPr="001F0CFC">
        <w:rPr>
          <w:lang w:val="en-US"/>
        </w:rPr>
        <w:t>is</w:t>
      </w:r>
      <w:r>
        <w:rPr>
          <w:lang w:val="en-US"/>
        </w:rPr>
        <w:t>, however,</w:t>
      </w:r>
      <w:r w:rsidR="00136452" w:rsidRPr="001F0CFC">
        <w:rPr>
          <w:lang w:val="en-US"/>
        </w:rPr>
        <w:t xml:space="preserve"> a resource-</w:t>
      </w:r>
      <w:r w:rsidR="00136452">
        <w:rPr>
          <w:lang w:val="en-US"/>
        </w:rPr>
        <w:t>intensive procedure</w:t>
      </w:r>
      <w:r w:rsidR="00476BB4">
        <w:rPr>
          <w:lang w:val="en-US"/>
        </w:rPr>
        <w:t>,</w:t>
      </w:r>
      <w:r w:rsidR="00357147">
        <w:rPr>
          <w:lang w:val="en-US"/>
        </w:rPr>
        <w:t xml:space="preserve"> </w:t>
      </w:r>
      <w:r w:rsidR="001F21D2">
        <w:rPr>
          <w:lang w:val="en-US"/>
        </w:rPr>
        <w:t>often</w:t>
      </w:r>
      <w:r w:rsidR="001F21D2" w:rsidRPr="0011702D">
        <w:rPr>
          <w:lang w:val="en-US"/>
        </w:rPr>
        <w:t xml:space="preserve"> </w:t>
      </w:r>
      <w:r w:rsidR="00476BB4" w:rsidRPr="0011702D">
        <w:rPr>
          <w:lang w:val="en-US"/>
        </w:rPr>
        <w:t xml:space="preserve">requiring several months of </w:t>
      </w:r>
      <w:r w:rsidR="00663E77" w:rsidRPr="0011702D">
        <w:rPr>
          <w:lang w:val="en-US"/>
        </w:rPr>
        <w:t>skilled, full-time</w:t>
      </w:r>
      <w:r w:rsidR="00476BB4" w:rsidRPr="0011702D">
        <w:rPr>
          <w:lang w:val="en-US"/>
        </w:rPr>
        <w:t xml:space="preserve"> human labor </w:t>
      </w:r>
      <w:r w:rsidR="00357147">
        <w:rPr>
          <w:lang w:val="en-US"/>
        </w:rPr>
        <w:fldChar w:fldCharType="begin" w:fldLock="1"/>
      </w:r>
      <w:r w:rsidR="002C6EAF">
        <w:rPr>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algorithm","type":"article-journal"},"uris":["http://www.mendeley.com/documents/?uuid=f583edb9-0628-4fa2-9b5c-f5a0c037eea3"]},{"id":"ITEM-2","itemData":{"DOI":"10.1007/s10648-024-09862-5","author":[{"dropping-particle":"","family":"Campos","given":"Diego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Review","id":"ITEM-2","issue":"19","issued":{"date-parts":[["2024"]]},"publisher":"PsyArXiv","title":"Screening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id":"ITEM-3","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Reviews","id":"ITEM-3","issued":{"date-parts":[["2016"]]},"page":"1-13","publisher":"Springer","title":"Use of cost-effectiveness analysis to compare the efficiency of study identification methods in systematic reviews","type":"article-journal","volume":"5"},"uris":["http://www.mendeley.com/documents/?uuid=a750112c-7f76-4678-899c-54134b9e444e"]}],"mendeley":{"formattedCitation":"(Campos et al., 2024; Hou &amp; Tipton, 2024; Shemilt et al., 2016)","plainTextFormattedCitation":"(Campos et al., 2024; Hou &amp; Tipton, 2024; Shemilt et al., 2016)","previouslyFormattedCitation":"(Campos et al., 2024; Hou &amp; Tipton, 2024; Shemilt et al., 2016)"},"properties":{"noteIndex":0},"schema":"https://github.com/citation-style-language/schema/raw/master/csl-citation.json"}</w:instrText>
      </w:r>
      <w:r w:rsidR="00357147">
        <w:rPr>
          <w:lang w:val="en-US"/>
        </w:rPr>
        <w:fldChar w:fldCharType="separate"/>
      </w:r>
      <w:r w:rsidR="002C6EAF" w:rsidRPr="002C6EAF">
        <w:rPr>
          <w:noProof/>
          <w:lang w:val="en-US"/>
        </w:rPr>
        <w:t>(Campos et al., 2024; Hou &amp; Tipton, 2024; Shemilt et al., 2016)</w:t>
      </w:r>
      <w:r w:rsidR="00357147">
        <w:rPr>
          <w:lang w:val="en-US"/>
        </w:rPr>
        <w:fldChar w:fldCharType="end"/>
      </w:r>
      <w:r w:rsidR="00611107">
        <w:rPr>
          <w:lang w:val="en-US"/>
        </w:rPr>
        <w:t xml:space="preserve">. </w:t>
      </w:r>
      <w:r w:rsidR="00663E77">
        <w:rPr>
          <w:lang w:val="en-US"/>
        </w:rPr>
        <w:t>Consequently</w:t>
      </w:r>
      <w:r w:rsidR="00611107">
        <w:rPr>
          <w:lang w:val="en-US"/>
        </w:rPr>
        <w:t xml:space="preserve">, </w:t>
      </w:r>
      <w:r w:rsidR="00357147">
        <w:rPr>
          <w:lang w:val="en-US"/>
        </w:rPr>
        <w:t xml:space="preserve">many reviewers refrain from using </w:t>
      </w:r>
      <w:r w:rsidR="008F1538">
        <w:rPr>
          <w:lang w:val="en-US"/>
        </w:rPr>
        <w:t>duplicate</w:t>
      </w:r>
      <w:r w:rsidR="00974422">
        <w:rPr>
          <w:lang w:val="en-US"/>
        </w:rPr>
        <w:t xml:space="preserve"> screening</w:t>
      </w:r>
      <w:r w:rsidR="00A57647">
        <w:rPr>
          <w:lang w:val="en-US"/>
        </w:rPr>
        <w:t xml:space="preserve"> </w:t>
      </w:r>
      <w:r w:rsidR="00663E77">
        <w:rPr>
          <w:lang w:val="en-US"/>
        </w:rPr>
        <w:t>method</w:t>
      </w:r>
      <w:r w:rsidR="008F1538">
        <w:rPr>
          <w:lang w:val="en-US"/>
        </w:rPr>
        <w:t>s</w:t>
      </w:r>
      <w:r w:rsidR="00D25EF2">
        <w:rPr>
          <w:lang w:val="en-US"/>
        </w:rPr>
        <w:t>,</w:t>
      </w:r>
      <w:r w:rsidR="000D620B">
        <w:rPr>
          <w:lang w:val="en-US"/>
        </w:rPr>
        <w:t xml:space="preserve"> </w:t>
      </w:r>
      <w:r w:rsidR="00A57647">
        <w:rPr>
          <w:lang w:val="en-US"/>
        </w:rPr>
        <w:t>for example</w:t>
      </w:r>
      <w:r w:rsidR="00D25EF2">
        <w:rPr>
          <w:lang w:val="en-US"/>
        </w:rPr>
        <w:t>,</w:t>
      </w:r>
      <w:r w:rsidR="00A57647">
        <w:rPr>
          <w:lang w:val="en-US"/>
        </w:rPr>
        <w:t xml:space="preserve"> </w:t>
      </w:r>
      <w:r w:rsidR="000D620B">
        <w:rPr>
          <w:lang w:val="en-US"/>
        </w:rPr>
        <w:t xml:space="preserve">due to </w:t>
      </w:r>
      <w:r w:rsidR="00D027A4">
        <w:rPr>
          <w:lang w:val="en-US"/>
        </w:rPr>
        <w:t>low</w:t>
      </w:r>
      <w:r w:rsidR="000D620B">
        <w:rPr>
          <w:lang w:val="en-US"/>
        </w:rPr>
        <w:t xml:space="preserve"> budgets or narrow time limits</w:t>
      </w:r>
      <w:r w:rsidR="00751CD5">
        <w:rPr>
          <w:lang w:val="en-US"/>
        </w:rPr>
        <w:t xml:space="preserve"> </w:t>
      </w:r>
      <w:r w:rsidR="00751CD5">
        <w:rPr>
          <w:lang w:val="en-US"/>
        </w:rPr>
        <w:fldChar w:fldCharType="begin" w:fldLock="1"/>
      </w:r>
      <w:r w:rsidR="002C6EAF">
        <w:rPr>
          <w:lang w:val="en-US"/>
        </w:rPr>
        <w:instrText>ADDIN CSL_CITATION {"citationItems":[{"id":"ITEM-1","itemData":{"DOI":"10.1016/j.jclinepi.2023.01.007","ISSN":"1878-5921","author":[{"dropping-particle":"","family":"Pacheco","given":"Rafael Leite","non-dropping-particle":"","parse-names":false,"suffix":""},{"dropping-particle":"","family":"Riera","given":"Rachel","non-dropping-particle":"","parse-names":false,"suffix":""},{"dropping-particle":"","family":"Santos","given":"Giovanna Marcílio","non-dropping-particle":"","parse-names":false,"suffix":""},{"dropping-particle":"","family":"Sá","given":"Kamilla Mayr Martins","non-dropping-particle":"","parse-names":false,"suffix":""},{"dropping-particle":"","family":"Bomfim","given":"Larissa Gomes Peres","non-dropping-particle":"","parse-names":false,"suffix":""},{"dropping-particle":"","family":"Silva","given":"Gabriela Resende","non-dropping-particle":"da","parse-names":false,"suffix":""},{"dropping-particle":"","family":"Oliveira","given":"Flávia Rodrigues","non-dropping-particle":"de","parse-names":false,"suffix":""},{"dropping-particle":"","family":"Martimbianco","given":"Ana Luiza Cabrera","non-dropping-particle":"","parse-names":false,"suffix":""}],"container-title":"Journal of clinical epidemiology","id":"ITEM-1","issued":{"date-parts":[["2023"]]},"page":"124-126","title":"Many systematic reviews with a single author are indexed in PubMed","type":"article-journal","volume":"156"},"uris":["http://www.mendeley.com/documents/?uuid=25ee85a7-3ef5-427c-a455-5f087b242b8a"]}],"mendeley":{"formattedCitation":"(Pacheco et al., 2023)","plainTextFormattedCitation":"(Pacheco et al., 2023)","previouslyFormattedCitation":"(Pacheco et al., 2023)"},"properties":{"noteIndex":0},"schema":"https://github.com/citation-style-language/schema/raw/master/csl-citation.json"}</w:instrText>
      </w:r>
      <w:r w:rsidR="00751CD5">
        <w:rPr>
          <w:lang w:val="en-US"/>
        </w:rPr>
        <w:fldChar w:fldCharType="separate"/>
      </w:r>
      <w:r w:rsidR="00DE061E" w:rsidRPr="00DE061E">
        <w:rPr>
          <w:noProof/>
          <w:lang w:val="en-US"/>
        </w:rPr>
        <w:t>(Pacheco et al., 2023)</w:t>
      </w:r>
      <w:r w:rsidR="00751CD5">
        <w:rPr>
          <w:lang w:val="en-US"/>
        </w:rPr>
        <w:fldChar w:fldCharType="end"/>
      </w:r>
      <w:r w:rsidR="005C6CFD">
        <w:rPr>
          <w:lang w:val="en-US"/>
        </w:rPr>
        <w:t>.</w:t>
      </w:r>
      <w:r w:rsidR="000378D0">
        <w:rPr>
          <w:lang w:val="en-US"/>
        </w:rPr>
        <w:t xml:space="preserve"> Alternatively, </w:t>
      </w:r>
      <w:r w:rsidR="00525CCC">
        <w:rPr>
          <w:lang w:val="en-US"/>
        </w:rPr>
        <w:t xml:space="preserve">reviewers </w:t>
      </w:r>
      <w:r w:rsidR="000378D0">
        <w:rPr>
          <w:lang w:val="en-US"/>
        </w:rPr>
        <w:t>narrow</w:t>
      </w:r>
      <w:r w:rsidR="00EA78D9">
        <w:rPr>
          <w:lang w:val="en-US"/>
        </w:rPr>
        <w:t xml:space="preserve"> their</w:t>
      </w:r>
      <w:r w:rsidR="00974422">
        <w:rPr>
          <w:lang w:val="en-US"/>
        </w:rPr>
        <w:t xml:space="preserve"> </w:t>
      </w:r>
      <w:r w:rsidR="000378D0">
        <w:rPr>
          <w:lang w:val="en-US"/>
        </w:rPr>
        <w:t>searches to keep the number of records down to a manageable size</w:t>
      </w:r>
      <w:r>
        <w:rPr>
          <w:lang w:val="en-US"/>
        </w:rPr>
        <w:t>,</w:t>
      </w:r>
      <w:r w:rsidR="00B561CE">
        <w:rPr>
          <w:lang w:val="en-US"/>
        </w:rPr>
        <w:t xml:space="preserve"> </w:t>
      </w:r>
      <w:r w:rsidR="00B13F15">
        <w:rPr>
          <w:lang w:val="en-US"/>
        </w:rPr>
        <w:t xml:space="preserve">which </w:t>
      </w:r>
      <w:r w:rsidR="00B561CE">
        <w:rPr>
          <w:lang w:val="en-US"/>
        </w:rPr>
        <w:t>again increas</w:t>
      </w:r>
      <w:r w:rsidR="00B13F15">
        <w:rPr>
          <w:lang w:val="en-US"/>
        </w:rPr>
        <w:t>es</w:t>
      </w:r>
      <w:r w:rsidR="00B561CE">
        <w:rPr>
          <w:lang w:val="en-US"/>
        </w:rPr>
        <w:t xml:space="preserve"> the risk of overlooking relevant studies</w:t>
      </w:r>
      <w:r w:rsidR="000378D0">
        <w:rPr>
          <w:lang w:val="en-US"/>
        </w:rPr>
        <w:t xml:space="preserve"> </w:t>
      </w:r>
      <w:r w:rsidR="000378D0">
        <w:rPr>
          <w:lang w:val="en-US"/>
        </w:rPr>
        <w:fldChar w:fldCharType="begin" w:fldLock="1"/>
      </w:r>
      <w:r w:rsidR="002C6EAF">
        <w:rPr>
          <w:lang w:val="en-US"/>
        </w:rPr>
        <w:instrText>ADDIN CSL_CITATION {"citationItems":[{"id":"ITEM-1","itemData":{"DOI":"10.1038/s42256-020-00287-7","ISSN":"2522-5839","author":[{"dropping-particle":"","family":"Schoot","given":"Rens","non-dropping-particle":"Van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sidR="000378D0">
        <w:rPr>
          <w:lang w:val="en-US"/>
        </w:rPr>
        <w:fldChar w:fldCharType="separate"/>
      </w:r>
      <w:r w:rsidR="00DE061E" w:rsidRPr="00DE061E">
        <w:rPr>
          <w:noProof/>
          <w:lang w:val="en-US"/>
        </w:rPr>
        <w:t>(Van De Schoot et al., 2021)</w:t>
      </w:r>
      <w:r w:rsidR="000378D0">
        <w:rPr>
          <w:lang w:val="en-US"/>
        </w:rPr>
        <w:fldChar w:fldCharType="end"/>
      </w:r>
      <w:r w:rsidR="000378D0">
        <w:rPr>
          <w:lang w:val="en-US"/>
        </w:rPr>
        <w:t>.</w:t>
      </w:r>
      <w:r w:rsidR="005C6CFD">
        <w:rPr>
          <w:lang w:val="en-US"/>
        </w:rPr>
        <w:t xml:space="preserve"> </w:t>
      </w:r>
      <w:r w:rsidR="00F13A2B">
        <w:rPr>
          <w:lang w:val="en-US"/>
        </w:rPr>
        <w:t xml:space="preserve">Over </w:t>
      </w:r>
      <w:r w:rsidR="008F1538">
        <w:rPr>
          <w:lang w:val="en-US"/>
        </w:rPr>
        <w:t>time t</w:t>
      </w:r>
      <w:r w:rsidR="00357147">
        <w:rPr>
          <w:lang w:val="en-US"/>
        </w:rPr>
        <w:t>h</w:t>
      </w:r>
      <w:r w:rsidR="000378D0">
        <w:rPr>
          <w:lang w:val="en-US"/>
        </w:rPr>
        <w:t>ese</w:t>
      </w:r>
      <w:r w:rsidR="00357147">
        <w:rPr>
          <w:lang w:val="en-US"/>
        </w:rPr>
        <w:t xml:space="preserve"> issue</w:t>
      </w:r>
      <w:r w:rsidR="000378D0">
        <w:rPr>
          <w:lang w:val="en-US"/>
        </w:rPr>
        <w:t>s</w:t>
      </w:r>
      <w:r w:rsidR="008F1538">
        <w:rPr>
          <w:lang w:val="en-US"/>
        </w:rPr>
        <w:t xml:space="preserve"> </w:t>
      </w:r>
      <w:r w:rsidR="0011702D">
        <w:rPr>
          <w:lang w:val="en-US"/>
        </w:rPr>
        <w:t xml:space="preserve">will </w:t>
      </w:r>
      <w:r w:rsidR="00357147">
        <w:rPr>
          <w:lang w:val="en-US"/>
        </w:rPr>
        <w:t xml:space="preserve">only grow in </w:t>
      </w:r>
      <w:r w:rsidR="00B13F15">
        <w:rPr>
          <w:lang w:val="en-US"/>
        </w:rPr>
        <w:t>size</w:t>
      </w:r>
      <w:r w:rsidR="00001C35">
        <w:rPr>
          <w:lang w:val="en-US"/>
        </w:rPr>
        <w:t xml:space="preserve"> as</w:t>
      </w:r>
      <w:r w:rsidR="007346FF">
        <w:rPr>
          <w:lang w:val="en-US"/>
        </w:rPr>
        <w:t xml:space="preserve"> the complexity of identifying all relevant studies</w:t>
      </w:r>
      <w:r w:rsidR="00357147">
        <w:rPr>
          <w:lang w:val="en-US"/>
        </w:rPr>
        <w:t xml:space="preserve"> </w:t>
      </w:r>
      <w:r w:rsidR="007346FF">
        <w:rPr>
          <w:lang w:val="en-US"/>
        </w:rPr>
        <w:t xml:space="preserve">increases </w:t>
      </w:r>
      <w:r w:rsidR="00F54D4D">
        <w:rPr>
          <w:lang w:val="en-US"/>
        </w:rPr>
        <w:t>with the</w:t>
      </w:r>
      <w:r w:rsidR="00357147">
        <w:rPr>
          <w:lang w:val="en-US"/>
        </w:rPr>
        <w:t xml:space="preserve"> rapid grow</w:t>
      </w:r>
      <w:r w:rsidR="005C6CFD">
        <w:rPr>
          <w:lang w:val="en-US"/>
        </w:rPr>
        <w:t>th in the</w:t>
      </w:r>
      <w:r w:rsidR="00357147">
        <w:rPr>
          <w:lang w:val="en-US"/>
        </w:rPr>
        <w:t xml:space="preserve"> number of </w:t>
      </w:r>
      <w:r w:rsidR="00CE468E">
        <w:rPr>
          <w:lang w:val="en-US"/>
        </w:rPr>
        <w:t>scientific publications</w:t>
      </w:r>
      <w:r w:rsidR="00357147">
        <w:rPr>
          <w:lang w:val="en-US"/>
        </w:rPr>
        <w:t xml:space="preserve"> </w:t>
      </w:r>
      <w:r w:rsidR="00357147">
        <w:rPr>
          <w:lang w:val="en-US"/>
        </w:rPr>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10.1057/s41599-021-00903-w","ISSN":"2662-9992","author":[{"dropping-particle":"","family":"Bornmann","given":"Lutz","non-dropping-particle":"","parse-names":false,"suffix":""},{"dropping-particle":"","family":"Haunschild","given":"Robin","non-dropping-particle":"","parse-names":false,"suffix":""},{"dropping-particle":"","family":"Mutz","given":"Rüdiger","non-dropping-particle":"","parse-names":false,"suffix":""}],"container-title":"Humanities and Social Sciences Communications","id":"ITEM-2","issue":"1","issued":{"date-parts":[["2021"]]},"page":"1-15","publisher":"Palgrave","title":"Growth rates of modern science: a latent piecewise growth curve approach to model publication numbers from established and new literature databases","type":"article-journal","volume":"8"},"uris":["http://www.mendeley.com/documents/?uuid=0fa7370f-4cc8-4d5d-ab04-2d08771f1103"]}],"mendeley":{"formattedCitation":"(Bornmann et al., 2021; O’Mara-Eves et al., 2015)","plainTextFormattedCitation":"(Bornmann et al., 2021; O’Mara-Eves et al., 2015)","previouslyFormattedCitation":"(Bornmann et al., 2021; O’Mara-Eves et al., 2015)"},"properties":{"noteIndex":0},"schema":"https://github.com/citation-style-language/schema/raw/master/csl-citation.json"}</w:instrText>
      </w:r>
      <w:r w:rsidR="00357147">
        <w:rPr>
          <w:lang w:val="en-US"/>
        </w:rPr>
        <w:fldChar w:fldCharType="separate"/>
      </w:r>
      <w:r w:rsidR="00DE061E" w:rsidRPr="00DE061E">
        <w:rPr>
          <w:noProof/>
          <w:lang w:val="en-US"/>
        </w:rPr>
        <w:t>(Bornmann et al., 2021; O’Mara-Eves et al., 2015)</w:t>
      </w:r>
      <w:r w:rsidR="00357147">
        <w:rPr>
          <w:lang w:val="en-US"/>
        </w:rPr>
        <w:fldChar w:fldCharType="end"/>
      </w:r>
      <w:r w:rsidR="00663E77">
        <w:rPr>
          <w:lang w:val="en-US"/>
        </w:rPr>
        <w:t>.</w:t>
      </w:r>
      <w:r w:rsidR="00393721">
        <w:rPr>
          <w:lang w:val="en-US"/>
        </w:rPr>
        <w:t xml:space="preserve"> </w:t>
      </w:r>
      <w:r w:rsidR="00001C35">
        <w:rPr>
          <w:lang w:val="en-US"/>
        </w:rPr>
        <w:t>As such</w:t>
      </w:r>
      <w:r w:rsidR="00663E77">
        <w:rPr>
          <w:lang w:val="en-US"/>
        </w:rPr>
        <w:t>,</w:t>
      </w:r>
      <w:r w:rsidR="00F4715C">
        <w:rPr>
          <w:lang w:val="en-US"/>
        </w:rPr>
        <w:t xml:space="preserve"> </w:t>
      </w:r>
      <w:r w:rsidR="00611107">
        <w:rPr>
          <w:lang w:val="en-US"/>
        </w:rPr>
        <w:t xml:space="preserve">it </w:t>
      </w:r>
      <w:r w:rsidR="00A57647">
        <w:rPr>
          <w:lang w:val="en-US"/>
        </w:rPr>
        <w:t>can</w:t>
      </w:r>
      <w:r w:rsidR="00001C35">
        <w:rPr>
          <w:lang w:val="en-US"/>
        </w:rPr>
        <w:t xml:space="preserve"> </w:t>
      </w:r>
      <w:r w:rsidR="00611107">
        <w:rPr>
          <w:lang w:val="en-US"/>
        </w:rPr>
        <w:t>be considered an economically inefficient</w:t>
      </w:r>
      <w:r w:rsidR="00663E77">
        <w:rPr>
          <w:lang w:val="en-US"/>
        </w:rPr>
        <w:t xml:space="preserve"> and unsustainable</w:t>
      </w:r>
      <w:r w:rsidR="00611107">
        <w:rPr>
          <w:lang w:val="en-US"/>
        </w:rPr>
        <w:t xml:space="preserve"> use of </w:t>
      </w:r>
      <w:r w:rsidR="00357147">
        <w:rPr>
          <w:lang w:val="en-US"/>
        </w:rPr>
        <w:t>human</w:t>
      </w:r>
      <w:r w:rsidR="00F4715C">
        <w:rPr>
          <w:lang w:val="en-US"/>
        </w:rPr>
        <w:t xml:space="preserve"> </w:t>
      </w:r>
      <w:r w:rsidR="00357147">
        <w:rPr>
          <w:lang w:val="en-US"/>
        </w:rPr>
        <w:t>resources</w:t>
      </w:r>
      <w:r w:rsidR="00F54D4D">
        <w:rPr>
          <w:lang w:val="en-US"/>
        </w:rPr>
        <w:t xml:space="preserve"> </w:t>
      </w:r>
      <w:r w:rsidR="00663E77">
        <w:rPr>
          <w:lang w:val="en-US"/>
        </w:rPr>
        <w:t>to rely</w:t>
      </w:r>
      <w:r w:rsidR="00001C35">
        <w:rPr>
          <w:lang w:val="en-US"/>
        </w:rPr>
        <w:t xml:space="preserve"> </w:t>
      </w:r>
      <w:r w:rsidR="00D57967">
        <w:rPr>
          <w:lang w:val="en-US"/>
        </w:rPr>
        <w:t>solely</w:t>
      </w:r>
      <w:r w:rsidR="00663E77">
        <w:rPr>
          <w:lang w:val="en-US"/>
        </w:rPr>
        <w:t xml:space="preserve"> on </w:t>
      </w:r>
      <w:r w:rsidR="007B4CDF">
        <w:rPr>
          <w:lang w:val="en-US"/>
        </w:rPr>
        <w:t xml:space="preserve">duplicate </w:t>
      </w:r>
      <w:r w:rsidR="00663E77">
        <w:rPr>
          <w:lang w:val="en-US"/>
        </w:rPr>
        <w:t>human screening of titles and abstracts in future systematic reviews</w:t>
      </w:r>
      <w:r w:rsidR="00A57647">
        <w:rPr>
          <w:lang w:val="en-US"/>
        </w:rPr>
        <w:t xml:space="preserve"> </w:t>
      </w:r>
      <w:r w:rsidR="00611107">
        <w:rPr>
          <w:lang w:val="en-US"/>
        </w:rPr>
        <w:fldChar w:fldCharType="begin" w:fldLock="1"/>
      </w:r>
      <w:r w:rsidR="002C6EAF">
        <w:rPr>
          <w:lang w:val="en-US"/>
        </w:rPr>
        <w:instrText>ADDIN CSL_CITATION {"citationItems":[{"id":"ITEM-1","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Reviews","id":"ITEM-1","issued":{"date-parts":[["2016"]]},"page":"1-13","publisher":"Springer","title":"Use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2016)","plainTextFormattedCitation":"(Shemilt et al., 2016)","previouslyFormattedCitation":"(Shemilt et al., 2016)"},"properties":{"noteIndex":0},"schema":"https://github.com/citation-style-language/schema/raw/master/csl-citation.json"}</w:instrText>
      </w:r>
      <w:r w:rsidR="00611107">
        <w:rPr>
          <w:lang w:val="en-US"/>
        </w:rPr>
        <w:fldChar w:fldCharType="separate"/>
      </w:r>
      <w:r w:rsidR="00DE061E" w:rsidRPr="00DE061E">
        <w:rPr>
          <w:noProof/>
          <w:lang w:val="en-US"/>
        </w:rPr>
        <w:t>(Shemilt et al., 2016)</w:t>
      </w:r>
      <w:r w:rsidR="00611107">
        <w:rPr>
          <w:lang w:val="en-US"/>
        </w:rPr>
        <w:fldChar w:fldCharType="end"/>
      </w:r>
      <w:r w:rsidR="0058464F">
        <w:rPr>
          <w:lang w:val="en-US"/>
        </w:rPr>
        <w:t>.</w:t>
      </w:r>
      <w:r w:rsidR="000F506E">
        <w:rPr>
          <w:lang w:val="en-US"/>
        </w:rPr>
        <w:t xml:space="preserve"> </w:t>
      </w:r>
      <w:r w:rsidR="00153951">
        <w:rPr>
          <w:lang w:val="en-US"/>
        </w:rPr>
        <w:t xml:space="preserve"> </w:t>
      </w:r>
    </w:p>
    <w:p w14:paraId="08860ECB" w14:textId="3679D484" w:rsidR="007C6660" w:rsidRPr="00D45476" w:rsidRDefault="00C14FF5" w:rsidP="007C6660">
      <w:pPr>
        <w:autoSpaceDE w:val="0"/>
        <w:autoSpaceDN w:val="0"/>
        <w:adjustRightInd w:val="0"/>
        <w:spacing w:after="0" w:line="360" w:lineRule="auto"/>
        <w:ind w:firstLine="1304"/>
        <w:jc w:val="both"/>
        <w:rPr>
          <w:lang w:val="en-US"/>
        </w:rPr>
      </w:pPr>
      <w:r>
        <w:rPr>
          <w:lang w:val="en-US"/>
        </w:rPr>
        <w:t>A</w:t>
      </w:r>
      <w:r w:rsidR="00A57647">
        <w:rPr>
          <w:lang w:val="en-US"/>
        </w:rPr>
        <w:t xml:space="preserve">n </w:t>
      </w:r>
      <w:r w:rsidR="00EF0A2C" w:rsidRPr="001F0CFC">
        <w:rPr>
          <w:lang w:val="en-US"/>
        </w:rPr>
        <w:t>alternative to human double-screening</w:t>
      </w:r>
      <w:r w:rsidR="00A57647">
        <w:rPr>
          <w:lang w:val="en-US"/>
        </w:rPr>
        <w:t xml:space="preserve"> </w:t>
      </w:r>
      <w:r w:rsidR="00EF0A2C" w:rsidRPr="001F0CFC">
        <w:rPr>
          <w:lang w:val="en-US"/>
        </w:rPr>
        <w:t xml:space="preserve">is to use </w:t>
      </w:r>
      <w:r w:rsidR="00F54D4D">
        <w:rPr>
          <w:lang w:val="en-US"/>
        </w:rPr>
        <w:t>(semi-)</w:t>
      </w:r>
      <w:r w:rsidR="00EF0A2C" w:rsidRPr="001F0CFC">
        <w:rPr>
          <w:lang w:val="en-US"/>
        </w:rPr>
        <w:t xml:space="preserve">automated </w:t>
      </w:r>
      <w:r w:rsidR="0011702D">
        <w:rPr>
          <w:lang w:val="en-US"/>
        </w:rPr>
        <w:t xml:space="preserve">screening </w:t>
      </w:r>
      <w:r w:rsidR="00EF0A2C" w:rsidRPr="001F0CFC">
        <w:rPr>
          <w:lang w:val="en-US"/>
        </w:rPr>
        <w:t>tools</w:t>
      </w:r>
      <w:r w:rsidR="00F54D4D">
        <w:rPr>
          <w:lang w:val="en-US"/>
        </w:rPr>
        <w:t xml:space="preserve"> based on </w:t>
      </w:r>
      <w:r w:rsidR="00200F7D">
        <w:rPr>
          <w:lang w:val="en-US"/>
        </w:rPr>
        <w:t>text-mining</w:t>
      </w:r>
      <w:r w:rsidR="00925EC6">
        <w:rPr>
          <w:lang w:val="en-US"/>
        </w:rPr>
        <w:t xml:space="preserve"> </w:t>
      </w:r>
      <w:r w:rsidR="00200F7D">
        <w:rPr>
          <w:lang w:val="en-US"/>
        </w:rPr>
        <w:t xml:space="preserve">or </w:t>
      </w:r>
      <w:r w:rsidR="00F54D4D">
        <w:rPr>
          <w:lang w:val="en-US"/>
        </w:rPr>
        <w:t>machine-learning algorithms</w:t>
      </w:r>
      <w:r w:rsidR="00EF0A2C" w:rsidRPr="001F0CFC">
        <w:rPr>
          <w:lang w:val="en-US"/>
        </w:rPr>
        <w:t xml:space="preserve"> to act </w:t>
      </w:r>
      <w:r w:rsidR="007355A1">
        <w:rPr>
          <w:lang w:val="en-US"/>
        </w:rPr>
        <w:t xml:space="preserve">either </w:t>
      </w:r>
      <w:r w:rsidR="00EF0A2C" w:rsidRPr="001F0CFC">
        <w:rPr>
          <w:lang w:val="en-US"/>
        </w:rPr>
        <w:t xml:space="preserve">as </w:t>
      </w:r>
      <w:r w:rsidR="00E22EFE">
        <w:rPr>
          <w:lang w:val="en-US"/>
        </w:rPr>
        <w:t>a</w:t>
      </w:r>
      <w:r w:rsidR="00EF0A2C" w:rsidRPr="001F0CFC">
        <w:rPr>
          <w:lang w:val="en-US"/>
        </w:rPr>
        <w:t xml:space="preserve"> second screener</w:t>
      </w:r>
      <w:r w:rsidR="000D620B">
        <w:rPr>
          <w:lang w:val="en-US"/>
        </w:rPr>
        <w:t xml:space="preserve">, </w:t>
      </w:r>
      <w:r w:rsidR="00520939">
        <w:rPr>
          <w:lang w:val="en-US"/>
        </w:rPr>
        <w:t>a co</w:t>
      </w:r>
      <w:r w:rsidR="00072A8A">
        <w:rPr>
          <w:lang w:val="en-US"/>
        </w:rPr>
        <w:t>a</w:t>
      </w:r>
      <w:r w:rsidR="00520939">
        <w:rPr>
          <w:lang w:val="en-US"/>
        </w:rPr>
        <w:t xml:space="preserve">rse-grained </w:t>
      </w:r>
      <w:r w:rsidR="00356322">
        <w:rPr>
          <w:lang w:val="en-US"/>
        </w:rPr>
        <w:t>classifier</w:t>
      </w:r>
      <w:r w:rsidR="000D620B">
        <w:rPr>
          <w:lang w:val="en-US"/>
        </w:rPr>
        <w:t>, or to sort citation records in</w:t>
      </w:r>
      <w:r w:rsidR="000421DA">
        <w:rPr>
          <w:lang w:val="en-US"/>
        </w:rPr>
        <w:t xml:space="preserve"> a</w:t>
      </w:r>
      <w:r w:rsidR="000D620B">
        <w:rPr>
          <w:lang w:val="en-US"/>
        </w:rPr>
        <w:t xml:space="preserve"> prioritized order</w:t>
      </w:r>
      <w:r w:rsidR="00B753E8">
        <w:rPr>
          <w:lang w:val="en-US"/>
        </w:rPr>
        <w:t xml:space="preserve"> </w:t>
      </w:r>
      <w:r w:rsidR="00EF0A2C">
        <w:fldChar w:fldCharType="begin" w:fldLock="1"/>
      </w:r>
      <w:r w:rsidR="002C6EAF">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id":"ITEM-2","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intelligence","id":"ITEM-2","issue":"2","issued":{"date-parts":[["2021"]]},"page":"125-133","publisher":"Nature Publishing Group UK London","title":"An open source machine learning framework for efficient and transparent systematic reviews","type":"article-journal","volume":"3"},"uris":["http://www.mendeley.com/documents/?uuid=7f678686-0882-4047-9080-d553b8b81a1e"]},{"id":"ITEM-3","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reviews","id":"ITEM-3","issue":"1","issued":{"date-parts":[["2015"]]},"page":"1-22","publisher":"BioMed Central","title":"Using text mining for study identification in systematic reviews: a systematic review of current approaches","type":"article-journal","volume":"4"},"uris":["http://www.mendeley.com/documents/?uuid=f2fe834c-503d-49d6-ae3c-86c4997a5268"]},{"id":"ITEM-4","itemData":{"DOI"</w:instrText>
      </w:r>
      <w:r w:rsidR="002C6EAF" w:rsidRPr="00C7188B">
        <w:instrText>:"10.1197/jamia.M1929","ISSN":"1527-974X","author":[{"dropping-particle":"","family":"Cohen","given":"Aaron M","non-dropping-particle":"","parse-names":false,"suffix":""},{"dropping-particle":"","family":"Hersh","given":"William R","non-dropping-particle":"","parse-names":false,"suffix":""},{"dropping-particle":"","family":"Peterson","given":"Kim","non-dropping-particle":"","parse-names":false,"suffix":""},{"dropping-particle":"","family":"Yen","given":"Po-Yin","non-dropping-particle":"","parse-names":false,"suffix":""}],"container-title":"Journal of the American Medical Informatics Association","id":"ITEM-4","issue":"2","issued":{"date-parts":[["2006"]]},"page":"206-219","publisher":"BMJ Group BMA House, Tavistock Square, London, WC1H 9JR","title":"Reducing workload in systematic review preparation using automated citation classification","type":"article-journal","volume":"13"},"uris":["http://www.mendeley.com/documents/?uuid=d6312685-ba87-405b-ae64-ff8c591d692c"]}],"mendeley":{"formattedCitation":"(Cohen et al., 2006; Gartlehner et al., 2019; O’Mara-Eves et al., 2015; Van De Schoot et al., 2021)","plainTextFormattedCitation":"(Cohen et al., 2006; Gartlehner et al., 2019; O’Mara-Eves et al., 2015; Van De Schoot et al., 2021)","previouslyFormattedCitation":"(Cohen et al., 2006; Gartlehner et al., 2019; O’Mara-Eves et al., 2015; Van De Schoot et al., 2021)"},"properties":{"noteIndex":0},"schema":"https://github.com/citation-style-language/schema/raw/master/csl-citation.json"}</w:instrText>
      </w:r>
      <w:r w:rsidR="00EF0A2C">
        <w:fldChar w:fldCharType="separate"/>
      </w:r>
      <w:r w:rsidR="00DE061E" w:rsidRPr="00DE061E">
        <w:rPr>
          <w:noProof/>
        </w:rPr>
        <w:t>(Cohen et al., 2006; Gartlehner et al., 2019; O’Mara-Eves et al., 2015; Van De Schoot et al., 2021)</w:t>
      </w:r>
      <w:r w:rsidR="00EF0A2C">
        <w:fldChar w:fldCharType="end"/>
      </w:r>
      <w:r w:rsidR="002A499D">
        <w:t xml:space="preserve">. </w:t>
      </w:r>
      <w:r w:rsidR="00A57647" w:rsidRPr="00D45476">
        <w:rPr>
          <w:lang w:val="en-US"/>
        </w:rPr>
        <w:t xml:space="preserve">These tools </w:t>
      </w:r>
      <w:r w:rsidR="00B13F15" w:rsidRPr="00D45476">
        <w:rPr>
          <w:lang w:val="en-US"/>
        </w:rPr>
        <w:t>can make substantial</w:t>
      </w:r>
      <w:r w:rsidR="00925EC6" w:rsidRPr="00D45476">
        <w:rPr>
          <w:lang w:val="en-US"/>
        </w:rPr>
        <w:t xml:space="preserve"> </w:t>
      </w:r>
      <w:r w:rsidR="00925EC6" w:rsidRPr="00D45476">
        <w:rPr>
          <w:lang w:val="en-US"/>
        </w:rPr>
        <w:lastRenderedPageBreak/>
        <w:t xml:space="preserve">reductions in </w:t>
      </w:r>
      <w:r w:rsidR="00D25EF2" w:rsidRPr="00D45476">
        <w:rPr>
          <w:lang w:val="en-US"/>
        </w:rPr>
        <w:t xml:space="preserve">human </w:t>
      </w:r>
      <w:r w:rsidR="00D25EF2">
        <w:rPr>
          <w:lang w:val="en-US"/>
        </w:rPr>
        <w:t>screening workload</w:t>
      </w:r>
      <w:r w:rsidR="00925EC6">
        <w:rPr>
          <w:lang w:val="en-US"/>
        </w:rPr>
        <w:t>s</w:t>
      </w:r>
      <w:r w:rsidR="00D25EF2">
        <w:rPr>
          <w:lang w:val="en-US"/>
        </w:rPr>
        <w:t xml:space="preserve"> </w:t>
      </w:r>
      <w:r w:rsidR="00D25EF2" w:rsidRPr="00D45476">
        <w:rPr>
          <w:lang w:val="en-US"/>
        </w:rPr>
        <w:t xml:space="preserve">in systematic reviews </w:t>
      </w:r>
      <w:r w:rsidR="00D25EF2">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10.1002/jrsm.1636","ISSN":"1759-2879","author":[{"dropping-particle":"","family":"Perlman‐Arrow","given":"Sara","non-dropping-particle":"","parse-names":false,"suffix":""},{"dropping-particle":"","family":"Loo","given":"Noel","non-dropping-particle":"","parse-names":false,"suffix":""},{"dropping-particle":"","family":"Bobrovitz","given":"Niklas","non-dropping-particle":"","parse-names":false,"suffix":""},{"dropping-particle":"","family":"Yan","given":"Tingting","non-dropping-particle":"","parse-names":false,"suffix":""},{"dropping-particle":"","family":"Arora","given":"Rahul K","non-dropping-particle":"","parse-names":false,"suffix":""}],"container-title":"Research Synthesis Methods","id":"ITEM-2","issue":"4","issued":{"date-parts":[["2023"]]},"page":"608-621","publisher":"Wiley Online Library","title":"A real‐world evaluation of the implementation of NLP technology in abstract screening of a systematic review","type":"article-journal","volume":"14"},"uris":["http://www.mendeley.com/documents/?uuid=429b9298-7f5b-4e6a-ba2e-dc14615c0732"]},{"id":"ITEM-3","itemData":{"DOI":"10.31234/osf.io/ybu3w","author":[{"dropping-particle":"","family":"König","gi</w:instrText>
      </w:r>
      <w:r w:rsidR="002C6EAF" w:rsidRPr="00C7188B">
        <w:instrText>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Framework","id":"ITEM-3","issued":{"date-parts":[["2023"]]},"publisher":"OSF","title":"When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research","type":"article-journal"},"uris":["http://www.mendeley.com/documents/?uuid=cdf32fbe-e1d0-415f-9c0d-1713235b5415"]}],"mendeley":{"formattedCitation":"(König et al., 2023; O’Mara-Eves et al., 2015; Perlman‐Arrow et al., 2023)","plainTextFormattedCitation":"(König et al., 2023; O’Mara-Eves et al., 2015; Perlman‐Arrow et al., 2023)","previouslyFormattedCitation":"(König et al., 2023; O’Mara-Eves et al., 2015; Perlman‐Arrow et al., 2023)"},"properties":{"noteIndex":0},"schema":"https://github.com/citation-style-language/schema/raw/master/csl-citation.json"}</w:instrText>
      </w:r>
      <w:r w:rsidR="00D25EF2">
        <w:fldChar w:fldCharType="separate"/>
      </w:r>
      <w:r w:rsidR="00B13F15" w:rsidRPr="00D45476">
        <w:rPr>
          <w:noProof/>
        </w:rPr>
        <w:t>(König et al., 2023; O’Mara-Eves et al., 2015; Perlman‐Arrow et al., 2023)</w:t>
      </w:r>
      <w:r w:rsidR="00D25EF2">
        <w:fldChar w:fldCharType="end"/>
      </w:r>
      <w:r w:rsidR="00D25EF2" w:rsidRPr="00D45476">
        <w:t>.</w:t>
      </w:r>
      <w:r w:rsidR="00D25EF2">
        <w:t xml:space="preserve"> </w:t>
      </w:r>
      <w:r w:rsidR="00B13F15" w:rsidRPr="00D45476">
        <w:rPr>
          <w:lang w:val="en-US"/>
        </w:rPr>
        <w:t xml:space="preserve">However, </w:t>
      </w:r>
      <w:r w:rsidR="00B13F15">
        <w:rPr>
          <w:rFonts w:cs="Times New Roman"/>
          <w:szCs w:val="24"/>
          <w:lang w:val="en-US"/>
        </w:rPr>
        <w:t xml:space="preserve">most evaluations of traditional </w:t>
      </w:r>
      <w:r w:rsidR="00B13F15" w:rsidRPr="00D25EF2">
        <w:rPr>
          <w:rFonts w:cs="Times New Roman"/>
          <w:szCs w:val="24"/>
          <w:lang w:val="en-US"/>
        </w:rPr>
        <w:t>automated screening tools</w:t>
      </w:r>
      <w:r w:rsidR="00B13F15" w:rsidRPr="00D45476">
        <w:rPr>
          <w:rFonts w:cs="Times New Roman"/>
          <w:szCs w:val="24"/>
          <w:lang w:val="en-US"/>
        </w:rPr>
        <w:t xml:space="preserve"> yield the general conclusion</w:t>
      </w:r>
      <w:r w:rsidR="00B13F15">
        <w:rPr>
          <w:rFonts w:cs="Times New Roman"/>
          <w:szCs w:val="24"/>
          <w:lang w:val="en-US"/>
        </w:rPr>
        <w:t xml:space="preserve"> that these tools are not yet capable of replacing an independent human second screener without a significant risk of omitting a substantial number of eligible studies </w:t>
      </w:r>
      <w:r w:rsidR="00B13F15">
        <w:rPr>
          <w:lang w:val="en-US"/>
        </w:rPr>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Reviews","id":"ITEM-2","issue":"1","issued":{"date-parts":[["2019"]]},"page":"277","title":"Assessing the accuracy of machine-assisted abstract screening with DistillerAI: a user study","type":"article-journal","volume":"8"},"uris":["http://www.mendeley.com/documents/?uuid=186cbb98-c8e8-4cbf-b747-f9d9e3951bab"]},{"id":"ITEM-3","itemData":{"DOI":"10.1186/s13643-015-0067-6","ISSN":"2046-4053","author":[{"dropping-particle":"","family":"Rathbone","given":"John","non-dropping-particle":"","parse-names":false,"suffix":""},{"dropping-particle":"","family":"Hoffmann","given":"Tammy","non-dropping-particle":"","parse-names":false,"suffix":""},{"dropping-particle":"","family":"Glasziou","given":"Paul","non-dropping-particle":"","parse-names":false,"suffix":""}],"container-title":"Systematic reviews","id":"ITEM-3","issue":"1","issued":{"date-parts":[["2015"]]},"page":"1-7","publisher":"BioMed Central","title":"Faster title and abstract screening? Evaluating Abstrackr, a semi-automated online screening program for systematic reviewers","type":"article-journal","volume":"4"},"uris":["http://www.mendeley.com/documents/?uuid=c62f1e3e-0090-4512-be58-d3da6064e6cf"]},{"id":"ITEM-4","itemData":{"author":[{"dropping-particle":"","family":"Olorisade","given":"Babatunde K","non-dropping-particle":"","parse-names":false,"suffix":""},{"dropping-particle":"","family":"Quincey","given":"Ed","non-dropping-particle":"de","parse-names":false,"suffix":""},{"dropping-particle":"","family":"Brereton","given":"Pearl","non-dropping-particle":"","parse-names":false,"suffix":""},{"dropping-particle":"","family":"Andras","given":"Peter","non-dropping-particle":"","parse-names":false,"suffix":""}],"container-title":"Proceedings of the 20th international conference on evaluation and assessment in software engineering","id":"ITEM-4","issued":{"date-parts":[["2016"]]},"page":"1-11","title":"A critical analysis of studies that address the use of text mining for citation screening in systematic reviews","type":"paper-conference"},"uris":["http://www.mendeley.com/documents/?uuid=d6f5dc51-a1a0-4446-9db1-453909e130bf"]},{"id":"ITEM-5","itemData":{"DOI":"10.1027/2151-2604/a000509","author":[{"dropping-particle":"","family":"Burgard","given":"Tanja","non-dropping-particle":"","parse-names":false,"suffix":""},{"dropping-particle":"","family":"Bittermann","given":"André","non-dropping-particle":"","parse-names":false,"suffix":""}],"container-title":"Zeitschrift für Psychologie","id":"ITEM-5","issued":{"date-parts":[["2023"]]},"publisher":"Hogrefe Publishing","title":"Reducing literature screening workload with machine learning","type":"article-journal"},"uris":["http://www.mendeley.com/documents/?uuid=46829e06-da8a-4114-b1d9-bc0ef5aff7a4"]},{"id":"ITEM-6","itemData":{"DOI":"10.4073/cmg.2016.1","author":[{"dropping-particle":"","family":"Kugley","given":"Shannon","non-dropping-particle":"","parse-names":false,"suffix":""},{"dropping-particle":"","family":"Wade","given":"Anne","non-dropping-particle":"","parse-names":false,"suffix":""},{"dropping-particle":"","family":"Thomas","given":"James","non-dropping-particle":"","parse-names":false,"suffix":""},{"dropping-particle":"","fami</w:instrText>
      </w:r>
      <w:r w:rsidR="002C6EAF" w:rsidRPr="00C7188B">
        <w:instrText>ly":"Mahood","given":"Quenby","non-dropping-particle":"","parse-names":false,"suffix":""},{"dropping-particle":"","family":"Jørgensen","given":"Anne-Marie Klint","non-dropping-particle":"","parse-names":false,"suffix":""},{"dropping-particle":"","family":"Hammerstrøm","given":"Karianne","non-dropping-particle":"","parse-names":false,"suffix":""},{"dropping-particle":"","family":"Sathe","given":"Nila","non-dropping-particle":"","parse-names":false,"suffix":""}],"container-title":"Campbell Systematic Reviews","id":"ITEM-6","issue":"1","issued":{"date-parts":[["2016"]]},"page":"1-73","publisher":"The Campbell Collaboration","title":"Searching for studies: A guide to information retrieval for Campbell","type":"article-journal","volume":"13"},"uris":["http://www.mendeley.com/documents/?uuid=2e063fcd-d459-445a-9afe-8db0203b8efc"]}],"mendeley":{"formattedCitation":"(Burgard &amp; Bittermann, 2023; Gartlehner et al., 2019; Kugley et al., 2016; O’Mara-Eves et al., 2015; Olorisade et al., 2016; Rathbone et al., 2015)","plainTextFormattedCitation":"(Burgard &amp; Bittermann, 2023; Gartlehner et al., 2019; Kugley et al., 2016; O’Mara-Eves et al., 2015; Olorisade et al., 2016; Rathbone et al., 2015)","previouslyFormattedCitation":"(Burgard &amp; Bittermann, 2023; Gartlehner et al., 2019; Kugley et al., 2016; O’Mara-Eves et al., 2015; Olorisade et al., 2016; Rathbone et al., 2015)"},"properties":{"noteIndex":0},"schema":"https://github.com/citation-style-language/schema/raw/master/csl-citation.json"}</w:instrText>
      </w:r>
      <w:r w:rsidR="00B13F15">
        <w:rPr>
          <w:lang w:val="en-US"/>
        </w:rPr>
        <w:fldChar w:fldCharType="separate"/>
      </w:r>
      <w:r w:rsidR="00B13F15" w:rsidRPr="00D25EF2">
        <w:rPr>
          <w:noProof/>
        </w:rPr>
        <w:t>(Burgard &amp; Bittermann, 2023; Gartlehner et al., 2019; Kugley et al., 2016; O’Mara-Eves et al., 2015; Olorisade et al., 2016; Rathbone et al., 2015)</w:t>
      </w:r>
      <w:r w:rsidR="00B13F15">
        <w:rPr>
          <w:lang w:val="en-US"/>
        </w:rPr>
        <w:fldChar w:fldCharType="end"/>
      </w:r>
      <w:r w:rsidR="00B13F15" w:rsidRPr="0011702D">
        <w:rPr>
          <w:rFonts w:cs="Times New Roman"/>
          <w:szCs w:val="24"/>
        </w:rPr>
        <w:t>.</w:t>
      </w:r>
      <w:r w:rsidR="00B13F15">
        <w:t xml:space="preserve"> </w:t>
      </w:r>
      <w:r w:rsidR="007C6660" w:rsidRPr="00664A3A">
        <w:rPr>
          <w:rFonts w:cs="Times New Roman"/>
          <w:szCs w:val="24"/>
          <w:lang w:val="en-US"/>
        </w:rPr>
        <w:t xml:space="preserve">By using the level of automation heuristic, developed by O’Connor et al. </w:t>
      </w:r>
      <w:r w:rsidR="007C6660">
        <w:rPr>
          <w:rFonts w:cs="Times New Roman"/>
          <w:szCs w:val="24"/>
          <w:lang w:val="en-US"/>
        </w:rPr>
        <w:fldChar w:fldCharType="begin" w:fldLock="1"/>
      </w:r>
      <w:r w:rsidR="002C6EAF">
        <w:rPr>
          <w:rFonts w:cs="Times New Roman"/>
          <w:szCs w:val="24"/>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7C6660">
        <w:rPr>
          <w:rFonts w:cs="Times New Roman"/>
          <w:szCs w:val="24"/>
          <w:lang w:val="en-US"/>
        </w:rPr>
        <w:fldChar w:fldCharType="separate"/>
      </w:r>
      <w:r w:rsidR="007C6660" w:rsidRPr="00664A3A">
        <w:rPr>
          <w:rFonts w:cs="Times New Roman"/>
          <w:noProof/>
          <w:szCs w:val="24"/>
          <w:lang w:val="en-US"/>
        </w:rPr>
        <w:t>(2019)</w:t>
      </w:r>
      <w:r w:rsidR="007C6660">
        <w:rPr>
          <w:rFonts w:cs="Times New Roman"/>
          <w:szCs w:val="24"/>
          <w:lang w:val="en-US"/>
        </w:rPr>
        <w:fldChar w:fldCharType="end"/>
      </w:r>
      <w:r w:rsidR="007C6660" w:rsidRPr="00664A3A">
        <w:rPr>
          <w:rFonts w:cs="Times New Roman"/>
          <w:szCs w:val="24"/>
          <w:lang w:val="en-US"/>
        </w:rPr>
        <w:t>, it can be said that current automated tools generally fail to function at the highest levels of automation</w:t>
      </w:r>
      <w:r w:rsidR="007C6660">
        <w:rPr>
          <w:rFonts w:cs="Times New Roman"/>
          <w:szCs w:val="24"/>
          <w:lang w:val="en-US"/>
        </w:rPr>
        <w:t xml:space="preserve"> </w:t>
      </w:r>
      <w:r w:rsidR="007C6660" w:rsidRPr="00664A3A">
        <w:rPr>
          <w:rFonts w:cs="Times New Roman"/>
          <w:szCs w:val="24"/>
          <w:lang w:val="en-US"/>
        </w:rPr>
        <w:t>where they make credible independent</w:t>
      </w:r>
      <w:r w:rsidR="007C6660">
        <w:rPr>
          <w:rFonts w:cs="Times New Roman"/>
          <w:szCs w:val="24"/>
          <w:lang w:val="en-US"/>
        </w:rPr>
        <w:t xml:space="preserve">, </w:t>
      </w:r>
      <w:r w:rsidR="007C6660" w:rsidRPr="00664A3A">
        <w:rPr>
          <w:rFonts w:cs="Times New Roman"/>
          <w:szCs w:val="24"/>
          <w:lang w:val="en-US"/>
        </w:rPr>
        <w:t>deterministic screening decisions.</w:t>
      </w:r>
      <w:r w:rsidR="007C6660" w:rsidRPr="00D45476">
        <w:rPr>
          <w:lang w:val="en-US"/>
        </w:rPr>
        <w:t xml:space="preserve"> </w:t>
      </w:r>
    </w:p>
    <w:p w14:paraId="30D546FB" w14:textId="15CF8514" w:rsidR="00D25EF2" w:rsidRPr="007C6660" w:rsidRDefault="00B13F15" w:rsidP="007C6660">
      <w:pPr>
        <w:autoSpaceDE w:val="0"/>
        <w:autoSpaceDN w:val="0"/>
        <w:adjustRightInd w:val="0"/>
        <w:spacing w:after="0" w:line="360" w:lineRule="auto"/>
        <w:ind w:firstLine="1304"/>
        <w:jc w:val="both"/>
        <w:rPr>
          <w:rFonts w:cs="Times New Roman"/>
          <w:szCs w:val="24"/>
          <w:lang w:val="en-US"/>
        </w:rPr>
      </w:pPr>
      <w:r>
        <w:rPr>
          <w:lang w:val="en-US"/>
        </w:rPr>
        <w:t>A</w:t>
      </w:r>
      <w:r w:rsidR="00D25EF2" w:rsidRPr="0011702D">
        <w:rPr>
          <w:lang w:val="en-US"/>
        </w:rPr>
        <w:t xml:space="preserve"> clear disadvantage of </w:t>
      </w:r>
      <w:r w:rsidR="00D25EF2">
        <w:rPr>
          <w:lang w:val="en-US"/>
        </w:rPr>
        <w:t>the</w:t>
      </w:r>
      <w:r w:rsidR="00D25EF2" w:rsidRPr="0011702D">
        <w:rPr>
          <w:lang w:val="en-US"/>
        </w:rPr>
        <w:t xml:space="preserve"> </w:t>
      </w:r>
      <w:r w:rsidR="00B753E8">
        <w:rPr>
          <w:lang w:val="en-US"/>
        </w:rPr>
        <w:t xml:space="preserve">potential </w:t>
      </w:r>
      <w:r w:rsidR="00D25EF2" w:rsidRPr="0011702D">
        <w:rPr>
          <w:lang w:val="en-US"/>
        </w:rPr>
        <w:t>workload savings</w:t>
      </w:r>
      <w:r w:rsidR="00B753E8">
        <w:rPr>
          <w:lang w:val="en-US"/>
        </w:rPr>
        <w:t>,</w:t>
      </w:r>
      <w:r w:rsidR="007C6660">
        <w:rPr>
          <w:lang w:val="en-US"/>
        </w:rPr>
        <w:t xml:space="preserve"> that can be gained from using traditional automated screening tools</w:t>
      </w:r>
      <w:r w:rsidR="00D25EF2" w:rsidRPr="0011702D">
        <w:rPr>
          <w:lang w:val="en-US"/>
        </w:rPr>
        <w:t xml:space="preserve"> is that </w:t>
      </w:r>
      <w:r w:rsidR="00D25EF2">
        <w:rPr>
          <w:lang w:val="en-US"/>
        </w:rPr>
        <w:t>the</w:t>
      </w:r>
      <w:r>
        <w:rPr>
          <w:lang w:val="en-US"/>
        </w:rPr>
        <w:t>se</w:t>
      </w:r>
      <w:r w:rsidR="00D25EF2">
        <w:rPr>
          <w:lang w:val="en-US"/>
        </w:rPr>
        <w:t xml:space="preserve"> tools may</w:t>
      </w:r>
      <w:r w:rsidR="00D25EF2" w:rsidRPr="0011702D">
        <w:rPr>
          <w:lang w:val="en-US"/>
        </w:rPr>
        <w:t xml:space="preserve"> always</w:t>
      </w:r>
      <w:r w:rsidR="00D25EF2">
        <w:rPr>
          <w:lang w:val="en-US"/>
        </w:rPr>
        <w:t xml:space="preserve"> be expected to </w:t>
      </w:r>
      <w:r w:rsidR="00D25EF2" w:rsidRPr="0011702D">
        <w:rPr>
          <w:lang w:val="en-US"/>
        </w:rPr>
        <w:t xml:space="preserve">miss </w:t>
      </w:r>
      <w:r w:rsidR="00D25EF2">
        <w:rPr>
          <w:lang w:val="en-US"/>
        </w:rPr>
        <w:t>a p</w:t>
      </w:r>
      <w:r>
        <w:rPr>
          <w:lang w:val="en-US"/>
        </w:rPr>
        <w:t>roportion</w:t>
      </w:r>
      <w:r w:rsidR="00D25EF2">
        <w:rPr>
          <w:lang w:val="en-US"/>
        </w:rPr>
        <w:t xml:space="preserve"> </w:t>
      </w:r>
      <w:r w:rsidR="00D25EF2" w:rsidRPr="0011702D">
        <w:rPr>
          <w:lang w:val="en-US"/>
        </w:rPr>
        <w:t>of all eligible references</w:t>
      </w:r>
      <w:r w:rsidR="00D25EF2">
        <w:rPr>
          <w:lang w:val="en-US"/>
        </w:rPr>
        <w:t xml:space="preserve"> since </w:t>
      </w:r>
      <w:r w:rsidR="00D25EF2" w:rsidRPr="0011702D">
        <w:rPr>
          <w:lang w:val="en-US"/>
        </w:rPr>
        <w:t xml:space="preserve">”a </w:t>
      </w:r>
      <w:r w:rsidR="00D25EF2" w:rsidRPr="00AC200B">
        <w:rPr>
          <w:rFonts w:cs="Times New Roman"/>
          <w:szCs w:val="24"/>
          <w:lang w:val="en-US"/>
        </w:rPr>
        <w:t>100% recall rate with a stochastic algorithm is generally considered unattainable</w:t>
      </w:r>
      <w:r w:rsidR="00D25EF2">
        <w:rPr>
          <w:rFonts w:cs="Times New Roman"/>
          <w:szCs w:val="24"/>
          <w:lang w:val="en-US"/>
        </w:rPr>
        <w:t>”</w:t>
      </w:r>
      <w:r w:rsidR="00D25EF2" w:rsidRPr="00D25EF2">
        <w:rPr>
          <w:rFonts w:cs="Times New Roman"/>
          <w:szCs w:val="24"/>
          <w:lang w:val="en-US"/>
        </w:rPr>
        <w:t xml:space="preserve"> </w:t>
      </w:r>
      <w:r w:rsidR="00D25EF2">
        <w:rPr>
          <w:rFonts w:cs="Times New Roman"/>
          <w:szCs w:val="24"/>
          <w:lang w:val="en-US"/>
        </w:rPr>
        <w:t xml:space="preserve"> </w:t>
      </w:r>
      <w:r w:rsidR="00D25EF2">
        <w:rPr>
          <w:rFonts w:cs="Times New Roman"/>
          <w:szCs w:val="24"/>
          <w:lang w:val="en-US"/>
        </w:rPr>
        <w:fldChar w:fldCharType="begin" w:fldLock="1"/>
      </w:r>
      <w:r w:rsidR="002C6EAF">
        <w:rPr>
          <w:rFonts w:cs="Times New Roman"/>
          <w:szCs w:val="24"/>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algorithm","type":"article-journal"},"locator":"3","uris":["http://www.mendeley.com/documents/?uuid=f583edb9-0628-4fa2-9b5c-f5a0c037eea3"]}],"mendeley":{"formattedCitation":"(Hou &amp; Tipton, 2024, p. 3)","plainTextFormattedCitation":"(Hou &amp; Tipton, 2024, p. 3)","previouslyFormattedCitation":"(Hou &amp; Tipton, 2024, p. 3)"},"properties":{"noteIndex":0},"schema":"https://github.com/citation-style-language/schema/raw/master/csl-citation.json"}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(Hou &amp; Tipton, 2024, p. 3)</w:t>
      </w:r>
      <w:r w:rsidR="00D25EF2">
        <w:rPr>
          <w:rFonts w:cs="Times New Roman"/>
          <w:szCs w:val="24"/>
          <w:lang w:val="en-US"/>
        </w:rPr>
        <w:fldChar w:fldCharType="end"/>
      </w:r>
      <w:r w:rsidR="00D25EF2">
        <w:rPr>
          <w:rFonts w:cs="Times New Roman"/>
          <w:szCs w:val="24"/>
          <w:lang w:val="en-US"/>
        </w:rPr>
        <w:t xml:space="preserve">. </w:t>
      </w:r>
      <w:r w:rsidR="007C6660">
        <w:rPr>
          <w:rFonts w:cs="Times New Roman"/>
          <w:szCs w:val="24"/>
          <w:lang w:val="en-US"/>
        </w:rPr>
        <w:t>The fact that a 100% recall is unattainable</w:t>
      </w:r>
      <w:r w:rsidR="00D25EF2">
        <w:rPr>
          <w:rFonts w:cs="Times New Roman"/>
          <w:szCs w:val="24"/>
          <w:lang w:val="en-US"/>
        </w:rPr>
        <w:t xml:space="preserve"> </w:t>
      </w:r>
      <w:r w:rsidR="007C6660">
        <w:rPr>
          <w:rFonts w:cs="Times New Roman"/>
          <w:szCs w:val="24"/>
          <w:lang w:val="en-US"/>
        </w:rPr>
        <w:t xml:space="preserve">for traditional automated screening tools </w:t>
      </w:r>
      <w:r w:rsidR="00D25EF2">
        <w:rPr>
          <w:rFonts w:cs="Times New Roman"/>
          <w:szCs w:val="24"/>
          <w:lang w:val="en-US"/>
        </w:rPr>
        <w:t>seems to create a screening paradox,</w:t>
      </w:r>
      <w:r w:rsidR="00D25EF2" w:rsidRPr="00E22EFE">
        <w:rPr>
          <w:rFonts w:cs="Times New Roman"/>
          <w:szCs w:val="24"/>
          <w:lang w:val="en-US"/>
        </w:rPr>
        <w:t xml:space="preserve"> </w:t>
      </w:r>
      <w:r w:rsidR="00D25EF2">
        <w:rPr>
          <w:rFonts w:cs="Times New Roman"/>
          <w:szCs w:val="24"/>
          <w:lang w:val="en-US"/>
        </w:rPr>
        <w:t xml:space="preserve">which might be one of the main reasons for reviewers to mistrust the application of machine-learning tools </w:t>
      </w:r>
      <w:r w:rsidR="00D25EF2">
        <w:rPr>
          <w:rFonts w:cs="Times New Roman"/>
          <w:szCs w:val="24"/>
          <w:lang w:val="en-US"/>
        </w:rPr>
        <w:fldChar w:fldCharType="begin" w:fldLock="1"/>
      </w:r>
      <w:r w:rsidR="002C6EAF">
        <w:rPr>
          <w:rFonts w:cs="Times New Roman"/>
          <w:szCs w:val="24"/>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(O’Connor et al., 2019)</w:t>
      </w:r>
      <w:r w:rsidR="00D25EF2">
        <w:rPr>
          <w:rFonts w:cs="Times New Roman"/>
          <w:szCs w:val="24"/>
          <w:lang w:val="en-US"/>
        </w:rPr>
        <w:fldChar w:fldCharType="end"/>
      </w:r>
      <w:r w:rsidR="00D25EF2">
        <w:rPr>
          <w:rFonts w:cs="Times New Roman"/>
          <w:szCs w:val="24"/>
          <w:lang w:val="en-US"/>
        </w:rPr>
        <w:t xml:space="preserve">. While trying to reduce selection biases caused by single screening, automated screening potentially introduces a novel type of publication/selection bias, referred to by König et al. </w:t>
      </w:r>
      <w:r w:rsidR="00D25EF2">
        <w:rPr>
          <w:rFonts w:cs="Times New Roman"/>
          <w:szCs w:val="24"/>
          <w:lang w:val="en-US"/>
        </w:rPr>
        <w:fldChar w:fldCharType="begin" w:fldLock="1"/>
      </w:r>
      <w:r w:rsidR="002C6EAF">
        <w:rPr>
          <w:rFonts w:cs="Times New Roman"/>
          <w:szCs w:val="24"/>
          <w:lang w:val="en-US"/>
        </w:rPr>
        <w:instrText>ADDIN CSL_CITATION {"citationItems":[{"id":"ITEM-1","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Framework","id":"ITEM-1","issued":{"date-parts":[["2023"]]},"publisher":"OSF","title":"When to stop and what to expect—An evaluation of the performance of stopping rules in AI-assisted reviewing for psychological meta-analytical research","type":"article-journal"},"suppress-author":1,"uris":["http://www.mendeley.com/documents/?uuid=cdf32fbe-e1d0-415f-9c0d-1713235b5415"]}],"mendeley":{"formattedCitation":"(2023)","plainTextFormattedCitation":"(2023)","previouslyFormattedCitation":"(2023)"},"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(2023)</w:t>
      </w:r>
      <w:r w:rsidR="00D25EF2">
        <w:rPr>
          <w:rFonts w:cs="Times New Roman"/>
          <w:szCs w:val="24"/>
          <w:lang w:val="en-US"/>
        </w:rPr>
        <w:fldChar w:fldCharType="end"/>
      </w:r>
      <w:r w:rsidR="00D25EF2">
        <w:rPr>
          <w:rFonts w:cs="Times New Roman"/>
          <w:szCs w:val="24"/>
          <w:lang w:val="en-US"/>
        </w:rPr>
        <w:t xml:space="preserve"> as ‘artificial screening bias’.</w:t>
      </w:r>
      <w:r w:rsidR="00D25EF2" w:rsidRPr="000D35BD">
        <w:rPr>
          <w:rStyle w:val="FootnoteReference"/>
        </w:rPr>
        <w:footnoteReference w:id="1"/>
      </w:r>
      <w:r w:rsidRPr="00B13F15">
        <w:rPr>
          <w:rFonts w:cs="Times New Roman"/>
          <w:szCs w:val="24"/>
          <w:lang w:val="en-US"/>
        </w:rPr>
        <w:t xml:space="preserve"> </w:t>
      </w:r>
    </w:p>
    <w:p w14:paraId="52FF1BB9" w14:textId="20ED5893" w:rsidR="007C6660" w:rsidRDefault="00925EC6" w:rsidP="007C6660">
      <w:pPr>
        <w:autoSpaceDE w:val="0"/>
        <w:autoSpaceDN w:val="0"/>
        <w:adjustRightInd w:val="0"/>
        <w:spacing w:after="0" w:line="360" w:lineRule="auto"/>
        <w:ind w:firstLine="1304"/>
        <w:jc w:val="both"/>
        <w:rPr>
          <w:rFonts w:cs="Times New Roman"/>
          <w:szCs w:val="24"/>
          <w:lang w:val="en-US"/>
        </w:rPr>
      </w:pPr>
      <w:r w:rsidRPr="00D45476">
        <w:rPr>
          <w:lang w:val="en-US"/>
        </w:rPr>
        <w:t xml:space="preserve">A </w:t>
      </w:r>
      <w:r w:rsidR="00C9169A">
        <w:rPr>
          <w:rFonts w:cs="Times New Roman"/>
          <w:szCs w:val="24"/>
          <w:lang w:val="en-US"/>
        </w:rPr>
        <w:t xml:space="preserve">potential </w:t>
      </w:r>
      <w:r w:rsidR="00A907B9">
        <w:rPr>
          <w:rFonts w:cs="Times New Roman"/>
          <w:szCs w:val="24"/>
          <w:lang w:val="en-US"/>
        </w:rPr>
        <w:t>solution</w:t>
      </w:r>
      <w:r w:rsidR="009D3333">
        <w:rPr>
          <w:rFonts w:cs="Times New Roman"/>
          <w:szCs w:val="24"/>
          <w:lang w:val="en-US"/>
        </w:rPr>
        <w:t xml:space="preserve"> to </w:t>
      </w:r>
      <w:r w:rsidR="007C6660">
        <w:rPr>
          <w:rFonts w:cs="Times New Roman"/>
          <w:szCs w:val="24"/>
          <w:lang w:val="en-US"/>
        </w:rPr>
        <w:t xml:space="preserve">alleviate this issue and </w:t>
      </w:r>
      <w:r w:rsidR="00D25EF2">
        <w:rPr>
          <w:rFonts w:cs="Times New Roman"/>
          <w:szCs w:val="24"/>
          <w:lang w:val="en-US"/>
        </w:rPr>
        <w:t xml:space="preserve">elevate automated screening tools to the highest levels of automation </w:t>
      </w:r>
      <w:r w:rsidR="009D3333">
        <w:rPr>
          <w:rFonts w:cs="Times New Roman"/>
          <w:szCs w:val="24"/>
          <w:lang w:val="en-US"/>
        </w:rPr>
        <w:t>is to use</w:t>
      </w:r>
      <w:r w:rsidR="001F2F21">
        <w:rPr>
          <w:rFonts w:cs="Times New Roman"/>
          <w:szCs w:val="24"/>
          <w:lang w:val="en-US"/>
        </w:rPr>
        <w:t xml:space="preserve"> </w:t>
      </w:r>
      <w:r w:rsidR="00E268FB">
        <w:rPr>
          <w:rFonts w:cs="Times New Roman"/>
          <w:szCs w:val="24"/>
          <w:lang w:val="en-US"/>
        </w:rPr>
        <w:t xml:space="preserve">large language models (LLM), such as the </w:t>
      </w:r>
      <w:r w:rsidR="009D3333" w:rsidRPr="009D3333">
        <w:rPr>
          <w:rFonts w:cs="Times New Roman"/>
          <w:szCs w:val="20"/>
          <w:lang w:val="en-US"/>
        </w:rPr>
        <w:t>generative pre</w:t>
      </w:r>
      <w:r w:rsidR="00AF690D">
        <w:rPr>
          <w:rFonts w:cs="Times New Roman"/>
          <w:szCs w:val="20"/>
          <w:lang w:val="en-US"/>
        </w:rPr>
        <w:t>-</w:t>
      </w:r>
      <w:r w:rsidR="009D3333" w:rsidRPr="009D3333">
        <w:rPr>
          <w:rFonts w:cs="Times New Roman"/>
          <w:szCs w:val="20"/>
          <w:lang w:val="en-US"/>
        </w:rPr>
        <w:t>trained transformer</w:t>
      </w:r>
      <w:r w:rsidR="009D3333">
        <w:rPr>
          <w:rFonts w:cs="Times New Roman"/>
          <w:szCs w:val="20"/>
          <w:lang w:val="en-US"/>
        </w:rPr>
        <w:t xml:space="preserve"> </w:t>
      </w:r>
      <w:r w:rsidR="00927057">
        <w:rPr>
          <w:rFonts w:cs="Times New Roman"/>
          <w:szCs w:val="20"/>
          <w:lang w:val="en-US"/>
        </w:rPr>
        <w:t>(</w:t>
      </w:r>
      <w:r w:rsidR="009D3333">
        <w:rPr>
          <w:rFonts w:cs="Times New Roman"/>
          <w:szCs w:val="20"/>
          <w:lang w:val="en-US"/>
        </w:rPr>
        <w:t>GPT</w:t>
      </w:r>
      <w:r w:rsidR="00927057">
        <w:rPr>
          <w:rFonts w:cs="Times New Roman"/>
          <w:szCs w:val="20"/>
          <w:lang w:val="en-US"/>
        </w:rPr>
        <w:t>)</w:t>
      </w:r>
      <w:r w:rsidR="009D3333" w:rsidRPr="009D3333">
        <w:rPr>
          <w:rFonts w:cs="Times New Roman"/>
          <w:szCs w:val="20"/>
          <w:lang w:val="en-US"/>
        </w:rPr>
        <w:t xml:space="preserve"> models</w:t>
      </w:r>
      <w:r w:rsidR="00863EF9">
        <w:rPr>
          <w:rFonts w:cs="Times New Roman"/>
          <w:szCs w:val="20"/>
          <w:lang w:val="en-US"/>
        </w:rPr>
        <w:t xml:space="preserve"> that have recently been</w:t>
      </w:r>
      <w:r w:rsidR="009D3333" w:rsidRPr="009D3333">
        <w:rPr>
          <w:rFonts w:cs="Times New Roman"/>
          <w:szCs w:val="20"/>
          <w:lang w:val="en-US"/>
        </w:rPr>
        <w:t xml:space="preserve"> </w:t>
      </w:r>
      <w:r w:rsidR="00AF690D">
        <w:rPr>
          <w:rFonts w:cs="Times New Roman"/>
          <w:szCs w:val="20"/>
          <w:lang w:val="en-US"/>
        </w:rPr>
        <w:t>introduced</w:t>
      </w:r>
      <w:r w:rsidR="009D3333">
        <w:rPr>
          <w:rFonts w:cs="Times New Roman"/>
          <w:szCs w:val="24"/>
          <w:lang w:val="en-US"/>
        </w:rPr>
        <w:t xml:space="preserve"> by OpenAI. </w:t>
      </w:r>
      <w:r w:rsidR="00565222">
        <w:rPr>
          <w:rFonts w:cs="Times New Roman"/>
          <w:szCs w:val="24"/>
          <w:lang w:val="en-US"/>
        </w:rPr>
        <w:t>I</w:t>
      </w:r>
      <w:r w:rsidR="002553A8">
        <w:rPr>
          <w:rFonts w:cs="Times New Roman"/>
          <w:szCs w:val="24"/>
          <w:lang w:val="en-US"/>
        </w:rPr>
        <w:t xml:space="preserve">nitial </w:t>
      </w:r>
      <w:r w:rsidR="0055363E">
        <w:rPr>
          <w:rFonts w:cs="Times New Roman"/>
          <w:szCs w:val="24"/>
          <w:lang w:val="en-US"/>
        </w:rPr>
        <w:t>evaluations</w:t>
      </w:r>
      <w:r w:rsidR="002E48D5">
        <w:rPr>
          <w:rFonts w:cs="Times New Roman"/>
          <w:szCs w:val="24"/>
          <w:lang w:val="en-US"/>
        </w:rPr>
        <w:t xml:space="preserve"> </w:t>
      </w:r>
      <w:r w:rsidR="009D3333">
        <w:rPr>
          <w:rFonts w:cs="Times New Roman"/>
          <w:szCs w:val="24"/>
          <w:lang w:val="en-US"/>
        </w:rPr>
        <w:t xml:space="preserve">have </w:t>
      </w:r>
      <w:r w:rsidR="00D25EF2">
        <w:rPr>
          <w:rFonts w:cs="Times New Roman"/>
          <w:szCs w:val="24"/>
          <w:lang w:val="en-US"/>
        </w:rPr>
        <w:t xml:space="preserve">generally </w:t>
      </w:r>
      <w:r w:rsidR="009D3333">
        <w:rPr>
          <w:rFonts w:cs="Times New Roman"/>
          <w:szCs w:val="24"/>
          <w:lang w:val="en-US"/>
        </w:rPr>
        <w:t xml:space="preserve">yielded </w:t>
      </w:r>
      <w:r w:rsidR="00565222">
        <w:rPr>
          <w:rFonts w:cs="Times New Roman"/>
          <w:szCs w:val="24"/>
          <w:lang w:val="en-US"/>
        </w:rPr>
        <w:t xml:space="preserve">some </w:t>
      </w:r>
      <w:r w:rsidR="009D3333">
        <w:rPr>
          <w:rFonts w:cs="Times New Roman"/>
          <w:szCs w:val="24"/>
          <w:lang w:val="en-US"/>
        </w:rPr>
        <w:t>promisin</w:t>
      </w:r>
      <w:r w:rsidR="00D25EF2">
        <w:rPr>
          <w:rFonts w:cs="Times New Roman"/>
          <w:szCs w:val="24"/>
          <w:lang w:val="en-US"/>
        </w:rPr>
        <w:t xml:space="preserve">g </w:t>
      </w:r>
      <w:r w:rsidR="009D3333">
        <w:rPr>
          <w:rFonts w:cs="Times New Roman"/>
          <w:szCs w:val="24"/>
          <w:lang w:val="en-US"/>
        </w:rPr>
        <w:t>results</w:t>
      </w:r>
      <w:r w:rsidR="002E48D5">
        <w:rPr>
          <w:rFonts w:cs="Times New Roman"/>
          <w:szCs w:val="24"/>
          <w:lang w:val="en-US"/>
        </w:rPr>
        <w:t xml:space="preserve"> with regard to using OpenAI’s GPT API (application programming interface) models </w:t>
      </w:r>
      <w:r w:rsidR="00B753E8">
        <w:rPr>
          <w:rFonts w:cs="Times New Roman"/>
          <w:szCs w:val="24"/>
          <w:lang w:val="en-US"/>
        </w:rPr>
        <w:t xml:space="preserve">for </w:t>
      </w:r>
      <w:r w:rsidR="00B753E8">
        <w:rPr>
          <w:lang w:val="en-US"/>
        </w:rPr>
        <w:t xml:space="preserve">title and abstract </w:t>
      </w:r>
      <w:r w:rsidR="00B753E8">
        <w:rPr>
          <w:rStyle w:val="translation"/>
          <w:lang w:val="en-US"/>
        </w:rPr>
        <w:t xml:space="preserve">(henceforth TAB) </w:t>
      </w:r>
      <w:r w:rsidR="00B753E8">
        <w:rPr>
          <w:lang w:val="en-US"/>
        </w:rPr>
        <w:t>screening</w:t>
      </w:r>
      <w:r w:rsidR="00565222">
        <w:rPr>
          <w:rFonts w:cs="Times New Roman"/>
          <w:szCs w:val="24"/>
          <w:lang w:val="en-US"/>
        </w:rPr>
        <w:t>.</w:t>
      </w:r>
      <w:r w:rsidR="003B5FB3">
        <w:rPr>
          <w:rFonts w:cs="Times New Roman"/>
          <w:szCs w:val="24"/>
          <w:lang w:val="en-US"/>
        </w:rPr>
        <w:t xml:space="preserve"> </w:t>
      </w:r>
      <w:r w:rsidR="007C6660">
        <w:rPr>
          <w:rFonts w:cs="Times New Roman"/>
          <w:szCs w:val="24"/>
          <w:lang w:val="en-US"/>
        </w:rPr>
        <w:t xml:space="preserve">To our knowledge, </w:t>
      </w:r>
      <w:r w:rsidR="003B5FB3">
        <w:rPr>
          <w:lang w:val="en-US"/>
        </w:rPr>
        <w:t>Syriani et al.</w:t>
      </w:r>
      <w:r w:rsidR="003B5FB3" w:rsidRPr="0011702D">
        <w:rPr>
          <w:lang w:val="en-US"/>
        </w:rPr>
        <w:t xml:space="preserve"> </w:t>
      </w:r>
      <w:r w:rsidR="003B5FB3">
        <w:fldChar w:fldCharType="begin" w:fldLock="1"/>
      </w:r>
      <w:r w:rsidR="002C6EAF">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3B5FB3">
        <w:fldChar w:fldCharType="separate"/>
      </w:r>
      <w:r w:rsidR="003B5FB3" w:rsidRPr="00DE061E">
        <w:rPr>
          <w:noProof/>
          <w:lang w:val="en-US"/>
        </w:rPr>
        <w:t>(2023)</w:t>
      </w:r>
      <w:r w:rsidR="003B5FB3">
        <w:fldChar w:fldCharType="end"/>
      </w:r>
      <w:r w:rsidR="003B5FB3" w:rsidRPr="00D45476">
        <w:rPr>
          <w:rFonts w:cs="Times New Roman"/>
          <w:szCs w:val="24"/>
          <w:lang w:val="en-US"/>
        </w:rPr>
        <w:t xml:space="preserve"> </w:t>
      </w:r>
      <w:r w:rsidR="00F01776">
        <w:rPr>
          <w:rFonts w:cs="Times New Roman"/>
          <w:szCs w:val="24"/>
          <w:lang w:val="en-US"/>
        </w:rPr>
        <w:t>were</w:t>
      </w:r>
      <w:r w:rsidR="003B5FB3" w:rsidRPr="006468C8">
        <w:rPr>
          <w:rFonts w:cs="Times New Roman"/>
          <w:szCs w:val="24"/>
          <w:lang w:val="en-US"/>
        </w:rPr>
        <w:t xml:space="preserve"> the first</w:t>
      </w:r>
      <w:r w:rsidR="00F01776">
        <w:rPr>
          <w:rFonts w:cs="Times New Roman"/>
          <w:szCs w:val="24"/>
          <w:lang w:val="en-US"/>
        </w:rPr>
        <w:t xml:space="preserve"> team to</w:t>
      </w:r>
      <w:r w:rsidR="003B5FB3" w:rsidRPr="006468C8">
        <w:rPr>
          <w:rFonts w:cs="Times New Roman"/>
          <w:szCs w:val="24"/>
          <w:lang w:val="en-US"/>
        </w:rPr>
        <w:t xml:space="preserve"> evaluat</w:t>
      </w:r>
      <w:r w:rsidR="00F01776">
        <w:rPr>
          <w:rFonts w:cs="Times New Roman"/>
          <w:szCs w:val="24"/>
          <w:lang w:val="en-US"/>
        </w:rPr>
        <w:t>e</w:t>
      </w:r>
      <w:r w:rsidR="003B5FB3" w:rsidRPr="006468C8">
        <w:rPr>
          <w:rFonts w:cs="Times New Roman"/>
          <w:szCs w:val="24"/>
          <w:lang w:val="en-US"/>
        </w:rPr>
        <w:t xml:space="preserve"> </w:t>
      </w:r>
      <w:r w:rsidR="0055363E">
        <w:rPr>
          <w:rFonts w:cs="Times New Roman"/>
          <w:szCs w:val="24"/>
          <w:lang w:val="en-US"/>
        </w:rPr>
        <w:t>these</w:t>
      </w:r>
      <w:r w:rsidR="003B5FB3" w:rsidRPr="006468C8">
        <w:rPr>
          <w:rFonts w:cs="Times New Roman"/>
          <w:szCs w:val="24"/>
          <w:lang w:val="en-US"/>
        </w:rPr>
        <w:t xml:space="preserve"> models for screening tasks, specifically comparing</w:t>
      </w:r>
      <w:r w:rsidR="0055363E">
        <w:rPr>
          <w:rFonts w:cs="Times New Roman"/>
          <w:szCs w:val="24"/>
          <w:lang w:val="en-US"/>
        </w:rPr>
        <w:t xml:space="preserve"> the</w:t>
      </w:r>
      <w:r w:rsidR="003B5FB3" w:rsidRPr="006468C8">
        <w:rPr>
          <w:rFonts w:cs="Times New Roman"/>
          <w:szCs w:val="24"/>
          <w:lang w:val="en-US"/>
        </w:rPr>
        <w:t xml:space="preserve"> GPT-3.5-turbo-0301</w:t>
      </w:r>
      <w:r w:rsidR="0055363E">
        <w:rPr>
          <w:rFonts w:cs="Times New Roman"/>
          <w:szCs w:val="24"/>
          <w:lang w:val="en-US"/>
        </w:rPr>
        <w:t xml:space="preserve"> model</w:t>
      </w:r>
      <w:r w:rsidR="003B5FB3" w:rsidRPr="006468C8">
        <w:rPr>
          <w:rFonts w:cs="Times New Roman"/>
          <w:szCs w:val="24"/>
          <w:lang w:val="en-US"/>
        </w:rPr>
        <w:t xml:space="preserve"> to state-of-the-art machine learning algorithms in systematic reviews within software engineering.</w:t>
      </w:r>
      <w:r w:rsidR="003B5FB3" w:rsidRPr="000D35BD">
        <w:rPr>
          <w:rStyle w:val="FootnoteReference"/>
        </w:rPr>
        <w:footnoteReference w:id="2"/>
      </w:r>
      <w:r w:rsidR="003B5FB3" w:rsidRPr="006468C8">
        <w:rPr>
          <w:rFonts w:cs="Times New Roman"/>
          <w:szCs w:val="24"/>
          <w:lang w:val="en-US"/>
        </w:rPr>
        <w:t xml:space="preserve"> They found the model's performance to be comparable </w:t>
      </w:r>
      <w:r w:rsidR="00D25EF2">
        <w:rPr>
          <w:rFonts w:cs="Times New Roman"/>
          <w:szCs w:val="24"/>
          <w:lang w:val="en-US"/>
        </w:rPr>
        <w:t>with</w:t>
      </w:r>
      <w:r w:rsidR="003B5FB3" w:rsidRPr="006468C8">
        <w:rPr>
          <w:rFonts w:cs="Times New Roman"/>
          <w:szCs w:val="24"/>
          <w:lang w:val="en-US"/>
        </w:rPr>
        <w:t xml:space="preserve"> traditional classifier</w:t>
      </w:r>
      <w:r w:rsidR="003B5FB3">
        <w:rPr>
          <w:rFonts w:cs="Times New Roman"/>
          <w:szCs w:val="24"/>
          <w:lang w:val="en-US"/>
        </w:rPr>
        <w:t xml:space="preserve"> models</w:t>
      </w:r>
      <w:r w:rsidR="003B5FB3" w:rsidRPr="006468C8">
        <w:rPr>
          <w:rFonts w:cs="Times New Roman"/>
          <w:szCs w:val="24"/>
          <w:lang w:val="en-US"/>
        </w:rPr>
        <w:t xml:space="preserve"> an</w:t>
      </w:r>
      <w:r w:rsidR="00D25EF2">
        <w:rPr>
          <w:rFonts w:cs="Times New Roman"/>
          <w:szCs w:val="24"/>
          <w:lang w:val="en-US"/>
        </w:rPr>
        <w:t>d most often</w:t>
      </w:r>
      <w:r w:rsidR="003B5FB3" w:rsidRPr="006468C8">
        <w:rPr>
          <w:rFonts w:cs="Times New Roman"/>
          <w:szCs w:val="24"/>
          <w:lang w:val="en-US"/>
        </w:rPr>
        <w:t xml:space="preserve"> </w:t>
      </w:r>
      <w:r w:rsidR="003B5FB3">
        <w:rPr>
          <w:rFonts w:cs="Times New Roman"/>
          <w:szCs w:val="24"/>
          <w:lang w:val="en-US"/>
        </w:rPr>
        <w:t>better.</w:t>
      </w:r>
    </w:p>
    <w:p w14:paraId="302CB267" w14:textId="2261B942" w:rsidR="00374991" w:rsidRPr="007C6660" w:rsidRDefault="003B5FB3" w:rsidP="007C6660">
      <w:pPr>
        <w:autoSpaceDE w:val="0"/>
        <w:autoSpaceDN w:val="0"/>
        <w:adjustRightInd w:val="0"/>
        <w:spacing w:after="0" w:line="360" w:lineRule="auto"/>
        <w:ind w:firstLine="1304"/>
        <w:jc w:val="both"/>
        <w:rPr>
          <w:rFonts w:cs="Times New Roman"/>
          <w:szCs w:val="24"/>
          <w:lang w:val="en-US"/>
        </w:rPr>
      </w:pPr>
      <w:r>
        <w:rPr>
          <w:rFonts w:cs="Times New Roman"/>
          <w:szCs w:val="24"/>
          <w:lang w:val="en-US"/>
        </w:rPr>
        <w:lastRenderedPageBreak/>
        <w:t xml:space="preserve"> </w:t>
      </w:r>
      <w:r>
        <w:rPr>
          <w:lang w:val="en-US"/>
        </w:rPr>
        <w:t xml:space="preserve">In another study, </w:t>
      </w:r>
      <w:bookmarkStart w:id="2" w:name="_Hlk174096458"/>
      <w:r w:rsidRPr="006468C8">
        <w:rPr>
          <w:lang w:val="en-US"/>
        </w:rPr>
        <w:t xml:space="preserve">Guo et al. </w:t>
      </w:r>
      <w:r>
        <w:rPr>
          <w:lang w:val="en-US"/>
        </w:rPr>
        <w:fldChar w:fldCharType="begin" w:fldLock="1"/>
      </w:r>
      <w:r w:rsidR="002C6EAF">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Pr>
          <w:lang w:val="en-US"/>
        </w:rPr>
        <w:fldChar w:fldCharType="separate"/>
      </w:r>
      <w:r w:rsidRPr="006468C8">
        <w:rPr>
          <w:noProof/>
          <w:lang w:val="en-US"/>
        </w:rPr>
        <w:t>(2024)</w:t>
      </w:r>
      <w:r>
        <w:rPr>
          <w:lang w:val="en-US"/>
        </w:rPr>
        <w:fldChar w:fldCharType="end"/>
      </w:r>
      <w:bookmarkEnd w:id="2"/>
      <w:r w:rsidRPr="006468C8">
        <w:rPr>
          <w:lang w:val="en-US"/>
        </w:rPr>
        <w:t xml:space="preserve"> tested the </w:t>
      </w:r>
      <w:r w:rsidRPr="00CD1885">
        <w:rPr>
          <w:lang w:val="nb-NO"/>
        </w:rPr>
        <w:t>use</w:t>
      </w:r>
      <w:r w:rsidRPr="006468C8">
        <w:rPr>
          <w:lang w:val="en-US"/>
        </w:rPr>
        <w:t xml:space="preserve"> of OpenAI’s GPT-4 API model for</w:t>
      </w:r>
      <w:r w:rsidR="0055363E">
        <w:rPr>
          <w:lang w:val="en-US"/>
        </w:rPr>
        <w:t xml:space="preserve"> </w:t>
      </w:r>
      <w:r w:rsidR="00B753E8">
        <w:rPr>
          <w:lang w:val="en-US"/>
        </w:rPr>
        <w:t>TAB</w:t>
      </w:r>
      <w:r w:rsidR="006468C8">
        <w:rPr>
          <w:rStyle w:val="translation"/>
          <w:lang w:val="en-US"/>
        </w:rPr>
        <w:t xml:space="preserve"> </w:t>
      </w:r>
      <w:r w:rsidR="00981EF3">
        <w:rPr>
          <w:lang w:val="en-US"/>
        </w:rPr>
        <w:t xml:space="preserve">screening </w:t>
      </w:r>
      <w:r w:rsidRPr="006468C8">
        <w:rPr>
          <w:lang w:val="en-US"/>
        </w:rPr>
        <w:t>of medical research literature.</w:t>
      </w:r>
      <w:r w:rsidRPr="000D35BD">
        <w:rPr>
          <w:rStyle w:val="FootnoteReference"/>
        </w:rPr>
        <w:footnoteReference w:id="3"/>
      </w:r>
      <w:r w:rsidRPr="006468C8">
        <w:rPr>
          <w:lang w:val="en-US"/>
        </w:rPr>
        <w:t xml:space="preserve"> </w:t>
      </w:r>
      <w:r>
        <w:rPr>
          <w:lang w:val="en-US"/>
        </w:rPr>
        <w:t xml:space="preserve">Across six clinical reviews, when evaluating the model’s inclusion and exclusion decisions against the final decisions of two independent human screeners, GPT-4 was found to have average </w:t>
      </w:r>
      <w:r w:rsidRPr="007C6660">
        <w:rPr>
          <w:i/>
          <w:lang w:val="en-US"/>
        </w:rPr>
        <w:t>recall</w:t>
      </w:r>
      <w:r w:rsidR="00BB68DB">
        <w:rPr>
          <w:lang w:val="en-US"/>
        </w:rPr>
        <w:t xml:space="preserve"> (i.e., </w:t>
      </w:r>
      <w:r w:rsidR="001F2F21" w:rsidRPr="00AA4BB7">
        <w:rPr>
          <w:rFonts w:cs="Times New Roman"/>
          <w:szCs w:val="20"/>
          <w:lang w:val="en-US"/>
        </w:rPr>
        <w:t>the</w:t>
      </w:r>
      <w:r w:rsidR="001F2F21">
        <w:rPr>
          <w:rFonts w:cs="Times New Roman"/>
          <w:szCs w:val="20"/>
          <w:lang w:val="en-US"/>
        </w:rPr>
        <w:t xml:space="preserve"> proportion of relevant records </w:t>
      </w:r>
      <w:r w:rsidR="001F2F21" w:rsidRPr="00AA4BB7">
        <w:rPr>
          <w:rFonts w:cs="Times New Roman"/>
          <w:szCs w:val="20"/>
          <w:lang w:val="en-US"/>
        </w:rPr>
        <w:t>being correctly classified</w:t>
      </w:r>
      <w:r w:rsidR="001F2F21">
        <w:rPr>
          <w:rFonts w:cs="Times New Roman"/>
          <w:szCs w:val="20"/>
          <w:lang w:val="en-US"/>
        </w:rPr>
        <w:t xml:space="preserve"> as relevant</w:t>
      </w:r>
      <w:r w:rsidR="00BB68DB">
        <w:rPr>
          <w:lang w:val="en-US"/>
        </w:rPr>
        <w:t>)</w:t>
      </w:r>
      <w:r>
        <w:rPr>
          <w:lang w:val="en-US"/>
        </w:rPr>
        <w:t xml:space="preserve"> and </w:t>
      </w:r>
      <w:r w:rsidRPr="007C6660">
        <w:rPr>
          <w:i/>
          <w:lang w:val="en-US"/>
        </w:rPr>
        <w:t>specificity</w:t>
      </w:r>
      <w:r w:rsidR="00BB68DB">
        <w:rPr>
          <w:lang w:val="en-US"/>
        </w:rPr>
        <w:t xml:space="preserve"> (i.e.,</w:t>
      </w:r>
      <w:r w:rsidR="001F2F21" w:rsidRPr="001F2F21">
        <w:rPr>
          <w:rFonts w:cs="Times New Roman"/>
          <w:szCs w:val="20"/>
          <w:lang w:val="en-US"/>
        </w:rPr>
        <w:t xml:space="preserve"> </w:t>
      </w:r>
      <w:r w:rsidR="001F2F21" w:rsidRPr="00AA4BB7">
        <w:rPr>
          <w:rFonts w:cs="Times New Roman"/>
          <w:szCs w:val="20"/>
          <w:lang w:val="en-US"/>
        </w:rPr>
        <w:t>the</w:t>
      </w:r>
      <w:r w:rsidR="001F2F21">
        <w:rPr>
          <w:rFonts w:cs="Times New Roman"/>
          <w:szCs w:val="20"/>
          <w:lang w:val="en-US"/>
        </w:rPr>
        <w:t xml:space="preserve"> proportion of irrelevant records </w:t>
      </w:r>
      <w:r w:rsidR="001F2F21" w:rsidRPr="00AA4BB7">
        <w:rPr>
          <w:rFonts w:cs="Times New Roman"/>
          <w:szCs w:val="20"/>
          <w:lang w:val="en-US"/>
        </w:rPr>
        <w:t>being correctly classified</w:t>
      </w:r>
      <w:r w:rsidR="001F2F21">
        <w:rPr>
          <w:rFonts w:cs="Times New Roman"/>
          <w:szCs w:val="20"/>
          <w:lang w:val="en-US"/>
        </w:rPr>
        <w:t xml:space="preserve"> as irrelevant</w:t>
      </w:r>
      <w:r w:rsidR="00BB68DB">
        <w:rPr>
          <w:lang w:val="en-US"/>
        </w:rPr>
        <w:t>)</w:t>
      </w:r>
      <w:r>
        <w:rPr>
          <w:lang w:val="en-US"/>
        </w:rPr>
        <w:t xml:space="preserve"> values of .76 and .91, respectively. Based on th</w:t>
      </w:r>
      <w:r w:rsidR="007C6660">
        <w:rPr>
          <w:lang w:val="en-US"/>
        </w:rPr>
        <w:t>ese results</w:t>
      </w:r>
      <w:r>
        <w:rPr>
          <w:lang w:val="en-US"/>
        </w:rPr>
        <w:t xml:space="preserve">, the authors concluded that GPT-4 was </w:t>
      </w:r>
      <w:r w:rsidRPr="003B5FB3">
        <w:rPr>
          <w:lang w:val="en-US"/>
        </w:rPr>
        <w:t xml:space="preserve">effective </w:t>
      </w:r>
      <w:r w:rsidR="00F01776">
        <w:rPr>
          <w:lang w:val="en-US"/>
        </w:rPr>
        <w:t>in</w:t>
      </w:r>
      <w:r w:rsidRPr="003B5FB3">
        <w:rPr>
          <w:lang w:val="en-US"/>
        </w:rPr>
        <w:t xml:space="preserve"> excluding irrelevant studies but less reliable in identifying relevant ones,</w:t>
      </w:r>
      <w:r>
        <w:rPr>
          <w:lang w:val="en-US"/>
        </w:rPr>
        <w:t xml:space="preserve"> and the</w:t>
      </w:r>
      <w:r w:rsidR="00F01776">
        <w:rPr>
          <w:lang w:val="en-US"/>
        </w:rPr>
        <w:t>refore</w:t>
      </w:r>
      <w:r w:rsidRPr="003B5FB3">
        <w:rPr>
          <w:lang w:val="en-US"/>
        </w:rPr>
        <w:t xml:space="preserve"> recommend</w:t>
      </w:r>
      <w:r>
        <w:rPr>
          <w:lang w:val="en-US"/>
        </w:rPr>
        <w:t>ed</w:t>
      </w:r>
      <w:r w:rsidRPr="003B5FB3">
        <w:rPr>
          <w:lang w:val="en-US"/>
        </w:rPr>
        <w:t xml:space="preserve"> </w:t>
      </w:r>
      <w:r w:rsidR="007C6660">
        <w:rPr>
          <w:lang w:val="en-US"/>
        </w:rPr>
        <w:t>using it as</w:t>
      </w:r>
      <w:r w:rsidRPr="003B5FB3">
        <w:rPr>
          <w:lang w:val="en-US"/>
        </w:rPr>
        <w:t xml:space="preserve"> a support tool </w:t>
      </w:r>
      <w:r>
        <w:rPr>
          <w:lang w:val="en-US"/>
        </w:rPr>
        <w:t>but not as</w:t>
      </w:r>
      <w:r w:rsidRPr="003B5FB3">
        <w:rPr>
          <w:lang w:val="en-US"/>
        </w:rPr>
        <w:t xml:space="preserve"> a </w:t>
      </w:r>
      <w:r w:rsidR="007C6660">
        <w:rPr>
          <w:lang w:val="en-US"/>
        </w:rPr>
        <w:t xml:space="preserve">full </w:t>
      </w:r>
      <w:r w:rsidRPr="003B5FB3">
        <w:rPr>
          <w:lang w:val="en-US"/>
        </w:rPr>
        <w:t xml:space="preserve">replacement </w:t>
      </w:r>
      <w:r w:rsidR="007C6660">
        <w:rPr>
          <w:lang w:val="en-US"/>
        </w:rPr>
        <w:t>of the second</w:t>
      </w:r>
      <w:r w:rsidRPr="003B5FB3">
        <w:rPr>
          <w:lang w:val="en-US"/>
        </w:rPr>
        <w:t xml:space="preserve"> human screener.</w:t>
      </w:r>
      <w:r w:rsidR="005D6FBB">
        <w:rPr>
          <w:lang w:val="en-US"/>
        </w:rPr>
        <w:t xml:space="preserve"> Similar conclusions were reached by </w:t>
      </w:r>
      <w:bookmarkStart w:id="3" w:name="_Hlk174096482"/>
      <w:r w:rsidR="005D6FBB">
        <w:rPr>
          <w:lang w:val="en-US"/>
        </w:rPr>
        <w:t>G</w:t>
      </w:r>
      <w:r w:rsidR="005D6FBB" w:rsidRPr="00936F13">
        <w:t xml:space="preserve">argari et al. </w:t>
      </w:r>
      <w:r w:rsidR="005D6FBB">
        <w:rPr>
          <w:lang w:val="en-US"/>
        </w:rPr>
        <w:fldChar w:fldCharType="begin" w:fldLock="1"/>
      </w:r>
      <w:r w:rsidR="005D6FBB" w:rsidRPr="00936F13">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005D6FBB" w:rsidRPr="00974E93">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005D6FBB">
        <w:rPr>
          <w:lang w:val="en-US"/>
        </w:rPr>
        <w:fldChar w:fldCharType="separate"/>
      </w:r>
      <w:r w:rsidR="005D6FBB" w:rsidRPr="00974E93">
        <w:rPr>
          <w:noProof/>
          <w:lang w:val="en-US"/>
        </w:rPr>
        <w:t>(2024)</w:t>
      </w:r>
      <w:r w:rsidR="005D6FBB">
        <w:rPr>
          <w:lang w:val="en-US"/>
        </w:rPr>
        <w:fldChar w:fldCharType="end"/>
      </w:r>
      <w:bookmarkEnd w:id="3"/>
      <w:r w:rsidR="005D6FBB" w:rsidRPr="00974E93">
        <w:rPr>
          <w:lang w:val="en-US"/>
        </w:rPr>
        <w:t xml:space="preserve"> after </w:t>
      </w:r>
      <w:r w:rsidR="005D6FBB">
        <w:rPr>
          <w:lang w:val="en-US"/>
        </w:rPr>
        <w:t>testing</w:t>
      </w:r>
      <w:r w:rsidR="005D6FBB" w:rsidRPr="00974E93">
        <w:rPr>
          <w:lang w:val="en-US"/>
        </w:rPr>
        <w:t xml:space="preserve"> the</w:t>
      </w:r>
      <w:r w:rsidR="005D6FBB">
        <w:rPr>
          <w:lang w:val="en-US"/>
        </w:rPr>
        <w:t xml:space="preserve"> use of the</w:t>
      </w:r>
      <w:r w:rsidR="005D6FBB" w:rsidRPr="00974E93">
        <w:rPr>
          <w:lang w:val="en-US"/>
        </w:rPr>
        <w:t xml:space="preserve"> gpt-3.5-turbo-0613 API model </w:t>
      </w:r>
      <w:r w:rsidR="005D6FBB">
        <w:rPr>
          <w:lang w:val="en-US"/>
        </w:rPr>
        <w:t>for</w:t>
      </w:r>
      <w:r w:rsidR="005D6FBB" w:rsidRPr="00974E93">
        <w:rPr>
          <w:lang w:val="en-US"/>
        </w:rPr>
        <w:t xml:space="preserve"> TAB screening in </w:t>
      </w:r>
      <w:r w:rsidR="005D6FBB">
        <w:rPr>
          <w:lang w:val="en-US"/>
        </w:rPr>
        <w:t>a</w:t>
      </w:r>
      <w:r w:rsidR="005D6FBB" w:rsidRPr="00974E93">
        <w:rPr>
          <w:lang w:val="en-US"/>
        </w:rPr>
        <w:t xml:space="preserve"> clinical systematic review.</w:t>
      </w:r>
      <w:r w:rsidR="005D6FBB">
        <w:rPr>
          <w:rStyle w:val="FootnoteReference"/>
          <w:lang w:val="en-US"/>
        </w:rPr>
        <w:footnoteReference w:id="4"/>
      </w:r>
      <w:r w:rsidR="005D6FBB" w:rsidRPr="00974E93">
        <w:rPr>
          <w:lang w:val="en-US"/>
        </w:rPr>
        <w:t xml:space="preserve"> </w:t>
      </w:r>
    </w:p>
    <w:p w14:paraId="1FC917A1" w14:textId="1A0CDA51" w:rsidR="003B5FB3" w:rsidRPr="00C7188B" w:rsidRDefault="00374991">
      <w:pPr>
        <w:autoSpaceDE w:val="0"/>
        <w:autoSpaceDN w:val="0"/>
        <w:adjustRightInd w:val="0"/>
        <w:spacing w:after="0" w:line="360" w:lineRule="auto"/>
        <w:ind w:firstLine="1304"/>
        <w:jc w:val="both"/>
        <w:rPr>
          <w:rStyle w:val="comma-separator"/>
          <w:rFonts w:cs="Times New Roman"/>
          <w:szCs w:val="24"/>
        </w:rPr>
      </w:pPr>
      <w:r w:rsidRPr="00B753E8">
        <w:rPr>
          <w:lang w:val="en-US"/>
        </w:rPr>
        <w:t>On a related line of research</w:t>
      </w:r>
      <w:r w:rsidR="005D6FBB" w:rsidRPr="00B753E8">
        <w:rPr>
          <w:lang w:val="en-US"/>
        </w:rPr>
        <w:t xml:space="preserve">, Alshami et al. </w:t>
      </w:r>
      <w:r w:rsidR="005D6FBB" w:rsidRPr="00B753E8">
        <w:rPr>
          <w:lang w:val="en-US"/>
        </w:rPr>
        <w:fldChar w:fldCharType="begin" w:fldLock="1"/>
      </w:r>
      <w:r w:rsidR="00AC31AA">
        <w:rPr>
          <w:lang w:val="en-US"/>
        </w:rPr>
        <w:instrText>ADDIN CSL_CITATION {"citationItems":[{"id":"ITEM-1","itemData":{"DOI":"10.3390/systems11070351","ISSN":"2079-8954","author":[{"dropping-particle":"","family":"Alshami","given":"Ahmad","non-dropping-particle":"","parse-names":false,"suffix":""},{"dropping-particle":"","family":"Elsayed","given":"Moustafa","non-dropping-particle":"","parse-names":false,"suffix":""},{"dropping-particle":"","family":"Ali","given":"Eslam","non-dropping-particle":"","parse-names":false,"suffix":""},{"dropping-particle":"","family":"Eltoukhy","given":"Abdelrahman E E","non-dropping-particle":"","parse-names":false,"suffix":""},{"dropping-particle":"","family":"Zayed","given":"Tarek","non-dropping-particle":"","parse-names":false,"suffix":""}],"container-title":"Systems","id":"ITEM-1","issue":"7","issued":{"date-parts":[["2023"]]},"page":"351","publisher":"Multidisciplinary Digital Publishing Institute","title":"Harnessing the power of ChatGPT for automating systematic review process: Methodology, case study, limitations, and future directions","type":"article-journal","volume":"11"},"suppress-author":1,"uris":["http://www.mendeley.com/documents/?uuid=a920bb50-e72b-4256-a0d5-0760488d390c"]}],"mendeley":{"formattedCitation":"(2023)","plainTextFormattedCitation":"(2023)","previouslyFormattedCitation":"(2023)"},"properties":{"noteIndex":0},"schema":"https://github.com/citation-style-language/schema/raw/master/csl-citation.json"}</w:instrText>
      </w:r>
      <w:r w:rsidR="005D6FBB" w:rsidRPr="00B753E8">
        <w:rPr>
          <w:lang w:val="en-US"/>
        </w:rPr>
        <w:fldChar w:fldCharType="separate"/>
      </w:r>
      <w:r w:rsidR="005D6FBB" w:rsidRPr="00C7188B">
        <w:rPr>
          <w:noProof/>
        </w:rPr>
        <w:t>(2023)</w:t>
      </w:r>
      <w:r w:rsidR="005D6FBB" w:rsidRPr="00B753E8">
        <w:rPr>
          <w:lang w:val="en-US"/>
        </w:rPr>
        <w:fldChar w:fldCharType="end"/>
      </w:r>
      <w:r w:rsidR="005D6FBB" w:rsidRPr="00C7188B">
        <w:t xml:space="preserve">, </w:t>
      </w:r>
      <w:hyperlink r:id="rId8" w:history="1">
        <w:r w:rsidR="005D6FBB" w:rsidRPr="00C7188B">
          <w:rPr>
            <w:rStyle w:val="Hyperlink"/>
            <w:color w:val="000000" w:themeColor="text1"/>
            <w:u w:val="none"/>
          </w:rPr>
          <w:t>Khraisha</w:t>
        </w:r>
      </w:hyperlink>
      <w:r w:rsidR="005D6FBB" w:rsidRPr="00C7188B">
        <w:rPr>
          <w:rStyle w:val="commaitem"/>
          <w:color w:val="000000" w:themeColor="text1"/>
        </w:rPr>
        <w:t xml:space="preserve"> et al. </w:t>
      </w:r>
      <w:r w:rsidR="005D6FBB" w:rsidRPr="00B753E8">
        <w:rPr>
          <w:rStyle w:val="commaitem"/>
          <w:color w:val="000000" w:themeColor="text1"/>
          <w:lang w:val="en-US"/>
        </w:rPr>
        <w:fldChar w:fldCharType="begin" w:fldLock="1"/>
      </w:r>
      <w:r w:rsidR="002C6EAF" w:rsidRPr="00C7188B">
        <w:rPr>
          <w:rStyle w:val="commaitem"/>
          <w:color w:val="000000" w:themeColor="text1"/>
        </w:rPr>
        <w:instrText>ADDIN CSL_CITATION {"citationItems":[{"id":"ITEM-1","itemData":{"DOI":"10.1002/jrsm.1715","ISSN":"1759-2879","abstract":"Abstract Systematic reviews are vital for guiding practice, research and policy, although they are often slow and labour-intensive. Large language models (LLMs) could speed up and automate systematic reviews, but their performance in such tasks has yet to be comprehensively evaluated against humans, and no study has tested Generative Pre-Trained Transformer (GPT)-4, the biggest LLM so far. This pre-registered study uses a ?human-out-of-the-loop? approach to evaluate GPT-4's capability in title/abstract screening, full-text review and data extraction across various literature types and languages. Although GPT-4 had accuracy on par with human performance in some tasks, results were skewed by chance agreement and dataset imbalance. Adjusting for these caused performance scores to drop across all stages: for data extraction, performance was moderate, and for screening, it ranged from none in highly balanced literature datasets (~1:1) to moderate in those datasets where the ratio of inclusion to exclusion in studies was imbalanced (~1:3). When screening full-text literature using highly reliable prompts, GPT-4's performance was more robust, reaching ?human-like? levels. Although our findings indicate that, currently, substantial caution should be exercised if LLMs are being used to conduct systematic reviews, they also offer preliminary evidence that, for certain review tasks delivered under specific conditions, LLMs can rival human performance.","author":[{"dropping-particle":"","family":"Khraisha","given":"Qusai","non-dropping-particle":"","parse-names":false,"suffix":""},{"dropping-particle":"","family":"Put","given":"Sophie","non-dropping-particle":"","parse-names":false,"suffix":""},{"dropping-particle":"","family":"Kappenberg","given":"Johanna","non-dropping-particle":"","parse-names":false,"suffix":""},{"dropping-particle":"","family":"Warraitch","given":"Azza","non-dropping-particle":"","parse-names":false,"suffix":""},{"dropping-particle":"","family":"Hadfield","given":"Kristin","non-dropping-particle":"","parse-names":false,"suffix":""}],"container-title":"Research Synthesis Methods","id":"ITEM-1","issued":{"date-parts":[["2024","3","14"]]},"publisher":"John Wiley &amp; Sons, Ltd","title":"Can large language models replace humans in systematic reviews? Evaluating GPT-4's efficacy in screening and extracting data from peer-reviewed and grey literature in multiple languages","type":"article-journal"},"suppress-author":1,"uris":["http://www.mendeley.com/documents/?uuid=53fcd082-3ca7-4b18-a202-103a7d569953"]}],"mendeley":{"formattedCitation":"(2024)","plainTextFormattedCitation":"(2024)","previouslyFormattedCitation":"(2024)"},"properties":{"noteIndex":0},"schema":"https://github.com/citation-style-language/schema/raw/master/csl-citation.json"}</w:instrText>
      </w:r>
      <w:r w:rsidR="005D6FBB" w:rsidRPr="00B753E8">
        <w:rPr>
          <w:rStyle w:val="commaitem"/>
          <w:color w:val="000000" w:themeColor="text1"/>
          <w:lang w:val="en-US"/>
        </w:rPr>
        <w:fldChar w:fldCharType="separate"/>
      </w:r>
      <w:r w:rsidR="005D6FBB" w:rsidRPr="00C7188B">
        <w:rPr>
          <w:rStyle w:val="commaitem"/>
          <w:noProof/>
          <w:color w:val="000000" w:themeColor="text1"/>
        </w:rPr>
        <w:t>(2024)</w:t>
      </w:r>
      <w:r w:rsidR="005D6FBB" w:rsidRPr="00B753E8">
        <w:rPr>
          <w:rStyle w:val="commaitem"/>
          <w:color w:val="000000" w:themeColor="text1"/>
          <w:lang w:val="en-US"/>
        </w:rPr>
        <w:fldChar w:fldCharType="end"/>
      </w:r>
      <w:r w:rsidR="005D6FBB" w:rsidRPr="00C7188B">
        <w:rPr>
          <w:rStyle w:val="commaitem"/>
          <w:color w:val="000000" w:themeColor="text1"/>
        </w:rPr>
        <w:t xml:space="preserve">, and Issaiy et al. </w:t>
      </w:r>
      <w:r w:rsidR="005D6FBB" w:rsidRPr="00B753E8">
        <w:rPr>
          <w:rStyle w:val="commaitem"/>
          <w:color w:val="000000" w:themeColor="text1"/>
          <w:lang w:val="en-US"/>
        </w:rPr>
        <w:fldChar w:fldCharType="begin" w:fldLock="1"/>
      </w:r>
      <w:r w:rsidR="005D6FBB" w:rsidRPr="00C7188B">
        <w:rPr>
          <w:rStyle w:val="commaitem"/>
          <w:color w:val="000000" w:themeColor="text1"/>
        </w:rPr>
        <w:instrText>ADDIN CSL_CITATION {"citationItems":[{"id":"ITEM-1","itemData":{"DOI":"10.1186/s12874-024-02203-8","ISSN":"1471-2288","abstract":"The screening process for systematic reviews and meta-analyses in medical research is a labor-intensive and time-consuming task. While machine learning and deep learning have been applied to facilitate this process, these methods often require training data and user annotation. This study aims to assess the efficacy of ChatGPT, a large language model based on the Generative Pretrained Transformers (GPT) architecture, in automating the screening process for systematic reviews in radiology without the need for training data.","author":[{"dropping-particle":"","family":"Issaiy","given":"Mahbod","non-dropping-particle":"","parse-names":false,"suffix":""},{"dropping-particle":"","family":"Ghanaati","given":"Hossein","non-dropping-particle":"","parse-names":false,"suffix":""},{"dropping-particle":"","family":"Kolahi","given":"Shahriar","non-dropping-particle":"","parse-names":false,"suffix":""},{"dropping-particle":"","family":"Shakiba","given":"Madjid","non-dropping-particle":"","parse-names":false,"suffix":""},{"dropping-particle":"","family":"Jalali","given":"Amir Hossein","non-dropping-particle":"","parse-names":false,"suffix":""},{"dropping-particle":"","family":"Zarei","given":"Diana","non-dropping-particle":"","parse-names":false,"suffix":""},{"dropping-particle":"","family":"Kazemian","given":"Sina","non-dropping-particle":"","parse-names":false,"suffix":""},{"dropping-particle":"","family":"Avanaki","given":"Mahsa Alborzi","non-dropping-particle":"","parse-names":false,"suffix":""},{"dropping-particle":"","family":"Firouznia","given":"Kavous","non-dropping-particle":"","parse-names":false,"suffix":""}],"container-title":"BMC Medical Research Methodology","id":"ITEM-1","issue":"1","issued":{"date-parts":[["2024"]]},"page":"78","title":"Methodological insights into ChatGPT’s screening performance in systematic reviews","type":"article-journal","volume":"24"},"suppress-author":1,"uris":["http://www.mendeley.com/documents/?uuid=98ed868e-4c95-47de-acb4-556da05c5fcd"]}],"mendeley":{"formattedCitation":"(2024)","plainTextFormattedCitation":"(2024)","previouslyFormattedCitation":"(2024)"},"properties":{"noteIndex":0},"schema":"https://github.com/citation-style-language/schema/raw/master/csl-citation.json"}</w:instrText>
      </w:r>
      <w:r w:rsidR="005D6FBB" w:rsidRPr="00B753E8">
        <w:rPr>
          <w:rStyle w:val="commaitem"/>
          <w:color w:val="000000" w:themeColor="text1"/>
          <w:lang w:val="en-US"/>
        </w:rPr>
        <w:fldChar w:fldCharType="separate"/>
      </w:r>
      <w:r w:rsidR="005D6FBB" w:rsidRPr="00C7188B">
        <w:rPr>
          <w:rStyle w:val="commaitem"/>
          <w:noProof/>
          <w:color w:val="000000" w:themeColor="text1"/>
        </w:rPr>
        <w:t>(2024)</w:t>
      </w:r>
      <w:r w:rsidR="005D6FBB" w:rsidRPr="00B753E8">
        <w:rPr>
          <w:rStyle w:val="commaitem"/>
          <w:color w:val="000000" w:themeColor="text1"/>
          <w:lang w:val="en-US"/>
        </w:rPr>
        <w:fldChar w:fldCharType="end"/>
      </w:r>
      <w:r w:rsidR="005D6FBB" w:rsidRPr="00C7188B">
        <w:rPr>
          <w:rStyle w:val="commaitem"/>
          <w:color w:val="000000" w:themeColor="text1"/>
        </w:rPr>
        <w:t xml:space="preserve"> </w:t>
      </w:r>
      <w:r w:rsidR="005D6FBB" w:rsidRPr="00C7188B">
        <w:t xml:space="preserve">explored the ChatGPT </w:t>
      </w:r>
      <w:r w:rsidR="006468C8" w:rsidRPr="00C7188B">
        <w:t>web</w:t>
      </w:r>
      <w:r w:rsidR="00B753E8" w:rsidRPr="00C7188B">
        <w:t xml:space="preserve"> </w:t>
      </w:r>
      <w:r w:rsidR="006468C8" w:rsidRPr="00C7188B">
        <w:t xml:space="preserve">browser </w:t>
      </w:r>
      <w:r w:rsidR="005D6FBB" w:rsidRPr="00C7188B">
        <w:t>interface for</w:t>
      </w:r>
      <w:r w:rsidR="0055363E" w:rsidRPr="00C7188B">
        <w:t xml:space="preserve"> TAB</w:t>
      </w:r>
      <w:r w:rsidR="005D6FBB" w:rsidRPr="00C7188B">
        <w:t xml:space="preserve"> screening, with mixed results, indicating performance similar to the API models but generally insufficient compared to human reviewers.</w:t>
      </w:r>
      <w:r w:rsidR="00BA50E0" w:rsidRPr="00C7188B">
        <w:t xml:space="preserve"> </w:t>
      </w:r>
    </w:p>
    <w:p w14:paraId="7F265AB5" w14:textId="7AA599DD" w:rsidR="006C76E0" w:rsidRPr="007340E8" w:rsidRDefault="00927057" w:rsidP="001B592D">
      <w:pPr>
        <w:autoSpaceDE w:val="0"/>
        <w:autoSpaceDN w:val="0"/>
        <w:adjustRightInd w:val="0"/>
        <w:spacing w:after="0" w:line="360" w:lineRule="auto"/>
        <w:ind w:firstLine="1304"/>
        <w:jc w:val="both"/>
        <w:rPr>
          <w:rFonts w:cs="Times New Roman"/>
          <w:szCs w:val="24"/>
          <w:lang w:val="en-US"/>
        </w:rPr>
      </w:pPr>
      <w:r>
        <w:rPr>
          <w:rStyle w:val="translation"/>
          <w:lang w:val="en-US"/>
        </w:rPr>
        <w:t>Although previous applications and evaluations of</w:t>
      </w:r>
      <w:r w:rsidR="005F5FAC">
        <w:rPr>
          <w:rStyle w:val="translation"/>
          <w:lang w:val="en-US"/>
        </w:rPr>
        <w:t xml:space="preserve"> using</w:t>
      </w:r>
      <w:r w:rsidR="00AC7465">
        <w:rPr>
          <w:rStyle w:val="translation"/>
          <w:lang w:val="en-US"/>
        </w:rPr>
        <w:t xml:space="preserve"> OpenAIs</w:t>
      </w:r>
      <w:r>
        <w:rPr>
          <w:rStyle w:val="translation"/>
          <w:lang w:val="en-US"/>
        </w:rPr>
        <w:t xml:space="preserve"> GPT</w:t>
      </w:r>
      <w:r w:rsidR="00C26460">
        <w:rPr>
          <w:rStyle w:val="translation"/>
          <w:lang w:val="en-US"/>
        </w:rPr>
        <w:t xml:space="preserve"> </w:t>
      </w:r>
      <w:r>
        <w:rPr>
          <w:rStyle w:val="translation"/>
          <w:lang w:val="en-US"/>
        </w:rPr>
        <w:t xml:space="preserve">models for </w:t>
      </w:r>
      <w:r w:rsidR="00374991">
        <w:rPr>
          <w:rStyle w:val="translation"/>
          <w:lang w:val="en-US"/>
        </w:rPr>
        <w:t xml:space="preserve">TAB </w:t>
      </w:r>
      <w:r>
        <w:rPr>
          <w:rStyle w:val="translation"/>
          <w:lang w:val="en-US"/>
        </w:rPr>
        <w:t xml:space="preserve">screening represent a vital first step </w:t>
      </w:r>
      <w:r w:rsidR="00BA50E0">
        <w:rPr>
          <w:rStyle w:val="translation"/>
          <w:lang w:val="en-US"/>
        </w:rPr>
        <w:t xml:space="preserve">in </w:t>
      </w:r>
      <w:r>
        <w:rPr>
          <w:rStyle w:val="translation"/>
          <w:lang w:val="en-US"/>
        </w:rPr>
        <w:t xml:space="preserve">validating </w:t>
      </w:r>
      <w:r w:rsidR="00CE7912">
        <w:rPr>
          <w:rStyle w:val="translation"/>
          <w:lang w:val="en-US"/>
        </w:rPr>
        <w:t>these</w:t>
      </w:r>
      <w:r>
        <w:rPr>
          <w:rStyle w:val="translation"/>
          <w:lang w:val="en-US"/>
        </w:rPr>
        <w:t xml:space="preserve"> </w:t>
      </w:r>
      <w:r w:rsidR="007B4CDF">
        <w:rPr>
          <w:rStyle w:val="translation"/>
          <w:lang w:val="en-US"/>
        </w:rPr>
        <w:t xml:space="preserve">models </w:t>
      </w:r>
      <w:r>
        <w:rPr>
          <w:rStyle w:val="translation"/>
          <w:lang w:val="en-US"/>
        </w:rPr>
        <w:t>as independent second screener</w:t>
      </w:r>
      <w:r w:rsidR="007B4CDF">
        <w:rPr>
          <w:rStyle w:val="translation"/>
          <w:lang w:val="en-US"/>
        </w:rPr>
        <w:t>s</w:t>
      </w:r>
      <w:r w:rsidR="00C26460">
        <w:rPr>
          <w:rStyle w:val="translation"/>
          <w:lang w:val="en-US"/>
        </w:rPr>
        <w:t xml:space="preserve"> in systematic reviews</w:t>
      </w:r>
      <w:r>
        <w:rPr>
          <w:rStyle w:val="translation"/>
          <w:lang w:val="en-US"/>
        </w:rPr>
        <w:t>,</w:t>
      </w:r>
      <w:r w:rsidR="00C26460">
        <w:rPr>
          <w:rStyle w:val="translation"/>
          <w:lang w:val="en-US"/>
        </w:rPr>
        <w:t xml:space="preserve"> many questions </w:t>
      </w:r>
      <w:r w:rsidR="008B5B3A">
        <w:rPr>
          <w:rStyle w:val="translation"/>
          <w:lang w:val="en-US"/>
        </w:rPr>
        <w:t>remain</w:t>
      </w:r>
      <w:r w:rsidR="00C26460">
        <w:rPr>
          <w:rStyle w:val="translation"/>
          <w:lang w:val="en-US"/>
        </w:rPr>
        <w:t xml:space="preserve"> unanswered.</w:t>
      </w:r>
      <w:r w:rsidR="000B4CB0">
        <w:rPr>
          <w:rStyle w:val="translation"/>
          <w:lang w:val="en-US"/>
        </w:rPr>
        <w:t xml:space="preserve"> </w:t>
      </w:r>
      <w:r w:rsidR="00374991">
        <w:rPr>
          <w:rStyle w:val="translation"/>
          <w:lang w:val="en-US"/>
        </w:rPr>
        <w:t xml:space="preserve">In this respect, </w:t>
      </w:r>
      <w:r w:rsidR="00B753E8">
        <w:rPr>
          <w:rStyle w:val="translation"/>
          <w:lang w:val="en-US"/>
        </w:rPr>
        <w:t xml:space="preserve">it is still unclear how big error rates can be accepted when working with automated tools and how these </w:t>
      </w:r>
      <w:r w:rsidR="0087166A">
        <w:rPr>
          <w:rStyle w:val="translation"/>
          <w:lang w:val="en-US"/>
        </w:rPr>
        <w:t xml:space="preserve">tools’ performances </w:t>
      </w:r>
      <w:r w:rsidR="00B753E8">
        <w:rPr>
          <w:rStyle w:val="translation"/>
          <w:lang w:val="en-US"/>
        </w:rPr>
        <w:t xml:space="preserve">compare to typical human screening performances in high-quality systematic reviews. </w:t>
      </w:r>
      <w:r w:rsidR="00F65F03">
        <w:rPr>
          <w:rStyle w:val="translation"/>
          <w:lang w:val="en-US"/>
        </w:rPr>
        <w:t>It is further unclear if screening performances can be improve by drawing on newly develop</w:t>
      </w:r>
      <w:r w:rsidR="0087166A">
        <w:rPr>
          <w:rStyle w:val="translation"/>
          <w:lang w:val="en-US"/>
        </w:rPr>
        <w:t>ed</w:t>
      </w:r>
      <w:r w:rsidR="00F65F03">
        <w:rPr>
          <w:rStyle w:val="translation"/>
          <w:lang w:val="en-US"/>
        </w:rPr>
        <w:t xml:space="preserve"> API features such as function calling </w:t>
      </w:r>
      <w:r w:rsidR="00F65F03">
        <w:rPr>
          <w:rStyle w:val="translation"/>
          <w:lang w:val="en-US"/>
        </w:rPr>
        <w:fldChar w:fldCharType="begin" w:fldLock="1"/>
      </w:r>
      <w:r w:rsidR="00AC31AA">
        <w:rPr>
          <w:rStyle w:val="translation"/>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rsidR="00F65F03">
        <w:rPr>
          <w:rStyle w:val="translation"/>
          <w:lang w:val="en-US"/>
        </w:rPr>
        <w:fldChar w:fldCharType="separate"/>
      </w:r>
      <w:r w:rsidR="00F65F03" w:rsidRPr="00F65F03">
        <w:rPr>
          <w:rStyle w:val="translation"/>
          <w:noProof/>
          <w:lang w:val="en-US"/>
        </w:rPr>
        <w:t>(OpenAI, 2024)</w:t>
      </w:r>
      <w:r w:rsidR="00F65F03">
        <w:rPr>
          <w:rStyle w:val="translation"/>
          <w:lang w:val="en-US"/>
        </w:rPr>
        <w:fldChar w:fldCharType="end"/>
      </w:r>
      <w:r w:rsidR="00F65F03">
        <w:rPr>
          <w:rStyle w:val="translation"/>
          <w:lang w:val="en-US"/>
        </w:rPr>
        <w:t xml:space="preserve">. </w:t>
      </w:r>
      <w:r w:rsidR="00B753E8">
        <w:rPr>
          <w:rStyle w:val="translation"/>
          <w:lang w:val="en-US"/>
        </w:rPr>
        <w:t xml:space="preserve">In addition, </w:t>
      </w:r>
      <w:r w:rsidR="00374991">
        <w:rPr>
          <w:rStyle w:val="translation"/>
          <w:lang w:val="en-US"/>
        </w:rPr>
        <w:t>i</w:t>
      </w:r>
      <w:r w:rsidR="00395796">
        <w:rPr>
          <w:rStyle w:val="translation"/>
          <w:lang w:val="en-US"/>
        </w:rPr>
        <w:t>t</w:t>
      </w:r>
      <w:r w:rsidR="008A319E">
        <w:rPr>
          <w:rStyle w:val="translation"/>
          <w:lang w:val="en-US"/>
        </w:rPr>
        <w:t xml:space="preserve"> </w:t>
      </w:r>
      <w:r>
        <w:rPr>
          <w:rStyle w:val="translation"/>
          <w:lang w:val="en-US"/>
        </w:rPr>
        <w:t>is</w:t>
      </w:r>
      <w:r w:rsidR="00B753E8">
        <w:rPr>
          <w:rStyle w:val="translation"/>
          <w:lang w:val="en-US"/>
        </w:rPr>
        <w:t xml:space="preserve"> </w:t>
      </w:r>
      <w:r>
        <w:rPr>
          <w:rStyle w:val="translation"/>
          <w:lang w:val="en-US"/>
        </w:rPr>
        <w:t xml:space="preserve">unclear </w:t>
      </w:r>
      <w:r w:rsidR="000B4CB0">
        <w:rPr>
          <w:rStyle w:val="translation"/>
          <w:lang w:val="en-US"/>
        </w:rPr>
        <w:t xml:space="preserve">if and </w:t>
      </w:r>
      <w:r>
        <w:rPr>
          <w:rStyle w:val="translation"/>
          <w:lang w:val="en-US"/>
        </w:rPr>
        <w:t xml:space="preserve">how the GPT models can be </w:t>
      </w:r>
      <w:r w:rsidR="00C01EC0">
        <w:rPr>
          <w:rStyle w:val="translation"/>
          <w:lang w:val="en-US"/>
        </w:rPr>
        <w:t xml:space="preserve">implemented </w:t>
      </w:r>
      <w:r>
        <w:rPr>
          <w:rStyle w:val="translation"/>
          <w:lang w:val="en-US"/>
        </w:rPr>
        <w:t>in</w:t>
      </w:r>
      <w:r w:rsidR="00C01EC0">
        <w:rPr>
          <w:rStyle w:val="translation"/>
          <w:lang w:val="en-US"/>
        </w:rPr>
        <w:t xml:space="preserve"> systematic reviews in</w:t>
      </w:r>
      <w:r>
        <w:rPr>
          <w:rStyle w:val="translation"/>
          <w:lang w:val="en-US"/>
        </w:rPr>
        <w:t xml:space="preserve"> a standardized and reliable manner. </w:t>
      </w:r>
      <w:r w:rsidRPr="007340E8">
        <w:rPr>
          <w:rFonts w:cs="Times New Roman"/>
          <w:szCs w:val="24"/>
          <w:lang w:val="en-US"/>
        </w:rPr>
        <w:t xml:space="preserve">In contrast to many well-established automated screening algorithms, no </w:t>
      </w:r>
      <w:r w:rsidR="00395796">
        <w:rPr>
          <w:rFonts w:cs="Times New Roman"/>
          <w:szCs w:val="24"/>
          <w:lang w:val="en-US"/>
        </w:rPr>
        <w:t>common</w:t>
      </w:r>
      <w:r w:rsidR="008B5B3A" w:rsidRPr="007340E8">
        <w:rPr>
          <w:rFonts w:cs="Times New Roman"/>
          <w:szCs w:val="24"/>
          <w:lang w:val="en-US"/>
        </w:rPr>
        <w:t xml:space="preserve"> </w:t>
      </w:r>
      <w:r w:rsidRPr="007340E8">
        <w:rPr>
          <w:rFonts w:cs="Times New Roman"/>
          <w:szCs w:val="24"/>
          <w:lang w:val="en-US"/>
        </w:rPr>
        <w:t>workflow</w:t>
      </w:r>
      <w:r w:rsidR="000B4CB0">
        <w:rPr>
          <w:rFonts w:cs="Times New Roman"/>
          <w:szCs w:val="24"/>
          <w:lang w:val="en-US"/>
        </w:rPr>
        <w:t xml:space="preserve"> and guideline</w:t>
      </w:r>
      <w:r w:rsidR="00CE7912">
        <w:rPr>
          <w:rFonts w:cs="Times New Roman"/>
          <w:szCs w:val="24"/>
          <w:lang w:val="en-US"/>
        </w:rPr>
        <w:t>s exist</w:t>
      </w:r>
      <w:r w:rsidRPr="007340E8">
        <w:rPr>
          <w:rFonts w:cs="Times New Roman"/>
          <w:szCs w:val="24"/>
          <w:lang w:val="en-US"/>
        </w:rPr>
        <w:t xml:space="preserve"> for how to conduct </w:t>
      </w:r>
      <w:r w:rsidR="00BA76D2">
        <w:rPr>
          <w:rFonts w:cs="Times New Roman"/>
          <w:szCs w:val="24"/>
          <w:lang w:val="en-US"/>
        </w:rPr>
        <w:t>GPT-based</w:t>
      </w:r>
      <w:r w:rsidR="00BA76D2" w:rsidRPr="007340E8">
        <w:rPr>
          <w:rFonts w:cs="Times New Roman"/>
          <w:szCs w:val="24"/>
          <w:lang w:val="en-US"/>
        </w:rPr>
        <w:t xml:space="preserve"> </w:t>
      </w:r>
      <w:r w:rsidR="00395796">
        <w:rPr>
          <w:rFonts w:cs="Times New Roman"/>
          <w:szCs w:val="24"/>
          <w:lang w:val="en-US"/>
        </w:rPr>
        <w:t xml:space="preserve">TAB </w:t>
      </w:r>
      <w:r w:rsidRPr="007340E8">
        <w:rPr>
          <w:rFonts w:cs="Times New Roman"/>
          <w:szCs w:val="24"/>
          <w:lang w:val="en-US"/>
        </w:rPr>
        <w:t>screening</w:t>
      </w:r>
      <w:r w:rsidR="001B592D">
        <w:rPr>
          <w:rFonts w:cs="Times New Roman"/>
          <w:szCs w:val="24"/>
          <w:lang w:val="en-US"/>
        </w:rPr>
        <w:t>s</w:t>
      </w:r>
      <w:r w:rsidR="00EE3736">
        <w:rPr>
          <w:rFonts w:cs="Times New Roman"/>
          <w:szCs w:val="24"/>
          <w:lang w:val="en-US"/>
        </w:rPr>
        <w:t xml:space="preserve">, including how to make reliable prompts. </w:t>
      </w:r>
      <w:r w:rsidR="00374991">
        <w:rPr>
          <w:rFonts w:cs="Times New Roman"/>
          <w:szCs w:val="24"/>
          <w:lang w:val="en-US"/>
        </w:rPr>
        <w:t>Also</w:t>
      </w:r>
      <w:r w:rsidRPr="007340E8">
        <w:rPr>
          <w:rFonts w:cs="Times New Roman"/>
          <w:szCs w:val="24"/>
          <w:lang w:val="en-US"/>
        </w:rPr>
        <w:t>, no software has yet been developed to support</w:t>
      </w:r>
      <w:r w:rsidR="00C62CD9" w:rsidRPr="007340E8">
        <w:rPr>
          <w:rFonts w:cs="Times New Roman"/>
          <w:szCs w:val="24"/>
          <w:lang w:val="en-US"/>
        </w:rPr>
        <w:t xml:space="preserve"> and standardize the setup of</w:t>
      </w:r>
      <w:r w:rsidRPr="007340E8">
        <w:rPr>
          <w:rFonts w:cs="Times New Roman"/>
          <w:szCs w:val="24"/>
          <w:lang w:val="en-US"/>
        </w:rPr>
        <w:t xml:space="preserve"> </w:t>
      </w:r>
      <w:r w:rsidR="00BA76D2">
        <w:rPr>
          <w:rFonts w:cs="Times New Roman"/>
          <w:szCs w:val="24"/>
          <w:lang w:val="en-US"/>
        </w:rPr>
        <w:t>GPT-based</w:t>
      </w:r>
      <w:r w:rsidR="00CE7912">
        <w:rPr>
          <w:rFonts w:cs="Times New Roman"/>
          <w:szCs w:val="24"/>
          <w:lang w:val="en-US"/>
        </w:rPr>
        <w:t xml:space="preserve"> </w:t>
      </w:r>
      <w:r w:rsidR="00395796">
        <w:rPr>
          <w:rFonts w:cs="Times New Roman"/>
          <w:szCs w:val="24"/>
          <w:lang w:val="en-US"/>
        </w:rPr>
        <w:t xml:space="preserve">TAB </w:t>
      </w:r>
      <w:r w:rsidR="00CE7912">
        <w:rPr>
          <w:rFonts w:cs="Times New Roman"/>
          <w:szCs w:val="24"/>
          <w:lang w:val="en-US"/>
        </w:rPr>
        <w:t>screenings</w:t>
      </w:r>
      <w:r w:rsidRPr="007340E8">
        <w:rPr>
          <w:rFonts w:cs="Times New Roman"/>
          <w:szCs w:val="24"/>
          <w:lang w:val="en-US"/>
        </w:rPr>
        <w:t>.</w:t>
      </w:r>
      <w:r w:rsidR="00C62CD9" w:rsidRPr="007340E8">
        <w:rPr>
          <w:rFonts w:cs="Times New Roman"/>
          <w:szCs w:val="24"/>
          <w:lang w:val="en-US"/>
        </w:rPr>
        <w:t xml:space="preserve"> </w:t>
      </w:r>
      <w:r w:rsidR="00374991">
        <w:rPr>
          <w:rFonts w:cs="Times New Roman"/>
          <w:szCs w:val="24"/>
          <w:lang w:val="en-US"/>
        </w:rPr>
        <w:t>This study therefore aims</w:t>
      </w:r>
      <w:r w:rsidR="00CE7912">
        <w:rPr>
          <w:rFonts w:cs="Times New Roman"/>
          <w:szCs w:val="24"/>
          <w:lang w:val="en-US"/>
        </w:rPr>
        <w:t xml:space="preserve"> </w:t>
      </w:r>
      <w:r w:rsidR="00395796">
        <w:rPr>
          <w:rFonts w:cs="Times New Roman"/>
          <w:szCs w:val="24"/>
          <w:lang w:val="en-US"/>
        </w:rPr>
        <w:t xml:space="preserve">1) </w:t>
      </w:r>
      <w:r w:rsidR="00B753E8">
        <w:rPr>
          <w:rFonts w:cs="Times New Roman"/>
          <w:szCs w:val="24"/>
          <w:lang w:val="en-US"/>
        </w:rPr>
        <w:t>to build a generic benchmark scheme to improve judgment</w:t>
      </w:r>
      <w:r w:rsidR="0087166A">
        <w:rPr>
          <w:rFonts w:cs="Times New Roman"/>
          <w:szCs w:val="24"/>
          <w:lang w:val="en-US"/>
        </w:rPr>
        <w:t>s</w:t>
      </w:r>
      <w:r w:rsidR="00B753E8">
        <w:rPr>
          <w:rFonts w:cs="Times New Roman"/>
          <w:szCs w:val="24"/>
          <w:lang w:val="en-US"/>
        </w:rPr>
        <w:t xml:space="preserve"> about the acceptable screening behaviors of automated tools in high-quality systematic reviews, 2) </w:t>
      </w:r>
      <w:r w:rsidR="00395796">
        <w:rPr>
          <w:rFonts w:cs="Times New Roman"/>
          <w:szCs w:val="24"/>
          <w:lang w:val="en-US"/>
        </w:rPr>
        <w:t xml:space="preserve">to test and validate the </w:t>
      </w:r>
      <w:r w:rsidR="00395796">
        <w:rPr>
          <w:rFonts w:cs="Times New Roman"/>
          <w:szCs w:val="24"/>
          <w:lang w:val="en-US"/>
        </w:rPr>
        <w:lastRenderedPageBreak/>
        <w:t>TAB screening performance of GPT API models</w:t>
      </w:r>
      <w:r w:rsidR="00F65F03">
        <w:rPr>
          <w:rFonts w:cs="Times New Roman"/>
          <w:szCs w:val="24"/>
          <w:lang w:val="en-US"/>
        </w:rPr>
        <w:t xml:space="preserve"> using novel model features</w:t>
      </w:r>
      <w:r w:rsidR="00395796">
        <w:rPr>
          <w:rFonts w:cs="Times New Roman"/>
          <w:szCs w:val="24"/>
          <w:lang w:val="en-US"/>
        </w:rPr>
        <w:t xml:space="preserve">, </w:t>
      </w:r>
      <w:r w:rsidR="0087166A">
        <w:rPr>
          <w:rFonts w:cs="Times New Roman"/>
          <w:szCs w:val="24"/>
          <w:lang w:val="en-US"/>
        </w:rPr>
        <w:t>3</w:t>
      </w:r>
      <w:r w:rsidR="00CE7912">
        <w:rPr>
          <w:rFonts w:cs="Times New Roman"/>
          <w:szCs w:val="24"/>
          <w:lang w:val="en-US"/>
        </w:rPr>
        <w:t>)</w:t>
      </w:r>
      <w:r w:rsidR="00BA76D2">
        <w:rPr>
          <w:rFonts w:cs="Times New Roman"/>
          <w:szCs w:val="24"/>
          <w:lang w:val="en-US"/>
        </w:rPr>
        <w:t xml:space="preserve"> to</w:t>
      </w:r>
      <w:r w:rsidR="00C62CD9" w:rsidRPr="007340E8">
        <w:rPr>
          <w:rFonts w:cs="Times New Roman"/>
          <w:szCs w:val="24"/>
          <w:lang w:val="en-US"/>
        </w:rPr>
        <w:t xml:space="preserve"> develop a heuristical</w:t>
      </w:r>
      <w:r w:rsidR="006C76E0" w:rsidRPr="007340E8">
        <w:rPr>
          <w:rFonts w:cs="Times New Roman"/>
          <w:szCs w:val="24"/>
          <w:lang w:val="en-US"/>
        </w:rPr>
        <w:t xml:space="preserve"> </w:t>
      </w:r>
      <w:r w:rsidR="00C62CD9" w:rsidRPr="007340E8">
        <w:rPr>
          <w:rFonts w:cs="Times New Roman"/>
          <w:szCs w:val="24"/>
          <w:lang w:val="en-US"/>
        </w:rPr>
        <w:t xml:space="preserve">workflow </w:t>
      </w:r>
      <w:r w:rsidR="006C76E0" w:rsidRPr="007340E8">
        <w:rPr>
          <w:rFonts w:cs="Times New Roman"/>
          <w:szCs w:val="24"/>
          <w:lang w:val="en-US"/>
        </w:rPr>
        <w:t>for</w:t>
      </w:r>
      <w:r w:rsidR="00C62CD9" w:rsidRPr="007340E8">
        <w:rPr>
          <w:rFonts w:cs="Times New Roman"/>
          <w:szCs w:val="24"/>
          <w:lang w:val="en-US"/>
        </w:rPr>
        <w:t xml:space="preserve"> how </w:t>
      </w:r>
      <w:r w:rsidR="007C6660">
        <w:rPr>
          <w:rFonts w:cs="Times New Roman"/>
          <w:szCs w:val="24"/>
          <w:lang w:val="en-US"/>
        </w:rPr>
        <w:t xml:space="preserve">and when </w:t>
      </w:r>
      <w:r w:rsidR="00C62CD9" w:rsidRPr="007340E8">
        <w:rPr>
          <w:rFonts w:cs="Times New Roman"/>
          <w:szCs w:val="24"/>
          <w:lang w:val="en-US"/>
        </w:rPr>
        <w:t>to conduct TAB screening with GPT API models</w:t>
      </w:r>
      <w:r w:rsidR="00BA76D2">
        <w:rPr>
          <w:rFonts w:cs="Times New Roman"/>
          <w:szCs w:val="24"/>
          <w:lang w:val="en-US"/>
        </w:rPr>
        <w:t>,</w:t>
      </w:r>
      <w:r w:rsidR="00C62CD9" w:rsidRPr="007340E8">
        <w:rPr>
          <w:rFonts w:cs="Times New Roman"/>
          <w:szCs w:val="24"/>
          <w:lang w:val="en-US"/>
        </w:rPr>
        <w:t xml:space="preserve"> and </w:t>
      </w:r>
      <w:r w:rsidR="0087166A">
        <w:rPr>
          <w:rFonts w:cs="Times New Roman"/>
          <w:szCs w:val="24"/>
          <w:lang w:val="en-US"/>
        </w:rPr>
        <w:t>4</w:t>
      </w:r>
      <w:r w:rsidR="00CE7912">
        <w:rPr>
          <w:rFonts w:cs="Times New Roman"/>
          <w:szCs w:val="24"/>
          <w:lang w:val="en-US"/>
        </w:rPr>
        <w:t>)</w:t>
      </w:r>
      <w:r w:rsidR="00C62CD9" w:rsidRPr="007340E8">
        <w:rPr>
          <w:rFonts w:cs="Times New Roman"/>
          <w:szCs w:val="24"/>
          <w:lang w:val="en-US"/>
        </w:rPr>
        <w:t xml:space="preserve"> </w:t>
      </w:r>
      <w:r w:rsidR="00BA76D2">
        <w:rPr>
          <w:rFonts w:cs="Times New Roman"/>
          <w:szCs w:val="24"/>
          <w:lang w:val="en-US"/>
        </w:rPr>
        <w:t xml:space="preserve">to </w:t>
      </w:r>
      <w:r w:rsidR="00C62CD9" w:rsidRPr="007340E8">
        <w:rPr>
          <w:rFonts w:cs="Times New Roman"/>
          <w:szCs w:val="24"/>
          <w:lang w:val="en-US"/>
        </w:rPr>
        <w:t xml:space="preserve">present the R package </w:t>
      </w:r>
      <w:r w:rsidR="00C62CD9" w:rsidRPr="000B4CB0">
        <w:rPr>
          <w:rFonts w:cs="Times New Roman"/>
          <w:szCs w:val="24"/>
          <w:lang w:val="en-US"/>
        </w:rPr>
        <w:t xml:space="preserve">AIscreenR </w:t>
      </w:r>
      <w:r w:rsidR="009B33E5">
        <w:rPr>
          <w:rFonts w:cs="Times New Roman"/>
          <w:szCs w:val="24"/>
          <w:lang w:val="en-US"/>
        </w:rPr>
        <w:fldChar w:fldCharType="begin" w:fldLock="1"/>
      </w:r>
      <w:r w:rsidR="002C6EAF">
        <w:rPr>
          <w:rFonts w:cs="Times New Roman"/>
          <w:szCs w:val="24"/>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9B33E5">
        <w:rPr>
          <w:rFonts w:cs="Times New Roman"/>
          <w:szCs w:val="24"/>
          <w:lang w:val="en-US"/>
        </w:rPr>
        <w:fldChar w:fldCharType="separate"/>
      </w:r>
      <w:r w:rsidR="009B33E5" w:rsidRPr="009B33E5">
        <w:rPr>
          <w:rFonts w:cs="Times New Roman"/>
          <w:noProof/>
          <w:szCs w:val="24"/>
          <w:lang w:val="en-US"/>
        </w:rPr>
        <w:t>(Vembye, 2024)</w:t>
      </w:r>
      <w:r w:rsidR="009B33E5">
        <w:rPr>
          <w:rFonts w:cs="Times New Roman"/>
          <w:szCs w:val="24"/>
          <w:lang w:val="en-US"/>
        </w:rPr>
        <w:fldChar w:fldCharType="end"/>
      </w:r>
      <w:r w:rsidR="006C76E0" w:rsidRPr="007340E8">
        <w:rPr>
          <w:rFonts w:cs="Times New Roman"/>
          <w:szCs w:val="24"/>
          <w:lang w:val="en-US"/>
        </w:rPr>
        <w:t xml:space="preserve">. </w:t>
      </w:r>
    </w:p>
    <w:p w14:paraId="6ADB54C8" w14:textId="06A64E9D" w:rsidR="00155D2A" w:rsidRPr="00374991" w:rsidRDefault="00467E10" w:rsidP="00374991">
      <w:pPr>
        <w:autoSpaceDE w:val="0"/>
        <w:autoSpaceDN w:val="0"/>
        <w:adjustRightInd w:val="0"/>
        <w:spacing w:after="0" w:line="360" w:lineRule="auto"/>
        <w:ind w:firstLine="1304"/>
        <w:jc w:val="both"/>
        <w:rPr>
          <w:rFonts w:cs="Times New Roman"/>
          <w:szCs w:val="24"/>
          <w:lang w:val="en-US"/>
        </w:rPr>
      </w:pPr>
      <w:r>
        <w:rPr>
          <w:lang w:val="en-US"/>
        </w:rPr>
        <w:t>The remainder of the paper proceeds as follows</w:t>
      </w:r>
      <w:r w:rsidR="00595810">
        <w:rPr>
          <w:lang w:val="en-US"/>
        </w:rPr>
        <w:t>:</w:t>
      </w:r>
      <w:r w:rsidR="009B29FF">
        <w:rPr>
          <w:lang w:val="en-US"/>
        </w:rPr>
        <w:t xml:space="preserve"> </w:t>
      </w:r>
      <w:r w:rsidR="009E0ED5">
        <w:rPr>
          <w:lang w:val="en-US"/>
        </w:rPr>
        <w:t xml:space="preserve">In Section </w:t>
      </w:r>
      <w:r w:rsidR="00BB68DB">
        <w:rPr>
          <w:lang w:val="en-US"/>
        </w:rPr>
        <w:t>2</w:t>
      </w:r>
      <w:r w:rsidR="009E0ED5">
        <w:rPr>
          <w:lang w:val="en-US"/>
        </w:rPr>
        <w:t xml:space="preserve"> we</w:t>
      </w:r>
      <w:r w:rsidR="00A50075">
        <w:rPr>
          <w:lang w:val="en-US"/>
        </w:rPr>
        <w:t xml:space="preserve"> </w:t>
      </w:r>
      <w:r w:rsidR="007C6660">
        <w:rPr>
          <w:lang w:val="en-US"/>
        </w:rPr>
        <w:t>investigate</w:t>
      </w:r>
      <w:r w:rsidR="00A50075">
        <w:rPr>
          <w:lang w:val="en-US"/>
        </w:rPr>
        <w:t xml:space="preserve"> how well a GPT model needs to perform to be accepted as a</w:t>
      </w:r>
      <w:r w:rsidR="00ED37B4">
        <w:rPr>
          <w:lang w:val="en-US"/>
        </w:rPr>
        <w:t>n independent second screener of t</w:t>
      </w:r>
      <w:r w:rsidR="007C6660">
        <w:rPr>
          <w:lang w:val="en-US"/>
        </w:rPr>
        <w:t>itles</w:t>
      </w:r>
      <w:r w:rsidR="00ED37B4">
        <w:rPr>
          <w:lang w:val="en-US"/>
        </w:rPr>
        <w:t xml:space="preserve"> and abstracts in high-quality systematic review</w:t>
      </w:r>
      <w:r w:rsidR="007C6660">
        <w:rPr>
          <w:lang w:val="en-US"/>
        </w:rPr>
        <w:t>s</w:t>
      </w:r>
      <w:r w:rsidR="00ED37B4">
        <w:rPr>
          <w:lang w:val="en-US"/>
        </w:rPr>
        <w:t xml:space="preserve">. To answer this question, we analyze human screening performances across 22 </w:t>
      </w:r>
      <w:r w:rsidR="00374991">
        <w:rPr>
          <w:lang w:val="en-US"/>
        </w:rPr>
        <w:t>high-quality</w:t>
      </w:r>
      <w:r w:rsidR="00ED37B4">
        <w:rPr>
          <w:lang w:val="en-US"/>
        </w:rPr>
        <w:t xml:space="preserve"> </w:t>
      </w:r>
      <w:r w:rsidR="00374991">
        <w:rPr>
          <w:lang w:val="en-US"/>
        </w:rPr>
        <w:t xml:space="preserve">systematic </w:t>
      </w:r>
      <w:r w:rsidR="00ED37B4">
        <w:rPr>
          <w:lang w:val="en-US"/>
        </w:rPr>
        <w:t>reviews</w:t>
      </w:r>
      <w:r w:rsidR="00374991">
        <w:rPr>
          <w:lang w:val="en-US"/>
        </w:rPr>
        <w:t>. We</w:t>
      </w:r>
      <w:r w:rsidR="00ED37B4">
        <w:rPr>
          <w:lang w:val="en-US"/>
        </w:rPr>
        <w:t xml:space="preserve"> use this </w:t>
      </w:r>
      <w:r w:rsidR="00374991">
        <w:rPr>
          <w:lang w:val="en-US"/>
        </w:rPr>
        <w:t xml:space="preserve">evaluation </w:t>
      </w:r>
      <w:r w:rsidR="00ED37B4">
        <w:rPr>
          <w:lang w:val="en-US"/>
        </w:rPr>
        <w:t xml:space="preserve">as the basis for </w:t>
      </w:r>
      <w:r w:rsidR="009C766A">
        <w:rPr>
          <w:lang w:val="en-US"/>
        </w:rPr>
        <w:t>develop</w:t>
      </w:r>
      <w:r w:rsidR="00ED37B4">
        <w:rPr>
          <w:lang w:val="en-US"/>
        </w:rPr>
        <w:t>ing</w:t>
      </w:r>
      <w:r w:rsidR="009C766A">
        <w:rPr>
          <w:lang w:val="en-US"/>
        </w:rPr>
        <w:t xml:space="preserve"> a novel, empirically informed benchmark scheme</w:t>
      </w:r>
      <w:r w:rsidR="00374991">
        <w:rPr>
          <w:lang w:val="en-US"/>
        </w:rPr>
        <w:t xml:space="preserve"> for interpreting acceptable and unacceptable screening performances in high-quality systematic reviews</w:t>
      </w:r>
      <w:r w:rsidR="00ED37B4">
        <w:rPr>
          <w:lang w:val="en-US"/>
        </w:rPr>
        <w:t xml:space="preserve">. </w:t>
      </w:r>
      <w:r w:rsidR="003F7586">
        <w:rPr>
          <w:lang w:val="en-US"/>
        </w:rPr>
        <w:t>Next, i</w:t>
      </w:r>
      <w:r w:rsidR="00A4653A">
        <w:rPr>
          <w:lang w:val="en-US"/>
        </w:rPr>
        <w:t xml:space="preserve">n Section </w:t>
      </w:r>
      <w:r w:rsidR="00BB68DB">
        <w:rPr>
          <w:lang w:val="en-US"/>
        </w:rPr>
        <w:t>3</w:t>
      </w:r>
      <w:r w:rsidR="00826945">
        <w:rPr>
          <w:lang w:val="en-US"/>
        </w:rPr>
        <w:t>,</w:t>
      </w:r>
      <w:r w:rsidR="00A4653A">
        <w:rPr>
          <w:lang w:val="en-US"/>
        </w:rPr>
        <w:t xml:space="preserve"> </w:t>
      </w:r>
      <w:r w:rsidR="00246DFC">
        <w:rPr>
          <w:lang w:val="en-US"/>
        </w:rPr>
        <w:t xml:space="preserve">we present </w:t>
      </w:r>
      <w:r w:rsidR="00395796">
        <w:rPr>
          <w:lang w:val="en-US"/>
        </w:rPr>
        <w:t>three</w:t>
      </w:r>
      <w:r w:rsidR="00246DFC">
        <w:rPr>
          <w:lang w:val="en-US"/>
        </w:rPr>
        <w:t xml:space="preserve"> classifier experiment</w:t>
      </w:r>
      <w:r w:rsidR="00751D45">
        <w:rPr>
          <w:lang w:val="en-US"/>
        </w:rPr>
        <w:t>s</w:t>
      </w:r>
      <w:r w:rsidR="009C766A">
        <w:rPr>
          <w:lang w:val="en-US"/>
        </w:rPr>
        <w:t xml:space="preserve"> </w:t>
      </w:r>
      <w:r w:rsidR="007C6660">
        <w:rPr>
          <w:lang w:val="en-US"/>
        </w:rPr>
        <w:t>used to evaluate the screening performances of</w:t>
      </w:r>
      <w:r w:rsidR="009C766A">
        <w:rPr>
          <w:lang w:val="en-US"/>
        </w:rPr>
        <w:t xml:space="preserve"> GPT API models for TAB screening</w:t>
      </w:r>
      <w:r w:rsidR="00886433">
        <w:rPr>
          <w:lang w:val="en-US"/>
        </w:rPr>
        <w:t xml:space="preserve">. This </w:t>
      </w:r>
      <w:r w:rsidR="00246DFC">
        <w:rPr>
          <w:lang w:val="en-US"/>
        </w:rPr>
        <w:t>includ</w:t>
      </w:r>
      <w:r w:rsidR="00886433">
        <w:rPr>
          <w:lang w:val="en-US"/>
        </w:rPr>
        <w:t>es presentations of</w:t>
      </w:r>
      <w:r w:rsidR="00246DFC">
        <w:rPr>
          <w:lang w:val="en-US"/>
        </w:rPr>
        <w:t xml:space="preserve"> </w:t>
      </w:r>
      <w:r w:rsidR="00395796">
        <w:rPr>
          <w:lang w:val="en-US"/>
        </w:rPr>
        <w:t xml:space="preserve">the </w:t>
      </w:r>
      <w:r w:rsidR="00A7375D">
        <w:rPr>
          <w:lang w:val="en-US"/>
        </w:rPr>
        <w:t>prompt engineering and</w:t>
      </w:r>
      <w:r w:rsidR="00A4653A">
        <w:rPr>
          <w:lang w:val="en-US"/>
        </w:rPr>
        <w:t xml:space="preserve"> data</w:t>
      </w:r>
      <w:r w:rsidR="00246DFC">
        <w:rPr>
          <w:lang w:val="en-US"/>
        </w:rPr>
        <w:t xml:space="preserve"> </w:t>
      </w:r>
      <w:r w:rsidR="00751D45">
        <w:rPr>
          <w:lang w:val="en-US"/>
        </w:rPr>
        <w:t>underlying</w:t>
      </w:r>
      <w:r w:rsidR="00A4653A">
        <w:rPr>
          <w:lang w:val="en-US"/>
        </w:rPr>
        <w:t xml:space="preserve"> </w:t>
      </w:r>
      <w:r w:rsidR="00C57118">
        <w:rPr>
          <w:lang w:val="en-US"/>
        </w:rPr>
        <w:t>the</w:t>
      </w:r>
      <w:r w:rsidR="00246DFC">
        <w:rPr>
          <w:lang w:val="en-US"/>
        </w:rPr>
        <w:t>se</w:t>
      </w:r>
      <w:r w:rsidR="00C57118">
        <w:rPr>
          <w:lang w:val="en-US"/>
        </w:rPr>
        <w:t xml:space="preserve"> </w:t>
      </w:r>
      <w:r w:rsidR="00246DFC">
        <w:rPr>
          <w:lang w:val="en-US"/>
        </w:rPr>
        <w:t>experiments</w:t>
      </w:r>
      <w:r w:rsidR="00886433">
        <w:rPr>
          <w:lang w:val="en-US"/>
        </w:rPr>
        <w:t xml:space="preserve"> as well as t</w:t>
      </w:r>
      <w:r w:rsidR="00C57118">
        <w:rPr>
          <w:lang w:val="en-US"/>
        </w:rPr>
        <w:t xml:space="preserve">he results </w:t>
      </w:r>
      <w:r w:rsidR="00826945">
        <w:rPr>
          <w:lang w:val="en-US"/>
        </w:rPr>
        <w:t xml:space="preserve">of </w:t>
      </w:r>
      <w:r w:rsidR="009129E1">
        <w:rPr>
          <w:lang w:val="en-US"/>
        </w:rPr>
        <w:t>the</w:t>
      </w:r>
      <w:r w:rsidR="00826945">
        <w:rPr>
          <w:lang w:val="en-US"/>
        </w:rPr>
        <w:t xml:space="preserve"> experiments</w:t>
      </w:r>
      <w:r w:rsidR="00A7375D">
        <w:rPr>
          <w:lang w:val="en-US"/>
        </w:rPr>
        <w:t xml:space="preserve">. </w:t>
      </w:r>
      <w:r w:rsidR="00C57118">
        <w:rPr>
          <w:lang w:val="en-US"/>
        </w:rPr>
        <w:t xml:space="preserve">In </w:t>
      </w:r>
      <w:r w:rsidR="000D0874">
        <w:rPr>
          <w:lang w:val="en-US"/>
        </w:rPr>
        <w:t>S</w:t>
      </w:r>
      <w:r w:rsidR="00C57118">
        <w:rPr>
          <w:lang w:val="en-US"/>
        </w:rPr>
        <w:t xml:space="preserve">ection </w:t>
      </w:r>
      <w:r w:rsidR="00BB68DB">
        <w:rPr>
          <w:lang w:val="en-US"/>
        </w:rPr>
        <w:t>4</w:t>
      </w:r>
      <w:r w:rsidR="00C57118">
        <w:rPr>
          <w:lang w:val="en-US"/>
        </w:rPr>
        <w:t>, we deduc</w:t>
      </w:r>
      <w:r w:rsidR="007F5CA3">
        <w:rPr>
          <w:lang w:val="en-US"/>
        </w:rPr>
        <w:t>e</w:t>
      </w:r>
      <w:r w:rsidR="00C57118">
        <w:rPr>
          <w:lang w:val="en-US"/>
        </w:rPr>
        <w:t xml:space="preserve"> tentative guideline</w:t>
      </w:r>
      <w:r w:rsidR="005F5FAC">
        <w:rPr>
          <w:lang w:val="en-US"/>
        </w:rPr>
        <w:t>s</w:t>
      </w:r>
      <w:r w:rsidR="00C57118">
        <w:rPr>
          <w:lang w:val="en-US"/>
        </w:rPr>
        <w:t xml:space="preserve"> for when </w:t>
      </w:r>
      <w:r w:rsidR="007C6660">
        <w:rPr>
          <w:lang w:val="en-US"/>
        </w:rPr>
        <w:t>we consider it</w:t>
      </w:r>
      <w:r w:rsidR="00E52864">
        <w:rPr>
          <w:lang w:val="en-US"/>
        </w:rPr>
        <w:t xml:space="preserve"> acceptable</w:t>
      </w:r>
      <w:r w:rsidR="00886433">
        <w:rPr>
          <w:lang w:val="en-US"/>
        </w:rPr>
        <w:t xml:space="preserve"> and unacceptable</w:t>
      </w:r>
      <w:r w:rsidR="00E52864">
        <w:rPr>
          <w:lang w:val="en-US"/>
        </w:rPr>
        <w:t xml:space="preserve"> to use</w:t>
      </w:r>
      <w:r w:rsidR="00C57118">
        <w:rPr>
          <w:lang w:val="en-US"/>
        </w:rPr>
        <w:t xml:space="preserve"> GPT API models as </w:t>
      </w:r>
      <w:r w:rsidR="005F5FAC">
        <w:rPr>
          <w:lang w:val="en-US"/>
        </w:rPr>
        <w:t xml:space="preserve">independent </w:t>
      </w:r>
      <w:r w:rsidR="00C57118">
        <w:rPr>
          <w:lang w:val="en-US"/>
        </w:rPr>
        <w:t>second screener</w:t>
      </w:r>
      <w:r w:rsidR="009129E1">
        <w:rPr>
          <w:lang w:val="en-US"/>
        </w:rPr>
        <w:t>s</w:t>
      </w:r>
      <w:r w:rsidR="00A7375D">
        <w:rPr>
          <w:lang w:val="en-US"/>
        </w:rPr>
        <w:t xml:space="preserve">. </w:t>
      </w:r>
      <w:r w:rsidR="007C6660">
        <w:rPr>
          <w:lang w:val="en-US"/>
        </w:rPr>
        <w:t>Here, w</w:t>
      </w:r>
      <w:r w:rsidR="00A7375D">
        <w:rPr>
          <w:lang w:val="en-US"/>
        </w:rPr>
        <w:t>e</w:t>
      </w:r>
      <w:r w:rsidR="007C6660">
        <w:rPr>
          <w:lang w:val="en-US"/>
        </w:rPr>
        <w:t xml:space="preserve"> also</w:t>
      </w:r>
      <w:r w:rsidR="00A7375D">
        <w:rPr>
          <w:lang w:val="en-US"/>
        </w:rPr>
        <w:t xml:space="preserve"> </w:t>
      </w:r>
      <w:r w:rsidR="000D0874">
        <w:rPr>
          <w:lang w:val="en-US"/>
        </w:rPr>
        <w:t>elaborate on</w:t>
      </w:r>
      <w:r w:rsidR="00A7375D">
        <w:rPr>
          <w:lang w:val="en-US"/>
        </w:rPr>
        <w:t xml:space="preserve"> how we think reliable prompts can be developed in future reviews. </w:t>
      </w:r>
      <w:r w:rsidR="005F5FAC">
        <w:rPr>
          <w:lang w:val="en-US"/>
        </w:rPr>
        <w:t>Finally, in</w:t>
      </w:r>
      <w:r w:rsidR="00C57118">
        <w:rPr>
          <w:lang w:val="en-US"/>
        </w:rPr>
        <w:t xml:space="preserve"> </w:t>
      </w:r>
      <w:r w:rsidR="007C6660">
        <w:rPr>
          <w:lang w:val="en-US"/>
        </w:rPr>
        <w:t>S</w:t>
      </w:r>
      <w:r w:rsidR="00464626">
        <w:rPr>
          <w:lang w:val="en-US"/>
        </w:rPr>
        <w:t xml:space="preserve">ections </w:t>
      </w:r>
      <w:r w:rsidR="00BB68DB">
        <w:rPr>
          <w:lang w:val="en-US"/>
        </w:rPr>
        <w:t>5</w:t>
      </w:r>
      <w:r w:rsidR="006B1643">
        <w:rPr>
          <w:lang w:val="en-US"/>
        </w:rPr>
        <w:t>-</w:t>
      </w:r>
      <w:r w:rsidR="00BB68DB">
        <w:rPr>
          <w:lang w:val="en-US"/>
        </w:rPr>
        <w:t>7</w:t>
      </w:r>
      <w:r w:rsidR="00C57118">
        <w:rPr>
          <w:lang w:val="en-US"/>
        </w:rPr>
        <w:t>, we recapitulate by reflecting on the lim</w:t>
      </w:r>
      <w:r w:rsidR="005F5FAC">
        <w:rPr>
          <w:lang w:val="en-US"/>
        </w:rPr>
        <w:t>it</w:t>
      </w:r>
      <w:r w:rsidR="00C57118">
        <w:rPr>
          <w:lang w:val="en-US"/>
        </w:rPr>
        <w:t>ations of our work</w:t>
      </w:r>
      <w:r w:rsidR="00464626">
        <w:rPr>
          <w:lang w:val="en-US"/>
        </w:rPr>
        <w:t xml:space="preserve">, </w:t>
      </w:r>
      <w:r w:rsidR="00C57118">
        <w:rPr>
          <w:lang w:val="en-US"/>
        </w:rPr>
        <w:t xml:space="preserve">the </w:t>
      </w:r>
      <w:r w:rsidR="00464626">
        <w:rPr>
          <w:lang w:val="en-US"/>
        </w:rPr>
        <w:t xml:space="preserve">prospect of </w:t>
      </w:r>
      <w:r w:rsidR="00C57118">
        <w:rPr>
          <w:lang w:val="en-US"/>
        </w:rPr>
        <w:t>us</w:t>
      </w:r>
      <w:r w:rsidR="00464626">
        <w:rPr>
          <w:lang w:val="en-US"/>
        </w:rPr>
        <w:t>ing</w:t>
      </w:r>
      <w:r w:rsidR="00213868">
        <w:rPr>
          <w:lang w:val="en-US"/>
        </w:rPr>
        <w:t xml:space="preserve"> </w:t>
      </w:r>
      <w:r w:rsidR="00C57118">
        <w:rPr>
          <w:lang w:val="en-US"/>
        </w:rPr>
        <w:t>LLM</w:t>
      </w:r>
      <w:r w:rsidR="00213868">
        <w:rPr>
          <w:lang w:val="en-US"/>
        </w:rPr>
        <w:t>s</w:t>
      </w:r>
      <w:r w:rsidR="00395796">
        <w:rPr>
          <w:lang w:val="en-US"/>
        </w:rPr>
        <w:t xml:space="preserve"> for TAB screening in high-quality</w:t>
      </w:r>
      <w:r w:rsidR="00374991">
        <w:rPr>
          <w:lang w:val="en-US"/>
        </w:rPr>
        <w:t xml:space="preserve"> systematic</w:t>
      </w:r>
      <w:r w:rsidR="00395796">
        <w:rPr>
          <w:lang w:val="en-US"/>
        </w:rPr>
        <w:t xml:space="preserve"> reviews</w:t>
      </w:r>
      <w:r w:rsidR="00464626">
        <w:rPr>
          <w:lang w:val="en-US"/>
        </w:rPr>
        <w:t>,</w:t>
      </w:r>
      <w:r w:rsidR="00213868">
        <w:rPr>
          <w:lang w:val="en-US"/>
        </w:rPr>
        <w:t xml:space="preserve"> </w:t>
      </w:r>
      <w:r w:rsidR="00464626">
        <w:rPr>
          <w:lang w:val="en-US"/>
        </w:rPr>
        <w:t>and</w:t>
      </w:r>
      <w:r w:rsidR="00C57118">
        <w:rPr>
          <w:lang w:val="en-US"/>
        </w:rPr>
        <w:t xml:space="preserve"> what should concern future research</w:t>
      </w:r>
      <w:r w:rsidR="00213868">
        <w:rPr>
          <w:lang w:val="en-US"/>
        </w:rPr>
        <w:t xml:space="preserve"> as well as the implications of our results and recommendations.</w:t>
      </w:r>
    </w:p>
    <w:p w14:paraId="15F662A0" w14:textId="1145820A" w:rsidR="00836160" w:rsidRPr="00AD4DF6" w:rsidRDefault="00BB68DB" w:rsidP="006F63D8">
      <w:pPr>
        <w:spacing w:after="0" w:line="360" w:lineRule="auto"/>
        <w:rPr>
          <w:lang w:val="en-US"/>
        </w:rPr>
      </w:pPr>
      <w:r>
        <w:rPr>
          <w:b/>
          <w:lang w:val="en-US"/>
        </w:rPr>
        <w:t>2</w:t>
      </w:r>
      <w:r w:rsidR="00DD4509" w:rsidRPr="00DD4509">
        <w:rPr>
          <w:b/>
          <w:lang w:val="en-US"/>
        </w:rPr>
        <w:t xml:space="preserve"> </w:t>
      </w:r>
      <w:r w:rsidR="00836160">
        <w:rPr>
          <w:b/>
          <w:lang w:val="en-US"/>
        </w:rPr>
        <w:t>HOW MUCH ERROR CAN WE ACCEPT</w:t>
      </w:r>
      <w:r>
        <w:rPr>
          <w:b/>
          <w:lang w:val="en-US"/>
        </w:rPr>
        <w:t xml:space="preserve"> IN HIGH-STANDARD SYSTEMATIC REVIEWS</w:t>
      </w:r>
      <w:r w:rsidR="00836160">
        <w:rPr>
          <w:b/>
          <w:lang w:val="en-US"/>
        </w:rPr>
        <w:t xml:space="preserve">? </w:t>
      </w:r>
    </w:p>
    <w:p w14:paraId="67A4CD84" w14:textId="76FD15F7" w:rsidR="00DB6430" w:rsidRPr="00AD3408" w:rsidRDefault="008F4B89" w:rsidP="005C0A5E">
      <w:pPr>
        <w:spacing w:after="0" w:line="360" w:lineRule="auto"/>
        <w:ind w:firstLine="1304"/>
        <w:jc w:val="both"/>
        <w:rPr>
          <w:lang w:val="en-US"/>
        </w:rPr>
      </w:pPr>
      <w:r>
        <w:rPr>
          <w:lang w:val="en-US"/>
        </w:rPr>
        <w:t xml:space="preserve">Before </w:t>
      </w:r>
      <w:r w:rsidR="00A81D83">
        <w:rPr>
          <w:lang w:val="en-US"/>
        </w:rPr>
        <w:t>adopting</w:t>
      </w:r>
      <w:r w:rsidR="00AF3177">
        <w:rPr>
          <w:lang w:val="en-US"/>
        </w:rPr>
        <w:t xml:space="preserve"> automated tools, such as</w:t>
      </w:r>
      <w:r w:rsidR="00BA4A56">
        <w:rPr>
          <w:lang w:val="en-US"/>
        </w:rPr>
        <w:t xml:space="preserve"> GPT API models</w:t>
      </w:r>
      <w:r w:rsidR="00AF3177">
        <w:rPr>
          <w:lang w:val="en-US"/>
        </w:rPr>
        <w:t>,</w:t>
      </w:r>
      <w:r w:rsidR="00BA4A56">
        <w:rPr>
          <w:lang w:val="en-US"/>
        </w:rPr>
        <w:t xml:space="preserve"> </w:t>
      </w:r>
      <w:r w:rsidR="0012405C">
        <w:rPr>
          <w:lang w:val="en-US"/>
        </w:rPr>
        <w:t xml:space="preserve">as independent </w:t>
      </w:r>
      <w:r w:rsidR="006E0009">
        <w:rPr>
          <w:lang w:val="en-US"/>
        </w:rPr>
        <w:t>TAB</w:t>
      </w:r>
      <w:r w:rsidR="00BA4A56">
        <w:rPr>
          <w:lang w:val="en-US"/>
        </w:rPr>
        <w:t xml:space="preserve"> screen</w:t>
      </w:r>
      <w:r w:rsidR="0012405C">
        <w:rPr>
          <w:lang w:val="en-US"/>
        </w:rPr>
        <w:t>ers</w:t>
      </w:r>
      <w:r w:rsidR="00BA4A56">
        <w:rPr>
          <w:lang w:val="en-US"/>
        </w:rPr>
        <w:t xml:space="preserve"> </w:t>
      </w:r>
      <w:r w:rsidR="0012405C">
        <w:rPr>
          <w:lang w:val="en-US"/>
        </w:rPr>
        <w:t>for</w:t>
      </w:r>
      <w:r w:rsidR="00BA4A56">
        <w:rPr>
          <w:lang w:val="en-US"/>
        </w:rPr>
        <w:t xml:space="preserve"> systematic reviews, </w:t>
      </w:r>
      <w:r>
        <w:rPr>
          <w:lang w:val="en-US"/>
        </w:rPr>
        <w:t>we need to</w:t>
      </w:r>
      <w:r w:rsidR="00BA4A56">
        <w:rPr>
          <w:lang w:val="en-US"/>
        </w:rPr>
        <w:t xml:space="preserve"> ensure that the</w:t>
      </w:r>
      <w:r w:rsidR="00AF3177">
        <w:rPr>
          <w:lang w:val="en-US"/>
        </w:rPr>
        <w:t>se</w:t>
      </w:r>
      <w:r w:rsidR="00BA4A56">
        <w:rPr>
          <w:lang w:val="en-US"/>
        </w:rPr>
        <w:t xml:space="preserve"> </w:t>
      </w:r>
      <w:r w:rsidR="00AF3177">
        <w:rPr>
          <w:lang w:val="en-US"/>
        </w:rPr>
        <w:t>tools</w:t>
      </w:r>
      <w:r w:rsidR="00BA4A56">
        <w:rPr>
          <w:lang w:val="en-US"/>
        </w:rPr>
        <w:t xml:space="preserve"> are not inferior to human</w:t>
      </w:r>
      <w:r w:rsidR="0012405C">
        <w:rPr>
          <w:lang w:val="en-US"/>
        </w:rPr>
        <w:t xml:space="preserve"> screeners</w:t>
      </w:r>
      <w:r w:rsidR="007C6660">
        <w:rPr>
          <w:lang w:val="en-US"/>
        </w:rPr>
        <w:t xml:space="preserve">, </w:t>
      </w:r>
      <w:r w:rsidR="00AD4DF6">
        <w:rPr>
          <w:lang w:val="en-US"/>
        </w:rPr>
        <w:t xml:space="preserve">to avoid compromising the quality of </w:t>
      </w:r>
      <w:r w:rsidR="00B753E8">
        <w:rPr>
          <w:lang w:val="en-US"/>
        </w:rPr>
        <w:t xml:space="preserve">systematic </w:t>
      </w:r>
      <w:r w:rsidR="00AD4DF6">
        <w:rPr>
          <w:lang w:val="en-US"/>
        </w:rPr>
        <w:t>review</w:t>
      </w:r>
      <w:r w:rsidR="00B753E8">
        <w:rPr>
          <w:lang w:val="en-US"/>
        </w:rPr>
        <w:t xml:space="preserve">s </w:t>
      </w:r>
      <w:r w:rsidR="00BA4A56">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BA4A56">
        <w:rPr>
          <w:lang w:val="en-US"/>
        </w:rPr>
        <w:fldChar w:fldCharType="separate"/>
      </w:r>
      <w:r w:rsidR="00BA4A56" w:rsidRPr="00DE061E">
        <w:rPr>
          <w:noProof/>
          <w:lang w:val="en-US"/>
        </w:rPr>
        <w:t>(O’Connor et al., 2019)</w:t>
      </w:r>
      <w:r w:rsidR="00BA4A56">
        <w:rPr>
          <w:lang w:val="en-US"/>
        </w:rPr>
        <w:fldChar w:fldCharType="end"/>
      </w:r>
      <w:r w:rsidR="00BA4A56">
        <w:rPr>
          <w:lang w:val="en-US"/>
        </w:rPr>
        <w:t xml:space="preserve">. </w:t>
      </w:r>
      <w:r w:rsidR="00434912">
        <w:rPr>
          <w:lang w:val="en-US"/>
        </w:rPr>
        <w:t xml:space="preserve">To allow </w:t>
      </w:r>
      <w:r w:rsidR="00807779">
        <w:rPr>
          <w:lang w:val="en-US"/>
        </w:rPr>
        <w:t xml:space="preserve">for </w:t>
      </w:r>
      <w:r w:rsidR="00434912">
        <w:rPr>
          <w:lang w:val="en-US"/>
        </w:rPr>
        <w:t>assessments</w:t>
      </w:r>
      <w:r w:rsidR="00807779">
        <w:rPr>
          <w:lang w:val="en-US"/>
        </w:rPr>
        <w:t xml:space="preserve"> of this</w:t>
      </w:r>
      <w:r w:rsidR="000510F5">
        <w:rPr>
          <w:lang w:val="en-US"/>
        </w:rPr>
        <w:t>,</w:t>
      </w:r>
      <w:r w:rsidR="00434912">
        <w:rPr>
          <w:lang w:val="en-US"/>
        </w:rPr>
        <w:t xml:space="preserve"> in this section,</w:t>
      </w:r>
      <w:r w:rsidR="000510F5">
        <w:rPr>
          <w:lang w:val="en-US"/>
        </w:rPr>
        <w:t xml:space="preserve"> </w:t>
      </w:r>
      <w:r w:rsidR="00BA4A56" w:rsidRPr="00B839DB">
        <w:rPr>
          <w:lang w:val="en-US"/>
        </w:rPr>
        <w:t>we</w:t>
      </w:r>
      <w:r w:rsidR="00B839DB" w:rsidRPr="00B839DB">
        <w:rPr>
          <w:lang w:val="en-US"/>
        </w:rPr>
        <w:t xml:space="preserve"> </w:t>
      </w:r>
      <w:r w:rsidR="00BA4A56" w:rsidRPr="00B839DB">
        <w:rPr>
          <w:lang w:val="en-US"/>
        </w:rPr>
        <w:t>develop</w:t>
      </w:r>
      <w:r w:rsidR="00B839DB" w:rsidRPr="00B839DB">
        <w:rPr>
          <w:lang w:val="en-US"/>
        </w:rPr>
        <w:t>ed</w:t>
      </w:r>
      <w:r w:rsidR="00BA4A56" w:rsidRPr="00B839DB">
        <w:rPr>
          <w:lang w:val="en-US"/>
        </w:rPr>
        <w:t xml:space="preserve"> </w:t>
      </w:r>
      <w:r w:rsidR="00A81D83" w:rsidRPr="00B839DB">
        <w:rPr>
          <w:lang w:val="en-US"/>
        </w:rPr>
        <w:t>a</w:t>
      </w:r>
      <w:r w:rsidR="00AF3177" w:rsidRPr="00B839DB">
        <w:rPr>
          <w:lang w:val="en-US"/>
        </w:rPr>
        <w:t xml:space="preserve"> novel,</w:t>
      </w:r>
      <w:r w:rsidR="00A81D83" w:rsidRPr="00B839DB">
        <w:rPr>
          <w:lang w:val="en-US"/>
        </w:rPr>
        <w:t xml:space="preserve"> empirically informed</w:t>
      </w:r>
      <w:r w:rsidR="00BA4A56" w:rsidRPr="00B839DB">
        <w:rPr>
          <w:lang w:val="en-US"/>
        </w:rPr>
        <w:t xml:space="preserve"> benchmark scheme for </w:t>
      </w:r>
      <w:r w:rsidR="00AD4DF6" w:rsidRPr="00B839DB">
        <w:rPr>
          <w:lang w:val="en-US"/>
        </w:rPr>
        <w:t>interpreting acceptable and unacceptable</w:t>
      </w:r>
      <w:r w:rsidR="00BA4A56" w:rsidRPr="00B839DB">
        <w:rPr>
          <w:lang w:val="en-US"/>
        </w:rPr>
        <w:t xml:space="preserve"> TAB screening performance </w:t>
      </w:r>
      <w:r w:rsidR="00AD4DF6" w:rsidRPr="00B839DB">
        <w:rPr>
          <w:lang w:val="en-US"/>
        </w:rPr>
        <w:t>in high-quality</w:t>
      </w:r>
      <w:r w:rsidR="007C6660" w:rsidRPr="00B839DB">
        <w:rPr>
          <w:lang w:val="en-US"/>
        </w:rPr>
        <w:t xml:space="preserve"> systematic</w:t>
      </w:r>
      <w:r w:rsidR="00AD4DF6" w:rsidRPr="00B839DB">
        <w:rPr>
          <w:lang w:val="en-US"/>
        </w:rPr>
        <w:t xml:space="preserve"> reviews</w:t>
      </w:r>
      <w:r w:rsidR="00BA4A56" w:rsidRPr="00B839DB">
        <w:rPr>
          <w:lang w:val="en-US"/>
        </w:rPr>
        <w:t>.</w:t>
      </w:r>
      <w:r w:rsidR="000510F5" w:rsidRPr="00B839DB">
        <w:rPr>
          <w:lang w:val="en-US"/>
        </w:rPr>
        <w:t xml:space="preserve"> </w:t>
      </w:r>
      <w:r w:rsidR="00807779" w:rsidRPr="00B839DB">
        <w:rPr>
          <w:lang w:val="en-US"/>
        </w:rPr>
        <w:t>We start by</w:t>
      </w:r>
      <w:r w:rsidR="00AF3177" w:rsidRPr="00B839DB">
        <w:rPr>
          <w:lang w:val="en-US"/>
        </w:rPr>
        <w:t xml:space="preserve"> present</w:t>
      </w:r>
      <w:r w:rsidR="00807779" w:rsidRPr="00B839DB">
        <w:rPr>
          <w:lang w:val="en-US"/>
        </w:rPr>
        <w:t>ing</w:t>
      </w:r>
      <w:r w:rsidR="00AD3408" w:rsidRPr="00B839DB">
        <w:rPr>
          <w:lang w:val="en-US"/>
        </w:rPr>
        <w:t xml:space="preserve"> the </w:t>
      </w:r>
      <w:r w:rsidR="000510F5" w:rsidRPr="00B839DB">
        <w:rPr>
          <w:lang w:val="en-US"/>
        </w:rPr>
        <w:t xml:space="preserve">performance </w:t>
      </w:r>
      <w:r w:rsidR="00AD3408" w:rsidRPr="00B839DB">
        <w:rPr>
          <w:lang w:val="en-US"/>
        </w:rPr>
        <w:t xml:space="preserve">metrics </w:t>
      </w:r>
      <w:r w:rsidR="006E0009" w:rsidRPr="00B839DB">
        <w:rPr>
          <w:lang w:val="en-US"/>
        </w:rPr>
        <w:t>that we use</w:t>
      </w:r>
      <w:r w:rsidR="00B753E8" w:rsidRPr="00B839DB">
        <w:rPr>
          <w:lang w:val="en-US"/>
        </w:rPr>
        <w:t>d</w:t>
      </w:r>
      <w:r w:rsidR="00AD3408">
        <w:rPr>
          <w:lang w:val="en-US"/>
        </w:rPr>
        <w:t xml:space="preserve"> to develop </w:t>
      </w:r>
      <w:r w:rsidR="006E65B5">
        <w:rPr>
          <w:lang w:val="en-US"/>
        </w:rPr>
        <w:t xml:space="preserve">our </w:t>
      </w:r>
      <w:r w:rsidR="00AD3408">
        <w:rPr>
          <w:lang w:val="en-US"/>
        </w:rPr>
        <w:t>benchmarks</w:t>
      </w:r>
      <w:r w:rsidR="000510F5">
        <w:rPr>
          <w:lang w:val="en-US"/>
        </w:rPr>
        <w:t>.</w:t>
      </w:r>
      <w:r w:rsidR="00AD3408">
        <w:rPr>
          <w:lang w:val="en-US"/>
        </w:rPr>
        <w:t xml:space="preserve"> </w:t>
      </w:r>
      <w:r w:rsidR="000510F5">
        <w:rPr>
          <w:lang w:val="en-US"/>
        </w:rPr>
        <w:t>Next,</w:t>
      </w:r>
      <w:r w:rsidR="00AF3177">
        <w:rPr>
          <w:lang w:val="en-US"/>
        </w:rPr>
        <w:t xml:space="preserve"> </w:t>
      </w:r>
      <w:r w:rsidR="000510F5">
        <w:rPr>
          <w:lang w:val="en-US"/>
        </w:rPr>
        <w:t>we</w:t>
      </w:r>
      <w:r w:rsidR="00807779">
        <w:rPr>
          <w:lang w:val="en-US"/>
        </w:rPr>
        <w:t xml:space="preserve"> present and</w:t>
      </w:r>
      <w:r w:rsidR="001138D4">
        <w:rPr>
          <w:lang w:val="en-US"/>
        </w:rPr>
        <w:t xml:space="preserve"> </w:t>
      </w:r>
      <w:r w:rsidR="00807779">
        <w:rPr>
          <w:lang w:val="en-US"/>
        </w:rPr>
        <w:t xml:space="preserve">analyze data on human screening performances across </w:t>
      </w:r>
      <w:r w:rsidR="006E0009" w:rsidRPr="00AD4DF6">
        <w:rPr>
          <w:lang w:val="en-US"/>
        </w:rPr>
        <w:t>22</w:t>
      </w:r>
      <w:r w:rsidR="00807779">
        <w:rPr>
          <w:lang w:val="en-US"/>
        </w:rPr>
        <w:t xml:space="preserve"> </w:t>
      </w:r>
      <w:r w:rsidR="00206F01">
        <w:rPr>
          <w:lang w:val="en-US"/>
        </w:rPr>
        <w:t>state-of-the-art</w:t>
      </w:r>
      <w:r w:rsidR="00807779">
        <w:rPr>
          <w:lang w:val="en-US"/>
        </w:rPr>
        <w:t xml:space="preserve"> systematic reviews</w:t>
      </w:r>
      <w:r w:rsidR="007C6660">
        <w:rPr>
          <w:lang w:val="en-US"/>
        </w:rPr>
        <w:t xml:space="preserve"> that are</w:t>
      </w:r>
      <w:r w:rsidR="00E96661">
        <w:rPr>
          <w:lang w:val="en-US"/>
        </w:rPr>
        <w:t xml:space="preserve"> use</w:t>
      </w:r>
      <w:r w:rsidR="007C6660">
        <w:rPr>
          <w:lang w:val="en-US"/>
        </w:rPr>
        <w:t xml:space="preserve">d as the </w:t>
      </w:r>
      <w:r w:rsidR="00E96661">
        <w:rPr>
          <w:lang w:val="en-US"/>
        </w:rPr>
        <w:t xml:space="preserve">basis for </w:t>
      </w:r>
      <w:r w:rsidR="00643080">
        <w:rPr>
          <w:lang w:val="en-US"/>
        </w:rPr>
        <w:t>our</w:t>
      </w:r>
      <w:r w:rsidR="00E96661">
        <w:rPr>
          <w:lang w:val="en-US"/>
        </w:rPr>
        <w:t xml:space="preserve"> benchmark scheme</w:t>
      </w:r>
      <w:r w:rsidR="00643080">
        <w:rPr>
          <w:lang w:val="en-US"/>
        </w:rPr>
        <w:t xml:space="preserve">. </w:t>
      </w:r>
    </w:p>
    <w:p w14:paraId="506FDFCC" w14:textId="379C8DAD" w:rsidR="00C03E98" w:rsidRPr="00DD4509" w:rsidRDefault="00DD4509" w:rsidP="008120A4">
      <w:pPr>
        <w:spacing w:after="0" w:line="360" w:lineRule="auto"/>
        <w:jc w:val="both"/>
        <w:rPr>
          <w:b/>
          <w:lang w:val="en-US"/>
        </w:rPr>
      </w:pPr>
      <w:r>
        <w:rPr>
          <w:b/>
          <w:lang w:val="en-US"/>
        </w:rPr>
        <w:t xml:space="preserve">3.1 </w:t>
      </w:r>
      <w:r w:rsidR="00FD5AC1">
        <w:rPr>
          <w:b/>
          <w:lang w:val="en-US"/>
        </w:rPr>
        <w:t>Evaluation</w:t>
      </w:r>
      <w:r w:rsidR="006E65B5">
        <w:rPr>
          <w:b/>
          <w:lang w:val="en-US"/>
        </w:rPr>
        <w:t xml:space="preserve"> m</w:t>
      </w:r>
      <w:r w:rsidR="006E65B5" w:rsidRPr="00DD4509">
        <w:rPr>
          <w:b/>
          <w:lang w:val="en-US"/>
        </w:rPr>
        <w:t xml:space="preserve">etrics </w:t>
      </w:r>
    </w:p>
    <w:p w14:paraId="3B95D306" w14:textId="1C7B1467" w:rsidR="007332FC" w:rsidRDefault="00206F01" w:rsidP="005C0A5E">
      <w:pPr>
        <w:spacing w:after="0" w:line="360" w:lineRule="auto"/>
        <w:ind w:firstLine="1304"/>
        <w:jc w:val="both"/>
        <w:rPr>
          <w:lang w:val="en-US"/>
        </w:rPr>
      </w:pPr>
      <w:r>
        <w:rPr>
          <w:lang w:val="en-US"/>
        </w:rPr>
        <w:t>In</w:t>
      </w:r>
      <w:r w:rsidR="00F12354">
        <w:rPr>
          <w:lang w:val="en-US"/>
        </w:rPr>
        <w:t xml:space="preserve"> the</w:t>
      </w:r>
      <w:r>
        <w:rPr>
          <w:lang w:val="en-US"/>
        </w:rPr>
        <w:t xml:space="preserve"> existing literature, a wide</w:t>
      </w:r>
      <w:r w:rsidR="00AD3408">
        <w:rPr>
          <w:lang w:val="en-US"/>
        </w:rPr>
        <w:t xml:space="preserve"> range of different metrics</w:t>
      </w:r>
      <w:r>
        <w:rPr>
          <w:lang w:val="en-US"/>
        </w:rPr>
        <w:t xml:space="preserve"> ha</w:t>
      </w:r>
      <w:r w:rsidR="00AD4DF6">
        <w:rPr>
          <w:lang w:val="en-US"/>
        </w:rPr>
        <w:t>s</w:t>
      </w:r>
      <w:r>
        <w:rPr>
          <w:lang w:val="en-US"/>
        </w:rPr>
        <w:t xml:space="preserve"> been used to evaluate TAB screening performances in the context of systematic reviews</w:t>
      </w:r>
      <w:r w:rsidR="00AD3408">
        <w:rPr>
          <w:lang w:val="en-US"/>
        </w:rPr>
        <w:t xml:space="preserve">. </w:t>
      </w:r>
      <w:r>
        <w:rPr>
          <w:lang w:val="en-US"/>
        </w:rPr>
        <w:t>Our choice of metrics has been informed</w:t>
      </w:r>
      <w:r w:rsidR="00AD3408">
        <w:rPr>
          <w:lang w:val="en-US"/>
        </w:rPr>
        <w:t xml:space="preserve"> by the recommendations </w:t>
      </w:r>
      <w:r w:rsidR="00C95599">
        <w:rPr>
          <w:lang w:val="en-US"/>
        </w:rPr>
        <w:t>of</w:t>
      </w:r>
      <w:r w:rsidR="00AD3408">
        <w:rPr>
          <w:lang w:val="en-US"/>
        </w:rPr>
        <w:t xml:space="preserve"> O’Connor et al. </w:t>
      </w:r>
      <w:r w:rsidR="00AD3408">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AD3408">
        <w:rPr>
          <w:lang w:val="en-US"/>
        </w:rPr>
        <w:fldChar w:fldCharType="separate"/>
      </w:r>
      <w:r w:rsidR="00DE061E" w:rsidRPr="00DE061E">
        <w:rPr>
          <w:noProof/>
          <w:lang w:val="en-US"/>
        </w:rPr>
        <w:t>(2019)</w:t>
      </w:r>
      <w:r w:rsidR="00AD3408">
        <w:rPr>
          <w:lang w:val="en-US"/>
        </w:rPr>
        <w:fldChar w:fldCharType="end"/>
      </w:r>
      <w:r w:rsidR="00AD3408">
        <w:rPr>
          <w:lang w:val="en-US"/>
        </w:rPr>
        <w:t xml:space="preserve"> and Syriani et al. </w:t>
      </w:r>
      <w:r w:rsidR="00AD3408">
        <w:rPr>
          <w:lang w:val="en-US"/>
        </w:rPr>
        <w:fldChar w:fldCharType="begin" w:fldLock="1"/>
      </w:r>
      <w:r w:rsidR="002C6EAF">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AD3408">
        <w:rPr>
          <w:lang w:val="en-US"/>
        </w:rPr>
        <w:fldChar w:fldCharType="separate"/>
      </w:r>
      <w:r w:rsidR="00DE061E" w:rsidRPr="00DE061E">
        <w:rPr>
          <w:noProof/>
          <w:lang w:val="en-US"/>
        </w:rPr>
        <w:t>(2023)</w:t>
      </w:r>
      <w:r w:rsidR="00AD3408">
        <w:rPr>
          <w:lang w:val="en-US"/>
        </w:rPr>
        <w:fldChar w:fldCharType="end"/>
      </w:r>
      <w:r w:rsidR="00AD3408">
        <w:rPr>
          <w:lang w:val="en-US"/>
        </w:rPr>
        <w:t xml:space="preserve">. </w:t>
      </w:r>
      <w:r>
        <w:rPr>
          <w:lang w:val="en-US"/>
        </w:rPr>
        <w:t xml:space="preserve">As such, the </w:t>
      </w:r>
      <w:r>
        <w:rPr>
          <w:lang w:val="en-US"/>
        </w:rPr>
        <w:lastRenderedPageBreak/>
        <w:t>most central performance</w:t>
      </w:r>
      <w:r w:rsidR="00C77380">
        <w:rPr>
          <w:lang w:val="en-US"/>
        </w:rPr>
        <w:t xml:space="preserve"> metrics </w:t>
      </w:r>
      <w:r>
        <w:rPr>
          <w:lang w:val="en-US"/>
        </w:rPr>
        <w:t>in our analyses</w:t>
      </w:r>
      <w:r w:rsidR="00C77380">
        <w:rPr>
          <w:lang w:val="en-US"/>
        </w:rPr>
        <w:t xml:space="preserve"> </w:t>
      </w:r>
      <w:r w:rsidR="00C95599">
        <w:rPr>
          <w:lang w:val="en-US"/>
        </w:rPr>
        <w:t>are</w:t>
      </w:r>
      <w:r w:rsidR="00C77380">
        <w:rPr>
          <w:lang w:val="en-US"/>
        </w:rPr>
        <w:t xml:space="preserve"> the </w:t>
      </w:r>
      <w:r w:rsidR="00C77380" w:rsidRPr="00D0040B">
        <w:rPr>
          <w:i/>
          <w:lang w:val="en-US"/>
        </w:rPr>
        <w:t>recall</w:t>
      </w:r>
      <w:r w:rsidR="00C77380">
        <w:rPr>
          <w:lang w:val="en-US"/>
        </w:rPr>
        <w:t xml:space="preserve"> </w:t>
      </w:r>
      <w:r w:rsidR="00A4058B">
        <w:rPr>
          <w:lang w:val="en-US"/>
        </w:rPr>
        <w:t>(</w:t>
      </w:r>
      <w:r w:rsidR="001138D4">
        <w:rPr>
          <w:lang w:val="en-US"/>
        </w:rPr>
        <w:t>sometimes</w:t>
      </w:r>
      <w:r w:rsidR="00A4058B">
        <w:rPr>
          <w:lang w:val="en-US"/>
        </w:rPr>
        <w:t xml:space="preserve"> </w:t>
      </w:r>
      <w:r w:rsidR="006E65B5">
        <w:rPr>
          <w:lang w:val="en-US"/>
        </w:rPr>
        <w:t xml:space="preserve">referred to </w:t>
      </w:r>
      <w:r w:rsidR="00A4058B">
        <w:rPr>
          <w:lang w:val="en-US"/>
        </w:rPr>
        <w:t xml:space="preserve">as the sensitivity) </w:t>
      </w:r>
      <w:r w:rsidR="00C77380">
        <w:rPr>
          <w:lang w:val="en-US"/>
        </w:rPr>
        <w:t xml:space="preserve">and </w:t>
      </w:r>
      <w:r w:rsidR="00C77380" w:rsidRPr="00D0040B">
        <w:rPr>
          <w:i/>
          <w:lang w:val="en-US"/>
        </w:rPr>
        <w:t>specificity</w:t>
      </w:r>
      <w:r w:rsidR="00C77380">
        <w:rPr>
          <w:lang w:val="en-US"/>
        </w:rPr>
        <w:t xml:space="preserve"> metrics</w:t>
      </w:r>
      <w:r w:rsidR="00246F91">
        <w:rPr>
          <w:lang w:val="en-US"/>
        </w:rPr>
        <w:t xml:space="preserve"> sinc</w:t>
      </w:r>
      <w:r w:rsidR="001138D4">
        <w:rPr>
          <w:lang w:val="en-US"/>
        </w:rPr>
        <w:t xml:space="preserve">e </w:t>
      </w:r>
      <w:r w:rsidR="00246F91">
        <w:rPr>
          <w:lang w:val="en-US"/>
        </w:rPr>
        <w:t>these are intuitive to understand and interpret</w:t>
      </w:r>
      <w:r w:rsidR="00AA4BB7">
        <w:rPr>
          <w:lang w:val="en-US"/>
        </w:rPr>
        <w:t xml:space="preserve"> and are not sensitive to imbalanced dat</w:t>
      </w:r>
      <w:r w:rsidR="00AD4DF6">
        <w:rPr>
          <w:lang w:val="en-US"/>
        </w:rPr>
        <w:t xml:space="preserve">a, </w:t>
      </w:r>
      <w:r w:rsidR="00B753E8">
        <w:rPr>
          <w:lang w:val="en-US"/>
        </w:rPr>
        <w:t>meaning that the</w:t>
      </w:r>
      <w:r w:rsidR="001138D4">
        <w:rPr>
          <w:lang w:val="en-US"/>
        </w:rPr>
        <w:t xml:space="preserve"> </w:t>
      </w:r>
      <w:r w:rsidR="00AA4BB7">
        <w:rPr>
          <w:lang w:val="en-US"/>
        </w:rPr>
        <w:t xml:space="preserve">data </w:t>
      </w:r>
      <w:r w:rsidR="001138D4">
        <w:rPr>
          <w:lang w:val="en-US"/>
        </w:rPr>
        <w:t xml:space="preserve">contains a large </w:t>
      </w:r>
      <w:r w:rsidR="00AA4BB7">
        <w:rPr>
          <w:lang w:val="en-US"/>
        </w:rPr>
        <w:t>di</w:t>
      </w:r>
      <w:r w:rsidR="007E1D1B">
        <w:rPr>
          <w:lang w:val="en-US"/>
        </w:rPr>
        <w:t>fference in the proportion</w:t>
      </w:r>
      <w:r w:rsidR="00AA4BB7">
        <w:rPr>
          <w:lang w:val="en-US"/>
        </w:rPr>
        <w:t xml:space="preserve"> </w:t>
      </w:r>
      <w:r w:rsidR="00F12354">
        <w:rPr>
          <w:lang w:val="en-US"/>
        </w:rPr>
        <w:t>of relevant</w:t>
      </w:r>
      <w:r w:rsidR="00AA4BB7">
        <w:rPr>
          <w:lang w:val="en-US"/>
        </w:rPr>
        <w:t xml:space="preserve"> and </w:t>
      </w:r>
      <w:r w:rsidR="00F12354">
        <w:rPr>
          <w:lang w:val="en-US"/>
        </w:rPr>
        <w:t>irrelevant</w:t>
      </w:r>
      <w:r w:rsidR="00AA4BB7">
        <w:rPr>
          <w:lang w:val="en-US"/>
        </w:rPr>
        <w:t xml:space="preserve"> references</w:t>
      </w:r>
      <w:r w:rsidR="00AD3408">
        <w:rPr>
          <w:lang w:val="en-US"/>
        </w:rPr>
        <w:t xml:space="preserve">, </w:t>
      </w:r>
      <w:r w:rsidR="001138D4">
        <w:rPr>
          <w:lang w:val="en-US"/>
        </w:rPr>
        <w:t>which</w:t>
      </w:r>
      <w:r w:rsidR="00AD3408">
        <w:rPr>
          <w:lang w:val="en-US"/>
        </w:rPr>
        <w:t xml:space="preserve"> is commonly </w:t>
      </w:r>
      <w:r w:rsidR="001138D4">
        <w:rPr>
          <w:lang w:val="en-US"/>
        </w:rPr>
        <w:t>found</w:t>
      </w:r>
      <w:r w:rsidR="00AD3408">
        <w:rPr>
          <w:lang w:val="en-US"/>
        </w:rPr>
        <w:t xml:space="preserve"> in systematic </w:t>
      </w:r>
      <w:r w:rsidR="00AD3408" w:rsidRPr="00BD447C">
        <w:rPr>
          <w:szCs w:val="24"/>
          <w:lang w:val="en-US"/>
        </w:rPr>
        <w:t>reviews</w:t>
      </w:r>
      <w:r w:rsidR="00BD447C" w:rsidRPr="00BD447C">
        <w:rPr>
          <w:szCs w:val="24"/>
          <w:lang w:val="en-US"/>
        </w:rPr>
        <w:t xml:space="preserve"> </w:t>
      </w:r>
      <w:r w:rsidR="00BD447C" w:rsidRPr="00BD447C">
        <w:rPr>
          <w:rStyle w:val="CommentReference"/>
          <w:sz w:val="24"/>
          <w:szCs w:val="24"/>
        </w:rPr>
        <w:fldChar w:fldCharType="begin" w:fldLock="1"/>
      </w:r>
      <w:r w:rsidR="00423F5C" w:rsidRPr="00D45476">
        <w:rPr>
          <w:rStyle w:val="CommentReference"/>
          <w:sz w:val="24"/>
          <w:szCs w:val="24"/>
          <w:lang w:val="en-US"/>
        </w:rPr>
        <w:instrText>ADDIN CSL_CITATION {"citationItems":[{"id":"ITEM-1","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particle":"","parse-names":false,"suffix":""}],"id":"ITEM-1","issued":{"date-parts":[["2017"]]},"page":"93-122","publisher":"Sage","publisher-place":"London; Los Angeles","title":"Finding relevant studies","type":"chapter"},"uris":["http://www.mendeley.com/documents/?uuid=a82f8108-fb46-44bd-a7cf-3fa3578cacbc"]}],"mendeley":{"formattedCitation":"(Brunton et al., 2017)","plainTextFormattedCitation":"(Brunton et al., 2017)","previouslyFormattedCitation":"(Brunton et al., 2017)"},"properties":{"noteIndex":0},"schema":"https://github.com/citation-style-language/schema/raw/master/csl-citation.json"}</w:instrText>
      </w:r>
      <w:r w:rsidR="00BD447C" w:rsidRPr="00BD447C">
        <w:rPr>
          <w:rStyle w:val="CommentReference"/>
          <w:sz w:val="24"/>
          <w:szCs w:val="24"/>
        </w:rPr>
        <w:fldChar w:fldCharType="separate"/>
      </w:r>
      <w:r w:rsidR="00BD447C" w:rsidRPr="00D45476">
        <w:rPr>
          <w:rStyle w:val="CommentReference"/>
          <w:noProof/>
          <w:sz w:val="24"/>
          <w:szCs w:val="24"/>
          <w:lang w:val="en-US"/>
        </w:rPr>
        <w:t>(Brunton et al., 2017)</w:t>
      </w:r>
      <w:r w:rsidR="00BD447C" w:rsidRPr="00BD447C">
        <w:rPr>
          <w:rStyle w:val="CommentReference"/>
          <w:sz w:val="24"/>
          <w:szCs w:val="24"/>
        </w:rPr>
        <w:fldChar w:fldCharType="end"/>
      </w:r>
      <w:r w:rsidR="00AA4BB7" w:rsidRPr="00BD447C">
        <w:rPr>
          <w:szCs w:val="24"/>
          <w:lang w:val="en-US"/>
        </w:rPr>
        <w:t>.</w:t>
      </w:r>
      <w:r w:rsidR="00AA4BB7">
        <w:rPr>
          <w:lang w:val="en-US"/>
        </w:rPr>
        <w:t xml:space="preserve"> The </w:t>
      </w:r>
      <w:r w:rsidR="00AA4BB7">
        <w:rPr>
          <w:rFonts w:cs="Times New Roman"/>
          <w:szCs w:val="20"/>
          <w:lang w:val="en-US"/>
        </w:rPr>
        <w:t>r</w:t>
      </w:r>
      <w:r w:rsidR="00AA4BB7" w:rsidRPr="00AA4BB7">
        <w:rPr>
          <w:rFonts w:cs="Times New Roman"/>
          <w:szCs w:val="20"/>
          <w:lang w:val="en-US"/>
        </w:rPr>
        <w:t>ecall</w:t>
      </w:r>
      <w:r w:rsidR="00A4058B">
        <w:rPr>
          <w:rFonts w:cs="Times New Roman"/>
          <w:szCs w:val="20"/>
          <w:lang w:val="en-US"/>
        </w:rPr>
        <w:t xml:space="preserve"> </w:t>
      </w:r>
      <w:r w:rsidR="00AD4DF6">
        <w:rPr>
          <w:rFonts w:cs="Times New Roman"/>
          <w:szCs w:val="20"/>
          <w:lang w:val="en-US"/>
        </w:rPr>
        <w:t xml:space="preserve">can </w:t>
      </w:r>
      <w:r w:rsidR="00AA4BB7">
        <w:rPr>
          <w:lang w:val="en-US"/>
        </w:rPr>
        <w:t>be 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332FC" w:rsidRPr="004D3C3D" w14:paraId="74BE6A97" w14:textId="77777777" w:rsidTr="007332FC">
        <w:tc>
          <w:tcPr>
            <w:tcW w:w="350" w:type="pct"/>
            <w:vAlign w:val="center"/>
          </w:tcPr>
          <w:p w14:paraId="1598C99D" w14:textId="77777777" w:rsidR="007332FC" w:rsidRDefault="007332FC" w:rsidP="008120A4">
            <w:pPr>
              <w:autoSpaceDE w:val="0"/>
              <w:autoSpaceDN w:val="0"/>
              <w:adjustRightInd w:val="0"/>
              <w:spacing w:line="360" w:lineRule="auto"/>
              <w:jc w:val="both"/>
              <w:rPr>
                <w:lang w:val="en-US"/>
              </w:rPr>
            </w:pPr>
          </w:p>
        </w:tc>
        <w:tc>
          <w:tcPr>
            <w:tcW w:w="4300" w:type="pct"/>
            <w:vAlign w:val="center"/>
          </w:tcPr>
          <w:p w14:paraId="217B5911" w14:textId="06EFEB06" w:rsidR="007332FC" w:rsidRPr="007332FC" w:rsidRDefault="007332FC" w:rsidP="008120A4">
            <w:pPr>
              <w:spacing w:line="360" w:lineRule="auto"/>
              <w:jc w:val="both"/>
              <w:rPr>
                <w:rFonts w:eastAsiaTheme="minorEastAsia"/>
                <w:lang w:val="en-US"/>
              </w:rPr>
            </w:pPr>
            <m:oMathPara>
              <m:oMathParaPr>
                <m:jc m:val="center"/>
              </m:oMathParaPr>
              <m:oMath>
                <m:r>
                  <w:rPr>
                    <w:rFonts w:ascii="Cambria Math" w:hAnsi="Cambria Math"/>
                    <w:lang w:val="en-US"/>
                  </w:rPr>
                  <m:t>Recall=</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tc>
        <w:tc>
          <w:tcPr>
            <w:tcW w:w="1667" w:type="pct"/>
            <w:vAlign w:val="center"/>
          </w:tcPr>
          <w:p w14:paraId="141495AB" w14:textId="46FCB115" w:rsidR="007332FC" w:rsidRPr="007332FC" w:rsidRDefault="007332FC" w:rsidP="008120A4">
            <w:pPr>
              <w:pStyle w:val="Caption"/>
              <w:jc w:val="both"/>
              <w:rPr>
                <w:i w:val="0"/>
                <w:lang w:val="en-US"/>
              </w:rPr>
            </w:pPr>
            <w:r w:rsidRPr="00C43AB0">
              <w:rPr>
                <w:i w:val="0"/>
                <w:color w:val="auto"/>
                <w:sz w:val="24"/>
                <w:lang w:val="en-US"/>
              </w:rPr>
              <w:t>(</w:t>
            </w:r>
            <w:r w:rsidRPr="00C43AB0">
              <w:rPr>
                <w:i w:val="0"/>
                <w:color w:val="auto"/>
                <w:sz w:val="24"/>
              </w:rPr>
              <w:fldChar w:fldCharType="begin"/>
            </w:r>
            <w:r w:rsidRPr="00C43AB0">
              <w:rPr>
                <w:i w:val="0"/>
                <w:color w:val="auto"/>
                <w:sz w:val="24"/>
                <w:lang w:val="en-US"/>
              </w:rPr>
              <w:instrText xml:space="preserve"> SEQ ( \* ARABIC </w:instrText>
            </w:r>
            <w:r w:rsidRPr="00C43AB0">
              <w:rPr>
                <w:i w:val="0"/>
                <w:color w:val="auto"/>
                <w:sz w:val="24"/>
              </w:rPr>
              <w:fldChar w:fldCharType="separate"/>
            </w:r>
            <w:r w:rsidR="00632E5D">
              <w:rPr>
                <w:i w:val="0"/>
                <w:noProof/>
                <w:color w:val="auto"/>
                <w:sz w:val="24"/>
                <w:lang w:val="en-US"/>
              </w:rPr>
              <w:t>1</w:t>
            </w:r>
            <w:r w:rsidRPr="00C43AB0">
              <w:rPr>
                <w:i w:val="0"/>
                <w:color w:val="auto"/>
                <w:sz w:val="24"/>
              </w:rPr>
              <w:fldChar w:fldCharType="end"/>
            </w:r>
            <w:r w:rsidRPr="00C43AB0">
              <w:rPr>
                <w:i w:val="0"/>
                <w:color w:val="auto"/>
                <w:sz w:val="24"/>
                <w:lang w:val="en-US"/>
              </w:rPr>
              <w:t>)</w:t>
            </w:r>
          </w:p>
        </w:tc>
      </w:tr>
    </w:tbl>
    <w:p w14:paraId="1ECDE103" w14:textId="38CA7D13" w:rsidR="00C77380" w:rsidRDefault="00C77380" w:rsidP="008F4B89">
      <w:pPr>
        <w:spacing w:after="0" w:line="360" w:lineRule="auto"/>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TP</m:t>
        </m:r>
      </m:oMath>
      <w:r>
        <w:rPr>
          <w:rFonts w:eastAsiaTheme="minorEastAsia"/>
          <w:lang w:val="en-US"/>
        </w:rPr>
        <w:t xml:space="preserve"> (true positive) represents all the studies that are correctly included, and </w:t>
      </w:r>
      <m:oMath>
        <m:r>
          <w:rPr>
            <w:rFonts w:ascii="Cambria Math" w:eastAsiaTheme="minorEastAsia" w:hAnsi="Cambria Math"/>
            <w:lang w:val="en-US"/>
          </w:rPr>
          <m:t>FN</m:t>
        </m:r>
      </m:oMath>
      <w:r>
        <w:rPr>
          <w:rFonts w:eastAsiaTheme="minorEastAsia"/>
          <w:lang w:val="en-US"/>
        </w:rPr>
        <w:t xml:space="preserve"> (false negative) is the number of studies </w:t>
      </w:r>
      <w:r w:rsidR="007666B1">
        <w:rPr>
          <w:rFonts w:eastAsiaTheme="minorEastAsia"/>
          <w:lang w:val="en-US"/>
        </w:rPr>
        <w:t xml:space="preserve">that are </w:t>
      </w:r>
      <w:r>
        <w:rPr>
          <w:rFonts w:eastAsiaTheme="minorEastAsia"/>
          <w:lang w:val="en-US"/>
        </w:rPr>
        <w:t>falsely excluded.</w:t>
      </w:r>
      <w:r w:rsidR="001138D4">
        <w:rPr>
          <w:rFonts w:eastAsiaTheme="minorEastAsia"/>
          <w:lang w:val="en-US"/>
        </w:rPr>
        <w:t xml:space="preserve"> </w:t>
      </w:r>
      <w:r w:rsidR="00AA4BB7">
        <w:rPr>
          <w:rFonts w:eastAsiaTheme="minorEastAsia"/>
          <w:lang w:val="en-US"/>
        </w:rPr>
        <w:t>By contrast,</w:t>
      </w:r>
      <w:r w:rsidR="00D0040B">
        <w:rPr>
          <w:rFonts w:eastAsiaTheme="minorEastAsia"/>
          <w:lang w:val="en-US"/>
        </w:rPr>
        <w:t xml:space="preserve"> the</w:t>
      </w:r>
      <w:r w:rsidR="00AA4BB7">
        <w:rPr>
          <w:rFonts w:eastAsiaTheme="minorEastAsia"/>
          <w:lang w:val="en-US"/>
        </w:rPr>
        <w:t xml:space="preserve"> </w:t>
      </w:r>
      <w:r>
        <w:rPr>
          <w:rFonts w:eastAsiaTheme="minorEastAsia"/>
          <w:lang w:val="en-US"/>
        </w:rPr>
        <w:t>specificity</w:t>
      </w:r>
      <w:r w:rsidR="007E1D1B">
        <w:rPr>
          <w:rFonts w:eastAsiaTheme="minorEastAsia"/>
          <w:lang w:val="en-US"/>
        </w:rPr>
        <w:t xml:space="preserve"> metric</w:t>
      </w:r>
      <w:r>
        <w:rPr>
          <w:rFonts w:eastAsiaTheme="minorEastAsia"/>
          <w:lang w:val="en-US"/>
        </w:rPr>
        <w:t xml:space="preserve"> </w:t>
      </w:r>
      <w:r w:rsidR="00A4058B">
        <w:rPr>
          <w:rFonts w:eastAsiaTheme="minorEastAsia"/>
          <w:lang w:val="en-US"/>
        </w:rPr>
        <w:t xml:space="preserve">is </w:t>
      </w:r>
      <w:r w:rsidR="00AA4BB7">
        <w:rPr>
          <w:rFonts w:eastAsiaTheme="minorEastAsia"/>
          <w:lang w:val="en-US"/>
        </w:rPr>
        <w:t>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332FC" w:rsidRPr="001E6DC5" w14:paraId="04C8531A" w14:textId="77777777" w:rsidTr="007332FC">
        <w:tc>
          <w:tcPr>
            <w:tcW w:w="350" w:type="pct"/>
            <w:vAlign w:val="center"/>
          </w:tcPr>
          <w:p w14:paraId="40CC32A4" w14:textId="77777777" w:rsidR="007332FC" w:rsidRDefault="007332FC" w:rsidP="008120A4">
            <w:pPr>
              <w:autoSpaceDE w:val="0"/>
              <w:autoSpaceDN w:val="0"/>
              <w:adjustRightInd w:val="0"/>
              <w:spacing w:line="360" w:lineRule="auto"/>
              <w:jc w:val="both"/>
              <w:rPr>
                <w:lang w:val="en-US"/>
              </w:rPr>
            </w:pPr>
          </w:p>
        </w:tc>
        <w:tc>
          <w:tcPr>
            <w:tcW w:w="4300" w:type="pct"/>
            <w:vAlign w:val="center"/>
          </w:tcPr>
          <w:p w14:paraId="74BF9A1D" w14:textId="18A78CE6" w:rsidR="007332FC" w:rsidRPr="007332FC" w:rsidRDefault="007332FC" w:rsidP="008120A4">
            <w:pPr>
              <w:spacing w:line="360" w:lineRule="auto"/>
              <w:jc w:val="both"/>
              <w:rPr>
                <w:rFonts w:eastAsiaTheme="minorEastAsia"/>
                <w:lang w:val="en-US"/>
              </w:rPr>
            </w:pPr>
            <m:oMathPara>
              <m:oMath>
                <m:r>
                  <w:rPr>
                    <w:rFonts w:ascii="Cambria Math" w:eastAsiaTheme="minorEastAsia" w:hAnsi="Cambria Math"/>
                    <w:lang w:val="en-US"/>
                  </w:rPr>
                  <m:t>Specificity=</m:t>
                </m:r>
                <m:f>
                  <m:fPr>
                    <m:ctrlPr>
                      <w:rPr>
                        <w:rFonts w:ascii="Cambria Math" w:eastAsiaTheme="minorEastAsia" w:hAnsi="Cambria Math"/>
                        <w:i/>
                        <w:lang w:val="en-US"/>
                      </w:rPr>
                    </m:ctrlPr>
                  </m:fPr>
                  <m:num>
                    <m:r>
                      <w:rPr>
                        <w:rFonts w:ascii="Cambria Math" w:eastAsiaTheme="minorEastAsia" w:hAnsi="Cambria Math"/>
                        <w:lang w:val="en-US"/>
                      </w:rPr>
                      <m:t>TN</m:t>
                    </m:r>
                  </m:num>
                  <m:den>
                    <m:r>
                      <w:rPr>
                        <w:rFonts w:ascii="Cambria Math" w:eastAsiaTheme="minorEastAsia" w:hAnsi="Cambria Math"/>
                        <w:lang w:val="en-US"/>
                      </w:rPr>
                      <m:t>TN+FP</m:t>
                    </m:r>
                  </m:den>
                </m:f>
              </m:oMath>
            </m:oMathPara>
          </w:p>
        </w:tc>
        <w:tc>
          <w:tcPr>
            <w:tcW w:w="1667" w:type="pct"/>
            <w:vAlign w:val="center"/>
          </w:tcPr>
          <w:p w14:paraId="758830E2" w14:textId="74123C60" w:rsidR="007332FC" w:rsidRPr="007332FC" w:rsidRDefault="007332FC" w:rsidP="008120A4">
            <w:pPr>
              <w:pStyle w:val="Caption"/>
              <w:jc w:val="both"/>
              <w:rPr>
                <w:i w:val="0"/>
                <w:lang w:val="en-US"/>
              </w:rPr>
            </w:pPr>
            <w:r w:rsidRPr="00065935">
              <w:rPr>
                <w:i w:val="0"/>
                <w:color w:val="auto"/>
                <w:sz w:val="24"/>
                <w:lang w:val="en-US"/>
              </w:rPr>
              <w:t>(</w:t>
            </w:r>
            <w:r w:rsidRPr="00C43AB0">
              <w:rPr>
                <w:i w:val="0"/>
                <w:color w:val="auto"/>
                <w:sz w:val="24"/>
              </w:rPr>
              <w:fldChar w:fldCharType="begin"/>
            </w:r>
            <w:r w:rsidRPr="00065935">
              <w:rPr>
                <w:i w:val="0"/>
                <w:color w:val="auto"/>
                <w:sz w:val="24"/>
                <w:lang w:val="en-US"/>
              </w:rPr>
              <w:instrText xml:space="preserve"> SEQ ( \* ARABIC </w:instrText>
            </w:r>
            <w:r w:rsidRPr="00C43AB0">
              <w:rPr>
                <w:i w:val="0"/>
                <w:color w:val="auto"/>
                <w:sz w:val="24"/>
              </w:rPr>
              <w:fldChar w:fldCharType="separate"/>
            </w:r>
            <w:r w:rsidR="00632E5D">
              <w:rPr>
                <w:i w:val="0"/>
                <w:noProof/>
                <w:color w:val="auto"/>
                <w:sz w:val="24"/>
                <w:lang w:val="en-US"/>
              </w:rPr>
              <w:t>2</w:t>
            </w:r>
            <w:r w:rsidRPr="00C43AB0">
              <w:rPr>
                <w:i w:val="0"/>
                <w:color w:val="auto"/>
                <w:sz w:val="24"/>
              </w:rPr>
              <w:fldChar w:fldCharType="end"/>
            </w:r>
            <w:r w:rsidRPr="00065935">
              <w:rPr>
                <w:i w:val="0"/>
                <w:color w:val="auto"/>
                <w:sz w:val="24"/>
                <w:lang w:val="en-US"/>
              </w:rPr>
              <w:t>)</w:t>
            </w:r>
          </w:p>
        </w:tc>
      </w:tr>
    </w:tbl>
    <w:p w14:paraId="6FCED83D" w14:textId="77777777" w:rsidR="00120C6D" w:rsidRDefault="00C77380" w:rsidP="00D0040B">
      <w:pPr>
        <w:spacing w:after="0" w:line="360" w:lineRule="auto"/>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TN</m:t>
        </m:r>
      </m:oMath>
      <w:r>
        <w:rPr>
          <w:rFonts w:eastAsiaTheme="minorEastAsia"/>
          <w:lang w:val="en-US"/>
        </w:rPr>
        <w:t xml:space="preserve"> (true negative) represents all the studies that are correctly excluded, and </w:t>
      </w:r>
      <m:oMath>
        <m:r>
          <w:rPr>
            <w:rFonts w:ascii="Cambria Math" w:eastAsiaTheme="minorEastAsia" w:hAnsi="Cambria Math"/>
            <w:lang w:val="en-US"/>
          </w:rPr>
          <m:t>FP</m:t>
        </m:r>
      </m:oMath>
      <w:r>
        <w:rPr>
          <w:rFonts w:eastAsiaTheme="minorEastAsia"/>
          <w:lang w:val="en-US"/>
        </w:rPr>
        <w:t xml:space="preserve"> (false positive) is the number of studies falsely included. </w:t>
      </w:r>
    </w:p>
    <w:p w14:paraId="5B421540" w14:textId="5031A452" w:rsidR="00940841" w:rsidRDefault="00AD4DF6" w:rsidP="00940841">
      <w:pPr>
        <w:spacing w:after="0" w:line="360" w:lineRule="auto"/>
        <w:ind w:firstLine="1304"/>
        <w:jc w:val="both"/>
        <w:rPr>
          <w:rFonts w:eastAsiaTheme="minorEastAsia"/>
          <w:lang w:val="en-US"/>
        </w:rPr>
      </w:pPr>
      <w:r>
        <w:rPr>
          <w:rFonts w:eastAsiaTheme="minorEastAsia"/>
          <w:lang w:val="en-US"/>
        </w:rPr>
        <w:t>For our purpose, w</w:t>
      </w:r>
      <w:r w:rsidR="00D0040B">
        <w:rPr>
          <w:rFonts w:eastAsiaTheme="minorEastAsia"/>
          <w:lang w:val="en-US"/>
        </w:rPr>
        <w:t>e consider the recall measure to be the most important performance measure since missing relevant studies</w:t>
      </w:r>
      <w:r>
        <w:rPr>
          <w:rFonts w:eastAsiaTheme="minorEastAsia"/>
          <w:lang w:val="en-US"/>
        </w:rPr>
        <w:t xml:space="preserve"> (i.e.,</w:t>
      </w:r>
      <w:r w:rsidR="00D0040B">
        <w:rPr>
          <w:rFonts w:eastAsiaTheme="minorEastAsia"/>
          <w:lang w:val="en-US"/>
        </w:rPr>
        <w:t xml:space="preserve"> having a low recall</w:t>
      </w:r>
      <w:r>
        <w:rPr>
          <w:rFonts w:eastAsiaTheme="minorEastAsia"/>
          <w:lang w:val="en-US"/>
        </w:rPr>
        <w:t xml:space="preserve">) </w:t>
      </w:r>
      <w:r w:rsidR="00D0040B">
        <w:rPr>
          <w:rFonts w:eastAsiaTheme="minorEastAsia"/>
          <w:lang w:val="en-US"/>
        </w:rPr>
        <w:t>is the main reason for automated tools to potentially introduce bias in systematic review</w:t>
      </w:r>
      <w:r w:rsidR="00B120A6">
        <w:rPr>
          <w:rFonts w:eastAsiaTheme="minorEastAsia"/>
          <w:lang w:val="en-US"/>
        </w:rPr>
        <w:t>s</w:t>
      </w:r>
      <w:r w:rsidR="00D0040B">
        <w:rPr>
          <w:rFonts w:eastAsiaTheme="minorEastAsia"/>
          <w:lang w:val="en-US"/>
        </w:rPr>
        <w:t xml:space="preserve"> </w:t>
      </w:r>
      <w:r w:rsidR="00D0040B">
        <w:rPr>
          <w:rFonts w:eastAsiaTheme="minorEastAsia"/>
          <w:lang w:val="en-US"/>
        </w:rPr>
        <w:fldChar w:fldCharType="begin" w:fldLock="1"/>
      </w:r>
      <w:r w:rsidR="002C6EAF">
        <w:rPr>
          <w:rFonts w:eastAsiaTheme="minorEastAsia"/>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sidR="00D0040B">
        <w:rPr>
          <w:rFonts w:eastAsiaTheme="minorEastAsia"/>
          <w:lang w:val="en-US"/>
        </w:rPr>
        <w:fldChar w:fldCharType="separate"/>
      </w:r>
      <w:r w:rsidR="00DE061E" w:rsidRPr="00DE061E">
        <w:rPr>
          <w:rFonts w:eastAsiaTheme="minorEastAsia"/>
          <w:noProof/>
          <w:lang w:val="en-US"/>
        </w:rPr>
        <w:t>(Hou &amp; Tipton, 2024)</w:t>
      </w:r>
      <w:r w:rsidR="00D0040B">
        <w:rPr>
          <w:rFonts w:eastAsiaTheme="minorEastAsia"/>
          <w:lang w:val="en-US"/>
        </w:rPr>
        <w:fldChar w:fldCharType="end"/>
      </w:r>
      <w:r w:rsidR="00D0040B">
        <w:rPr>
          <w:rFonts w:eastAsiaTheme="minorEastAsia"/>
          <w:lang w:val="en-US"/>
        </w:rPr>
        <w:t>.</w:t>
      </w:r>
      <w:r w:rsidR="00C77380">
        <w:rPr>
          <w:rFonts w:eastAsiaTheme="minorEastAsia"/>
          <w:lang w:val="en-US"/>
        </w:rPr>
        <w:t xml:space="preserve"> </w:t>
      </w:r>
      <w:r w:rsidR="00120C6D">
        <w:rPr>
          <w:rFonts w:eastAsiaTheme="minorEastAsia"/>
          <w:lang w:val="en-US"/>
        </w:rPr>
        <w:t>A</w:t>
      </w:r>
      <w:r w:rsidR="00C77380">
        <w:rPr>
          <w:rFonts w:eastAsiaTheme="minorEastAsia"/>
          <w:lang w:val="en-US"/>
        </w:rPr>
        <w:t xml:space="preserve"> low specificity </w:t>
      </w:r>
      <w:r w:rsidR="00120C6D">
        <w:rPr>
          <w:rFonts w:eastAsiaTheme="minorEastAsia"/>
          <w:lang w:val="en-US"/>
        </w:rPr>
        <w:t xml:space="preserve">does not induce </w:t>
      </w:r>
      <w:r w:rsidR="000D0874">
        <w:rPr>
          <w:rFonts w:eastAsiaTheme="minorEastAsia"/>
          <w:lang w:val="en-US"/>
        </w:rPr>
        <w:t>bias</w:t>
      </w:r>
      <w:r w:rsidR="00120C6D">
        <w:rPr>
          <w:rFonts w:eastAsiaTheme="minorEastAsia"/>
          <w:lang w:val="en-US"/>
        </w:rPr>
        <w:t>, i</w:t>
      </w:r>
      <w:r w:rsidR="000D0874">
        <w:rPr>
          <w:rFonts w:eastAsiaTheme="minorEastAsia"/>
          <w:lang w:val="en-US"/>
        </w:rPr>
        <w:t xml:space="preserve">t </w:t>
      </w:r>
      <w:r w:rsidR="00C77380">
        <w:rPr>
          <w:rFonts w:eastAsiaTheme="minorEastAsia"/>
          <w:lang w:val="en-US"/>
        </w:rPr>
        <w:t xml:space="preserve">just means that reviewers </w:t>
      </w:r>
      <w:r w:rsidR="007666B1">
        <w:rPr>
          <w:rFonts w:eastAsiaTheme="minorEastAsia"/>
          <w:lang w:val="en-US"/>
        </w:rPr>
        <w:t xml:space="preserve">have to </w:t>
      </w:r>
      <w:r w:rsidR="00C77380">
        <w:rPr>
          <w:rFonts w:eastAsiaTheme="minorEastAsia"/>
          <w:lang w:val="en-US"/>
        </w:rPr>
        <w:t>re-examine</w:t>
      </w:r>
      <w:r w:rsidR="00B120A6">
        <w:rPr>
          <w:rFonts w:eastAsiaTheme="minorEastAsia"/>
          <w:lang w:val="en-US"/>
        </w:rPr>
        <w:t xml:space="preserve"> the relevancy of</w:t>
      </w:r>
      <w:r w:rsidR="00C77380">
        <w:rPr>
          <w:rFonts w:eastAsiaTheme="minorEastAsia"/>
          <w:lang w:val="en-US"/>
        </w:rPr>
        <w:t xml:space="preserve"> a larger share of the</w:t>
      </w:r>
      <w:r w:rsidR="00A4058B">
        <w:rPr>
          <w:rFonts w:eastAsiaTheme="minorEastAsia"/>
          <w:lang w:val="en-US"/>
        </w:rPr>
        <w:t xml:space="preserve"> </w:t>
      </w:r>
      <w:r w:rsidR="007C70A5">
        <w:rPr>
          <w:rFonts w:eastAsiaTheme="minorEastAsia"/>
          <w:lang w:val="en-US"/>
        </w:rPr>
        <w:t xml:space="preserve">total </w:t>
      </w:r>
      <w:r w:rsidR="00A4058B">
        <w:rPr>
          <w:rFonts w:eastAsiaTheme="minorEastAsia"/>
          <w:lang w:val="en-US"/>
        </w:rPr>
        <w:t>pool of</w:t>
      </w:r>
      <w:r w:rsidR="00C77380">
        <w:rPr>
          <w:rFonts w:eastAsiaTheme="minorEastAsia"/>
          <w:lang w:val="en-US"/>
        </w:rPr>
        <w:t xml:space="preserve"> reference</w:t>
      </w:r>
      <w:r w:rsidR="00B120A6">
        <w:rPr>
          <w:rFonts w:eastAsiaTheme="minorEastAsia"/>
          <w:lang w:val="en-US"/>
        </w:rPr>
        <w:t>s</w:t>
      </w:r>
      <w:r w:rsidR="00C77380">
        <w:rPr>
          <w:rFonts w:eastAsiaTheme="minorEastAsia"/>
          <w:lang w:val="en-US"/>
        </w:rPr>
        <w:t>.</w:t>
      </w:r>
      <w:r w:rsidR="00D0040B">
        <w:rPr>
          <w:rFonts w:eastAsiaTheme="minorEastAsia"/>
          <w:lang w:val="en-US"/>
        </w:rPr>
        <w:t xml:space="preserve"> If reviewers can be sure that they find all relevant studies but have a specificity of</w:t>
      </w:r>
      <w:r w:rsidR="00120C6D">
        <w:rPr>
          <w:rFonts w:eastAsiaTheme="minorEastAsia"/>
          <w:lang w:val="en-US"/>
        </w:rPr>
        <w:t>,</w:t>
      </w:r>
      <w:r w:rsidR="00A4058B">
        <w:rPr>
          <w:rFonts w:eastAsiaTheme="minorEastAsia"/>
          <w:lang w:val="en-US"/>
        </w:rPr>
        <w:t xml:space="preserve"> say</w:t>
      </w:r>
      <w:r w:rsidR="00120C6D">
        <w:rPr>
          <w:rFonts w:eastAsiaTheme="minorEastAsia"/>
          <w:lang w:val="en-US"/>
        </w:rPr>
        <w:t>,</w:t>
      </w:r>
      <w:r w:rsidR="00A4058B">
        <w:rPr>
          <w:rFonts w:eastAsiaTheme="minorEastAsia"/>
          <w:lang w:val="en-US"/>
        </w:rPr>
        <w:t xml:space="preserve"> </w:t>
      </w:r>
      <w:r w:rsidR="00576DCD">
        <w:rPr>
          <w:rFonts w:eastAsiaTheme="minorEastAsia"/>
          <w:lang w:val="en-US"/>
        </w:rPr>
        <w:t>.5</w:t>
      </w:r>
      <w:r w:rsidR="0015006E">
        <w:rPr>
          <w:rFonts w:eastAsiaTheme="minorEastAsia"/>
          <w:lang w:val="en-US"/>
        </w:rPr>
        <w:t xml:space="preserve">, </w:t>
      </w:r>
      <w:r w:rsidR="00D0040B">
        <w:rPr>
          <w:rFonts w:eastAsiaTheme="minorEastAsia"/>
          <w:lang w:val="en-US"/>
        </w:rPr>
        <w:t xml:space="preserve">this still implies that </w:t>
      </w:r>
      <w:r w:rsidR="00940841">
        <w:rPr>
          <w:rFonts w:eastAsiaTheme="minorEastAsia"/>
          <w:lang w:val="en-US"/>
        </w:rPr>
        <w:t>reviewers</w:t>
      </w:r>
      <w:r w:rsidR="00D0040B">
        <w:rPr>
          <w:rFonts w:eastAsiaTheme="minorEastAsia"/>
          <w:lang w:val="en-US"/>
        </w:rPr>
        <w:t xml:space="preserve"> can </w:t>
      </w:r>
      <w:r w:rsidR="00A22B89">
        <w:rPr>
          <w:rFonts w:eastAsiaTheme="minorEastAsia"/>
          <w:lang w:val="en-US"/>
        </w:rPr>
        <w:t>confidently</w:t>
      </w:r>
      <w:r w:rsidR="00D0040B">
        <w:rPr>
          <w:rFonts w:eastAsiaTheme="minorEastAsia"/>
          <w:lang w:val="en-US"/>
        </w:rPr>
        <w:t xml:space="preserve"> exclude 50% of the irrelevant records, which in most </w:t>
      </w:r>
      <w:r w:rsidR="007666B1">
        <w:rPr>
          <w:rFonts w:eastAsiaTheme="minorEastAsia"/>
          <w:lang w:val="en-US"/>
        </w:rPr>
        <w:t>cases</w:t>
      </w:r>
      <w:r w:rsidR="00B753E8">
        <w:rPr>
          <w:rFonts w:eastAsiaTheme="minorEastAsia"/>
          <w:lang w:val="en-US"/>
        </w:rPr>
        <w:t xml:space="preserve"> would </w:t>
      </w:r>
      <w:r w:rsidR="00D0040B">
        <w:rPr>
          <w:rFonts w:eastAsiaTheme="minorEastAsia"/>
          <w:lang w:val="en-US"/>
        </w:rPr>
        <w:t>a significant reduction in</w:t>
      </w:r>
      <w:r w:rsidR="00B120A6">
        <w:rPr>
          <w:rFonts w:eastAsiaTheme="minorEastAsia"/>
          <w:lang w:val="en-US"/>
        </w:rPr>
        <w:t xml:space="preserve"> </w:t>
      </w:r>
      <w:r w:rsidR="00D0040B">
        <w:rPr>
          <w:rFonts w:eastAsiaTheme="minorEastAsia"/>
          <w:lang w:val="en-US"/>
        </w:rPr>
        <w:t>screening workload.</w:t>
      </w:r>
      <w:r w:rsidR="00065935">
        <w:rPr>
          <w:rFonts w:eastAsiaTheme="minorEastAsia"/>
          <w:lang w:val="en-US"/>
        </w:rPr>
        <w:t xml:space="preserve"> </w:t>
      </w:r>
      <w:r w:rsidR="00120C6D">
        <w:rPr>
          <w:rFonts w:eastAsiaTheme="minorEastAsia"/>
          <w:lang w:val="en-US"/>
        </w:rPr>
        <w:t>As such</w:t>
      </w:r>
      <w:r w:rsidR="00EE7F05">
        <w:rPr>
          <w:rFonts w:eastAsiaTheme="minorEastAsia"/>
          <w:lang w:val="en-US"/>
        </w:rPr>
        <w:t xml:space="preserve">, we think that automated tools should be accepted </w:t>
      </w:r>
      <w:r w:rsidR="00A256F9">
        <w:rPr>
          <w:rFonts w:eastAsiaTheme="minorEastAsia"/>
          <w:lang w:val="en-US"/>
        </w:rPr>
        <w:t>as long as they come close</w:t>
      </w:r>
      <w:r w:rsidR="00EE7F05">
        <w:rPr>
          <w:rFonts w:eastAsiaTheme="minorEastAsia"/>
          <w:lang w:val="en-US"/>
        </w:rPr>
        <w:t xml:space="preserve"> to scenarios A and B</w:t>
      </w:r>
      <w:r w:rsidR="00340C02">
        <w:rPr>
          <w:rFonts w:eastAsiaTheme="minorEastAsia"/>
          <w:lang w:val="en-US"/>
        </w:rPr>
        <w:t xml:space="preserve"> </w:t>
      </w:r>
      <w:r w:rsidR="00F12354">
        <w:rPr>
          <w:rFonts w:eastAsiaTheme="minorEastAsia"/>
          <w:lang w:val="en-US"/>
        </w:rPr>
        <w:t>depicted</w:t>
      </w:r>
      <w:r w:rsidR="00340C02">
        <w:rPr>
          <w:rFonts w:eastAsiaTheme="minorEastAsia"/>
          <w:lang w:val="en-US"/>
        </w:rPr>
        <w:t xml:space="preserve"> </w:t>
      </w:r>
      <w:r w:rsidR="00EE7F05">
        <w:rPr>
          <w:rFonts w:eastAsiaTheme="minorEastAsia"/>
          <w:lang w:val="en-US"/>
        </w:rPr>
        <w:t xml:space="preserve">in Figure </w:t>
      </w:r>
      <w:r w:rsidR="00340C02">
        <w:rPr>
          <w:rFonts w:eastAsiaTheme="minorEastAsia"/>
          <w:lang w:val="en-US"/>
        </w:rPr>
        <w:t>1</w:t>
      </w:r>
      <w:r w:rsidR="007666B1">
        <w:rPr>
          <w:rFonts w:eastAsiaTheme="minorEastAsia"/>
          <w:lang w:val="en-US"/>
        </w:rPr>
        <w:t xml:space="preserve"> (i.e.,</w:t>
      </w:r>
      <w:r w:rsidR="00EE7F05">
        <w:rPr>
          <w:rFonts w:eastAsiaTheme="minorEastAsia"/>
          <w:lang w:val="en-US"/>
        </w:rPr>
        <w:t xml:space="preserve"> </w:t>
      </w:r>
      <w:r w:rsidR="00120C6D">
        <w:rPr>
          <w:rFonts w:eastAsiaTheme="minorEastAsia"/>
          <w:lang w:val="en-US"/>
        </w:rPr>
        <w:t>tools should be</w:t>
      </w:r>
      <w:r w:rsidR="00EE7F05">
        <w:rPr>
          <w:rFonts w:eastAsiaTheme="minorEastAsia"/>
          <w:lang w:val="en-US"/>
        </w:rPr>
        <w:t xml:space="preserve"> accepted when high recalls can be </w:t>
      </w:r>
      <w:r w:rsidR="007666B1">
        <w:rPr>
          <w:rFonts w:eastAsiaTheme="minorEastAsia"/>
          <w:lang w:val="en-US"/>
        </w:rPr>
        <w:t xml:space="preserve">reached, </w:t>
      </w:r>
      <w:r w:rsidR="00940841">
        <w:rPr>
          <w:rFonts w:eastAsiaTheme="minorEastAsia"/>
          <w:lang w:val="en-US"/>
        </w:rPr>
        <w:t>to a large extent</w:t>
      </w:r>
      <w:r w:rsidR="00EE7F05">
        <w:rPr>
          <w:rFonts w:eastAsiaTheme="minorEastAsia"/>
          <w:lang w:val="en-US"/>
        </w:rPr>
        <w:t xml:space="preserve"> independently of the </w:t>
      </w:r>
      <w:r w:rsidR="001138D4" w:rsidRPr="0015006E">
        <w:rPr>
          <w:lang w:val="en-US"/>
        </w:rPr>
        <w:t>accompanied</w:t>
      </w:r>
      <w:r w:rsidR="001138D4">
        <w:rPr>
          <w:rFonts w:eastAsiaTheme="minorEastAsia"/>
          <w:lang w:val="en-US"/>
        </w:rPr>
        <w:t xml:space="preserve"> </w:t>
      </w:r>
      <w:r w:rsidR="00EE7F05">
        <w:rPr>
          <w:rFonts w:eastAsiaTheme="minorEastAsia"/>
          <w:lang w:val="en-US"/>
        </w:rPr>
        <w:t xml:space="preserve">specificity </w:t>
      </w:r>
      <w:r w:rsidR="00EC6E04">
        <w:rPr>
          <w:rFonts w:eastAsiaTheme="minorEastAsia"/>
          <w:lang w:val="en-US"/>
        </w:rPr>
        <w:t>value</w:t>
      </w:r>
      <w:r w:rsidR="007666B1">
        <w:rPr>
          <w:rFonts w:eastAsiaTheme="minorEastAsia"/>
          <w:lang w:val="en-US"/>
        </w:rPr>
        <w:t>)</w:t>
      </w:r>
      <w:r w:rsidR="00EE7F05">
        <w:rPr>
          <w:rFonts w:eastAsiaTheme="minorEastAsia"/>
          <w:lang w:val="en-US"/>
        </w:rPr>
        <w:t>.</w:t>
      </w:r>
      <w:r w:rsidR="00A256F9">
        <w:rPr>
          <w:rFonts w:eastAsiaTheme="minorEastAsia"/>
          <w:lang w:val="en-US"/>
        </w:rPr>
        <w:t xml:space="preserve"> </w:t>
      </w:r>
      <w:r w:rsidR="00C77380">
        <w:rPr>
          <w:rFonts w:eastAsiaTheme="minorEastAsia"/>
          <w:lang w:val="en-US"/>
        </w:rPr>
        <w:t xml:space="preserve">We will come back to </w:t>
      </w:r>
      <w:r w:rsidR="000D0874">
        <w:rPr>
          <w:rFonts w:eastAsiaTheme="minorEastAsia"/>
          <w:lang w:val="en-US"/>
        </w:rPr>
        <w:t xml:space="preserve">this </w:t>
      </w:r>
      <w:r w:rsidR="00C77380">
        <w:rPr>
          <w:rFonts w:eastAsiaTheme="minorEastAsia"/>
          <w:lang w:val="en-US"/>
        </w:rPr>
        <w:t xml:space="preserve">in the following sections.  </w:t>
      </w:r>
    </w:p>
    <w:p w14:paraId="4241A628" w14:textId="1C567461" w:rsidR="0015006E" w:rsidRDefault="0015006E" w:rsidP="0015006E">
      <w:pPr>
        <w:spacing w:after="0" w:line="360" w:lineRule="auto"/>
        <w:ind w:firstLine="1304"/>
        <w:jc w:val="both"/>
        <w:rPr>
          <w:rFonts w:eastAsiaTheme="minorEastAsia"/>
          <w:lang w:val="en-US"/>
        </w:rPr>
      </w:pPr>
      <w:r>
        <w:rPr>
          <w:rFonts w:eastAsiaTheme="minorEastAsia"/>
          <w:lang w:val="en-US"/>
        </w:rPr>
        <w:tab/>
        <w:t xml:space="preserve">In addition to the recall and specificity metrics, which concern the inclusion or exclusion performances individually, it may also be relevant to look at summary metrics that incorporate the overall performance across the inclusion and exclusion metrics. A </w:t>
      </w:r>
      <w:r w:rsidR="00F12354">
        <w:rPr>
          <w:rFonts w:eastAsiaTheme="minorEastAsia"/>
          <w:lang w:val="en-US"/>
        </w:rPr>
        <w:t>common</w:t>
      </w:r>
      <w:r>
        <w:rPr>
          <w:rFonts w:eastAsiaTheme="minorEastAsia"/>
          <w:lang w:val="en-US"/>
        </w:rPr>
        <w:t xml:space="preserve"> issue with such summary metrics is that they tend to be sensitive to imbalances in the data. For instance, </w:t>
      </w:r>
      <w:r w:rsidR="00B753E8">
        <w:rPr>
          <w:rFonts w:eastAsiaTheme="minorEastAsia"/>
          <w:lang w:val="en-US"/>
        </w:rPr>
        <w:t>a</w:t>
      </w:r>
      <w:r>
        <w:rPr>
          <w:rFonts w:eastAsiaTheme="minorEastAsia"/>
          <w:lang w:val="en-US"/>
        </w:rPr>
        <w:t xml:space="preserve">ssume that you have 10 relevant records per 1000 records. You could then reach a raw agreement of 99% simply by excluding all records (i.e., without identifying any relevant record). To overcome this issue, we used </w:t>
      </w:r>
      <w:r w:rsidR="003578DB" w:rsidRPr="005C01DD">
        <w:rPr>
          <w:rFonts w:eastAsiaTheme="minorEastAsia"/>
          <w:i/>
          <w:lang w:val="en-US"/>
        </w:rPr>
        <w:t>the balanced accuracy</w:t>
      </w:r>
      <w:r w:rsidR="003578DB">
        <w:rPr>
          <w:rFonts w:eastAsiaTheme="minorEastAsia"/>
          <w:lang w:val="en-US"/>
        </w:rPr>
        <w:t xml:space="preserve"> </w:t>
      </w:r>
      <m:oMath>
        <m:r>
          <w:rPr>
            <w:rFonts w:ascii="Cambria Math" w:eastAsiaTheme="minorEastAsia" w:hAnsi="Cambria Math"/>
            <w:lang w:val="en-US"/>
          </w:rPr>
          <m:t>(bAcc)</m:t>
        </m:r>
      </m:oMath>
      <w:r w:rsidR="003578DB">
        <w:rPr>
          <w:rFonts w:eastAsiaTheme="minorEastAsia"/>
          <w:lang w:val="en-US"/>
        </w:rPr>
        <w:t xml:space="preserve"> </w:t>
      </w:r>
      <w:r>
        <w:rPr>
          <w:rFonts w:eastAsiaTheme="minorEastAsia"/>
          <w:lang w:val="en-US"/>
        </w:rPr>
        <w:t>metric</w:t>
      </w:r>
      <w:r w:rsidR="00D0089D">
        <w:rPr>
          <w:rFonts w:eastAsiaTheme="minorEastAsia"/>
          <w:lang w:val="en-US"/>
        </w:rPr>
        <w:t>,</w:t>
      </w:r>
      <w:r>
        <w:rPr>
          <w:rFonts w:eastAsiaTheme="minorEastAsia"/>
          <w:lang w:val="en-US"/>
        </w:rPr>
        <w:t xml:space="preserve"> </w:t>
      </w:r>
      <w:r w:rsidR="00D0089D">
        <w:rPr>
          <w:rFonts w:eastAsiaTheme="minorEastAsia"/>
          <w:lang w:val="en-US"/>
        </w:rPr>
        <w:t xml:space="preserve">which </w:t>
      </w:r>
      <w:r>
        <w:rPr>
          <w:rFonts w:eastAsiaTheme="minorEastAsia"/>
          <w:lang w:val="en-US"/>
        </w:rPr>
        <w:t>account</w:t>
      </w:r>
      <w:r w:rsidR="00D0089D">
        <w:rPr>
          <w:rFonts w:eastAsiaTheme="minorEastAsia"/>
          <w:lang w:val="en-US"/>
        </w:rPr>
        <w:t>s</w:t>
      </w:r>
      <w:r>
        <w:rPr>
          <w:rFonts w:eastAsiaTheme="minorEastAsia"/>
          <w:lang w:val="en-US"/>
        </w:rPr>
        <w:t xml:space="preserve"> for </w:t>
      </w:r>
      <w:r w:rsidR="003578DB">
        <w:rPr>
          <w:rFonts w:eastAsiaTheme="minorEastAsia"/>
          <w:lang w:val="en-US"/>
        </w:rPr>
        <w:t xml:space="preserve">data </w:t>
      </w:r>
      <w:r>
        <w:rPr>
          <w:rFonts w:eastAsiaTheme="minorEastAsia"/>
          <w:lang w:val="en-US"/>
        </w:rPr>
        <w:t>imbalance</w:t>
      </w:r>
      <w:r w:rsidR="003578DB">
        <w:rPr>
          <w:rFonts w:eastAsiaTheme="minorEastAsia"/>
          <w:i/>
          <w:lang w:val="en-US"/>
        </w:rPr>
        <w:t xml:space="preserve">. </w:t>
      </w:r>
      <w:r w:rsidR="00D0089D">
        <w:rPr>
          <w:rFonts w:eastAsiaTheme="minorEastAsia"/>
          <w:lang w:val="en-US"/>
        </w:rPr>
        <w:t xml:space="preserve">Thus, the </w:t>
      </w:r>
      <w:r w:rsidRPr="0015006E">
        <w:rPr>
          <w:rFonts w:eastAsiaTheme="minorEastAsia"/>
          <w:lang w:val="en-US"/>
        </w:rPr>
        <w:t>balanced accuracy metric</w:t>
      </w:r>
      <w:r>
        <w:rPr>
          <w:rFonts w:eastAsiaTheme="minorEastAsia"/>
          <w:lang w:val="en-US"/>
        </w:rPr>
        <w:t xml:space="preserve"> balances the accuracy of the performance across the recall and specificity metrics and is simply an average of those metrics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15006E" w14:paraId="04216264" w14:textId="77777777" w:rsidTr="0015006E">
        <w:tc>
          <w:tcPr>
            <w:tcW w:w="350" w:type="pct"/>
            <w:vAlign w:val="center"/>
          </w:tcPr>
          <w:p w14:paraId="6B90143C" w14:textId="77777777" w:rsidR="0015006E" w:rsidRDefault="0015006E" w:rsidP="007757A8">
            <w:pPr>
              <w:autoSpaceDE w:val="0"/>
              <w:autoSpaceDN w:val="0"/>
              <w:adjustRightInd w:val="0"/>
              <w:spacing w:line="360" w:lineRule="auto"/>
              <w:jc w:val="both"/>
              <w:rPr>
                <w:lang w:val="en-US"/>
              </w:rPr>
            </w:pPr>
          </w:p>
        </w:tc>
        <w:tc>
          <w:tcPr>
            <w:tcW w:w="4300" w:type="pct"/>
            <w:vAlign w:val="center"/>
          </w:tcPr>
          <w:p w14:paraId="11653B7C" w14:textId="0B790748" w:rsidR="0015006E" w:rsidRPr="007332FC" w:rsidRDefault="0015006E" w:rsidP="007757A8">
            <w:pPr>
              <w:spacing w:line="360" w:lineRule="auto"/>
              <w:jc w:val="both"/>
              <w:rPr>
                <w:rFonts w:eastAsiaTheme="minorEastAsia"/>
                <w:lang w:val="en-US"/>
              </w:rPr>
            </w:pPr>
            <m:oMathPara>
              <m:oMath>
                <m:r>
                  <w:rPr>
                    <w:rFonts w:ascii="Cambria Math" w:hAnsi="Cambria Math"/>
                    <w:lang w:val="en-US"/>
                  </w:rPr>
                  <m:t>bAcc=</m:t>
                </m:r>
                <m:f>
                  <m:fPr>
                    <m:ctrlPr>
                      <w:rPr>
                        <w:rFonts w:ascii="Cambria Math" w:hAnsi="Cambria Math"/>
                        <w:i/>
                        <w:lang w:val="en-US"/>
                      </w:rPr>
                    </m:ctrlPr>
                  </m:fPr>
                  <m:num>
                    <m:r>
                      <w:rPr>
                        <w:rFonts w:ascii="Cambria Math" w:hAnsi="Cambria Math"/>
                        <w:lang w:val="en-US"/>
                      </w:rPr>
                      <m:t>Recall+Specificity</m:t>
                    </m:r>
                  </m:num>
                  <m:den>
                    <m:r>
                      <w:rPr>
                        <w:rFonts w:ascii="Cambria Math" w:hAnsi="Cambria Math"/>
                        <w:lang w:val="en-US"/>
                      </w:rPr>
                      <m:t>2</m:t>
                    </m:r>
                  </m:den>
                </m:f>
              </m:oMath>
            </m:oMathPara>
          </w:p>
        </w:tc>
        <w:tc>
          <w:tcPr>
            <w:tcW w:w="350" w:type="pct"/>
            <w:vAlign w:val="center"/>
          </w:tcPr>
          <w:p w14:paraId="73A7B6EC" w14:textId="4C5EE016" w:rsidR="0015006E" w:rsidRPr="007332FC" w:rsidRDefault="0015006E" w:rsidP="007757A8">
            <w:pPr>
              <w:pStyle w:val="Caption"/>
              <w:jc w:val="both"/>
              <w:rPr>
                <w:i w:val="0"/>
                <w:lang w:val="en-US"/>
              </w:rPr>
            </w:pPr>
            <w:r w:rsidRPr="00C43AB0">
              <w:rPr>
                <w:i w:val="0"/>
                <w:color w:val="auto"/>
                <w:sz w:val="24"/>
              </w:rPr>
              <w:t>(</w:t>
            </w:r>
            <w:r w:rsidRPr="00C43AB0">
              <w:rPr>
                <w:i w:val="0"/>
                <w:color w:val="auto"/>
                <w:sz w:val="24"/>
              </w:rPr>
              <w:fldChar w:fldCharType="begin"/>
            </w:r>
            <w:r w:rsidRPr="00C43AB0">
              <w:rPr>
                <w:i w:val="0"/>
                <w:color w:val="auto"/>
                <w:sz w:val="24"/>
              </w:rPr>
              <w:instrText xml:space="preserve"> SEQ ( \* ARABIC </w:instrText>
            </w:r>
            <w:r w:rsidRPr="00C43AB0">
              <w:rPr>
                <w:i w:val="0"/>
                <w:color w:val="auto"/>
                <w:sz w:val="24"/>
              </w:rPr>
              <w:fldChar w:fldCharType="separate"/>
            </w:r>
            <w:r w:rsidR="00632E5D">
              <w:rPr>
                <w:i w:val="0"/>
                <w:noProof/>
                <w:color w:val="auto"/>
                <w:sz w:val="24"/>
              </w:rPr>
              <w:t>3</w:t>
            </w:r>
            <w:r w:rsidRPr="00C43AB0">
              <w:rPr>
                <w:i w:val="0"/>
                <w:color w:val="auto"/>
                <w:sz w:val="24"/>
              </w:rPr>
              <w:fldChar w:fldCharType="end"/>
            </w:r>
            <w:r w:rsidRPr="00C43AB0">
              <w:rPr>
                <w:i w:val="0"/>
                <w:color w:val="auto"/>
                <w:sz w:val="24"/>
              </w:rPr>
              <w:t>)</w:t>
            </w:r>
          </w:p>
        </w:tc>
      </w:tr>
    </w:tbl>
    <w:p w14:paraId="51FB9073" w14:textId="21EC9674" w:rsidR="003578DB" w:rsidRDefault="00B753E8" w:rsidP="0015006E">
      <w:pPr>
        <w:autoSpaceDE w:val="0"/>
        <w:autoSpaceDN w:val="0"/>
        <w:adjustRightInd w:val="0"/>
        <w:spacing w:after="0" w:line="360" w:lineRule="auto"/>
        <w:ind w:firstLine="1304"/>
        <w:jc w:val="both"/>
        <w:rPr>
          <w:rFonts w:eastAsiaTheme="minorEastAsia"/>
          <w:lang w:val="en-US"/>
        </w:rPr>
      </w:pPr>
      <w:r>
        <w:rPr>
          <w:rFonts w:eastAsiaTheme="minorEastAsia"/>
          <w:lang w:val="en-US"/>
        </w:rPr>
        <w:t>We could have calculated o</w:t>
      </w:r>
      <w:r w:rsidR="003578DB">
        <w:rPr>
          <w:rFonts w:eastAsiaTheme="minorEastAsia"/>
          <w:lang w:val="en-US"/>
        </w:rPr>
        <w:t xml:space="preserve">ther relevant metrics could as well, </w:t>
      </w:r>
      <w:r w:rsidR="003578DB" w:rsidRPr="003578DB">
        <w:rPr>
          <w:rFonts w:eastAsiaTheme="minorEastAsia" w:cs="Times New Roman"/>
          <w:lang w:val="en-US"/>
        </w:rPr>
        <w:t>such as the</w:t>
      </w:r>
      <w:r w:rsidR="003578DB" w:rsidRPr="003578DB">
        <w:rPr>
          <w:rFonts w:cs="Times New Roman"/>
          <w:szCs w:val="24"/>
          <w:lang w:val="en-US"/>
        </w:rPr>
        <w:t xml:space="preserve"> normalized Matthew correlation coefficient</w:t>
      </w:r>
      <w:r w:rsidR="003578DB">
        <w:rPr>
          <w:rFonts w:cs="Times New Roman"/>
          <w:szCs w:val="24"/>
          <w:lang w:val="en-US"/>
        </w:rPr>
        <w:t xml:space="preserve"> </w:t>
      </w:r>
      <w:r w:rsidR="003578DB">
        <w:rPr>
          <w:rFonts w:cs="Times New Roman"/>
          <w:color w:val="131413"/>
          <w:szCs w:val="24"/>
          <w:lang w:val="en-US"/>
        </w:rPr>
        <w:fldChar w:fldCharType="begin" w:fldLock="1"/>
      </w:r>
      <w:r w:rsidR="002C6EAF">
        <w:rPr>
          <w:rFonts w:cs="Times New Roman"/>
          <w:color w:val="131413"/>
          <w:szCs w:val="24"/>
          <w:lang w:val="en-US"/>
        </w:rPr>
        <w:instrText>ADDIN CSL_CITATION {"citationItems":[{"id":"ITEM-1","itemData":{"DOI":"10.1186/s13040-023-00322-4","ISSN":"1756-0381","author":[{"dropping-particle":"","family":"Chicco","given":"Davide","non-dropping-particle":"","parse-names":false,"suffix":""},{"dropping-particle":"","family":"Jurman","given":"Giuseppe","non-dropping-particle":"","parse-names":false,"suffix":""}],"container-title":"BioData Mining","id":"ITEM-1","issue":"1","issued":{"date-parts":[["2023"]]},"page":"1-23","publisher":"BioMed Central","title":"The Matthews correlation coefficient (MCC) should replace the ROC AUC as the standard metric for assessing binary classification","type":"article-journal","volume":"16"},"uris":["http://www.mendeley.com/documents/?uuid=6fac3e20-bbad-407b-aefe-492d85d7e353"]}],"mendeley":{"formattedCitation":"(Chicco &amp; Jurman, 2023)","plainTextFormattedCitation":"(Chicco &amp; Jurman, 2023)","previouslyFormattedCitation":"(Chicco &amp; Jurman, 2023)"},"properties":{"noteIndex":0},"schema":"https://github.com/citation-style-language/schema/raw/master/csl-citation.json"}</w:instrText>
      </w:r>
      <w:r w:rsidR="003578DB">
        <w:rPr>
          <w:rFonts w:cs="Times New Roman"/>
          <w:color w:val="131413"/>
          <w:szCs w:val="24"/>
          <w:lang w:val="en-US"/>
        </w:rPr>
        <w:fldChar w:fldCharType="separate"/>
      </w:r>
      <w:r w:rsidR="003578DB" w:rsidRPr="00DE061E">
        <w:rPr>
          <w:rFonts w:cs="Times New Roman"/>
          <w:noProof/>
          <w:color w:val="131413"/>
          <w:szCs w:val="24"/>
          <w:lang w:val="en-US"/>
        </w:rPr>
        <w:t>(Chicco &amp; Jurman, 2023)</w:t>
      </w:r>
      <w:r w:rsidR="003578DB">
        <w:rPr>
          <w:rFonts w:cs="Times New Roman"/>
          <w:color w:val="131413"/>
          <w:szCs w:val="24"/>
          <w:lang w:val="en-US"/>
        </w:rPr>
        <w:fldChar w:fldCharType="end"/>
      </w:r>
      <w:r w:rsidR="003578DB">
        <w:rPr>
          <w:rFonts w:cs="Times New Roman"/>
          <w:color w:val="131413"/>
          <w:szCs w:val="24"/>
          <w:lang w:val="en-US"/>
        </w:rPr>
        <w:t>. However, we will mainly focus on the metric</w:t>
      </w:r>
      <w:r w:rsidR="00D0089D">
        <w:rPr>
          <w:rFonts w:cs="Times New Roman"/>
          <w:color w:val="131413"/>
          <w:szCs w:val="24"/>
          <w:lang w:val="en-US"/>
        </w:rPr>
        <w:t>s</w:t>
      </w:r>
      <w:r w:rsidR="003578DB">
        <w:rPr>
          <w:rFonts w:cs="Times New Roman"/>
          <w:color w:val="131413"/>
          <w:szCs w:val="24"/>
          <w:lang w:val="en-US"/>
        </w:rPr>
        <w:t xml:space="preserve"> presented in Equations 1-3 since these are most intuitive in their interpretation. Yet, we have shared all data behind all of our analyses</w:t>
      </w:r>
      <w:r w:rsidR="00D0089D">
        <w:rPr>
          <w:rFonts w:cs="Times New Roman"/>
          <w:color w:val="131413"/>
          <w:szCs w:val="24"/>
          <w:lang w:val="en-US"/>
        </w:rPr>
        <w:t>,</w:t>
      </w:r>
      <w:r w:rsidR="003578DB">
        <w:rPr>
          <w:rFonts w:cs="Times New Roman"/>
          <w:color w:val="131413"/>
          <w:szCs w:val="24"/>
          <w:lang w:val="en-US"/>
        </w:rPr>
        <w:t xml:space="preserve"> </w:t>
      </w:r>
      <w:r w:rsidR="00D0089D">
        <w:rPr>
          <w:rFonts w:cs="Times New Roman"/>
          <w:color w:val="131413"/>
          <w:szCs w:val="24"/>
          <w:lang w:val="en-US"/>
        </w:rPr>
        <w:t>thereby allowing</w:t>
      </w:r>
      <w:r w:rsidR="003578DB">
        <w:rPr>
          <w:rFonts w:cs="Times New Roman"/>
          <w:color w:val="131413"/>
          <w:szCs w:val="24"/>
          <w:lang w:val="en-US"/>
        </w:rPr>
        <w:t xml:space="preserve"> readers </w:t>
      </w:r>
      <w:r w:rsidR="00D0089D">
        <w:rPr>
          <w:rFonts w:cs="Times New Roman"/>
          <w:color w:val="131413"/>
          <w:szCs w:val="24"/>
          <w:lang w:val="en-US"/>
        </w:rPr>
        <w:t xml:space="preserve">to </w:t>
      </w:r>
      <w:r>
        <w:rPr>
          <w:rFonts w:cs="Times New Roman"/>
          <w:color w:val="131413"/>
          <w:szCs w:val="24"/>
          <w:lang w:val="en-US"/>
        </w:rPr>
        <w:t>add</w:t>
      </w:r>
      <w:r w:rsidR="003578DB">
        <w:rPr>
          <w:rFonts w:cs="Times New Roman"/>
          <w:color w:val="131413"/>
          <w:szCs w:val="24"/>
          <w:lang w:val="en-US"/>
        </w:rPr>
        <w:t xml:space="preserve"> further estimations </w:t>
      </w:r>
      <w:r>
        <w:rPr>
          <w:rFonts w:cs="Times New Roman"/>
          <w:color w:val="131413"/>
          <w:szCs w:val="24"/>
          <w:lang w:val="en-US"/>
        </w:rPr>
        <w:t>if</w:t>
      </w:r>
      <w:r w:rsidR="003578DB">
        <w:rPr>
          <w:rFonts w:cs="Times New Roman"/>
          <w:color w:val="131413"/>
          <w:szCs w:val="24"/>
          <w:lang w:val="en-US"/>
        </w:rPr>
        <w:t xml:space="preserve"> necessary.</w:t>
      </w:r>
    </w:p>
    <w:p w14:paraId="62696803" w14:textId="307A34A3" w:rsidR="006E65B5" w:rsidRPr="00487B81" w:rsidRDefault="00065935" w:rsidP="00065935">
      <w:pPr>
        <w:spacing w:after="0" w:line="360" w:lineRule="auto"/>
        <w:jc w:val="both"/>
        <w:rPr>
          <w:rFonts w:eastAsiaTheme="minorEastAsia"/>
          <w:lang w:val="en-US"/>
        </w:rPr>
      </w:pPr>
      <w:r w:rsidRPr="00487B81">
        <w:rPr>
          <w:rFonts w:eastAsiaTheme="minorEastAsia"/>
          <w:lang w:val="en-US"/>
        </w:rPr>
        <w:t>F</w:t>
      </w:r>
      <w:r w:rsidR="00487B81" w:rsidRPr="00487B81">
        <w:rPr>
          <w:rFonts w:eastAsiaTheme="minorEastAsia"/>
          <w:lang w:val="en-US"/>
        </w:rPr>
        <w:t>IGURE</w:t>
      </w:r>
      <w:r w:rsidRPr="00487B81">
        <w:rPr>
          <w:rFonts w:eastAsiaTheme="minorEastAsia"/>
          <w:lang w:val="en-US"/>
        </w:rPr>
        <w:t xml:space="preserve"> </w:t>
      </w:r>
      <w:r w:rsidR="00340C02" w:rsidRPr="00487B81">
        <w:rPr>
          <w:rFonts w:eastAsiaTheme="minorEastAsia"/>
          <w:lang w:val="en-US"/>
        </w:rPr>
        <w:t>1</w:t>
      </w:r>
      <w:r w:rsidRPr="00487B81">
        <w:rPr>
          <w:rFonts w:eastAsiaTheme="minorEastAsia"/>
          <w:lang w:val="en-US"/>
        </w:rPr>
        <w:t>:</w:t>
      </w:r>
      <w:r w:rsidR="00F55C04" w:rsidRPr="00487B81">
        <w:rPr>
          <w:rFonts w:eastAsiaTheme="minorEastAsia"/>
          <w:lang w:val="en-US"/>
        </w:rPr>
        <w:t xml:space="preserve"> </w:t>
      </w:r>
      <w:r w:rsidR="00F55C04" w:rsidRPr="0086604F">
        <w:rPr>
          <w:rFonts w:eastAsiaTheme="minorEastAsia"/>
          <w:i/>
          <w:lang w:val="en-US"/>
        </w:rPr>
        <w:t>Recall and specificity performances</w:t>
      </w:r>
    </w:p>
    <w:tbl>
      <w:tblPr>
        <w:tblStyle w:val="TableGrid"/>
        <w:tblW w:w="0" w:type="auto"/>
        <w:tblLook w:val="04A0" w:firstRow="1" w:lastRow="0" w:firstColumn="1" w:lastColumn="0" w:noHBand="0" w:noVBand="1"/>
      </w:tblPr>
      <w:tblGrid>
        <w:gridCol w:w="4814"/>
        <w:gridCol w:w="4814"/>
      </w:tblGrid>
      <w:tr w:rsidR="00065935" w14:paraId="37DC225B" w14:textId="77777777" w:rsidTr="00065935">
        <w:tc>
          <w:tcPr>
            <w:tcW w:w="4814" w:type="dxa"/>
          </w:tcPr>
          <w:p w14:paraId="3D80FC56" w14:textId="535020F2"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A</w:t>
            </w:r>
            <w:r w:rsidRPr="0029632B">
              <w:rPr>
                <w:rFonts w:eastAsiaTheme="minorEastAsia"/>
                <w:sz w:val="22"/>
                <w:lang w:val="en-US"/>
              </w:rPr>
              <w:t>: High recall, high specificity</w:t>
            </w:r>
          </w:p>
          <w:p w14:paraId="3D92CE4E" w14:textId="6CA6B9C8"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87936" behindDoc="0" locked="0" layoutInCell="1" allowOverlap="1" wp14:anchorId="5A033D03" wp14:editId="140EE485">
                      <wp:simplePos x="0" y="0"/>
                      <wp:positionH relativeFrom="column">
                        <wp:posOffset>640631</wp:posOffset>
                      </wp:positionH>
                      <wp:positionV relativeFrom="paragraph">
                        <wp:posOffset>206399</wp:posOffset>
                      </wp:positionV>
                      <wp:extent cx="800100" cy="29527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086FAF08" w14:textId="77777777" w:rsidR="00857791" w:rsidRDefault="00857791" w:rsidP="0029632B">
                                  <w:r w:rsidRPr="0029632B">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033D03" id="_x0000_t202" coordsize="21600,21600" o:spt="202" path="m,l,21600r21600,l21600,xe">
                      <v:stroke joinstyle="miter"/>
                      <v:path gradientshapeok="t" o:connecttype="rect"/>
                    </v:shapetype>
                    <v:shape id="Text Box 2" o:spid="_x0000_s1026" type="#_x0000_t202" style="position:absolute;left:0;text-align:left;margin-left:50.45pt;margin-top:16.25pt;width:63pt;height:23.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" filled="f" stroked="f">
                      <v:textbox>
                        <w:txbxContent>
                          <w:p w14:paraId="086FAF08" w14:textId="77777777" w:rsidR="00857791" w:rsidRDefault="00857791" w:rsidP="0029632B">
                            <w:r w:rsidRPr="0029632B">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79744" behindDoc="0" locked="0" layoutInCell="1" allowOverlap="1" wp14:anchorId="785DFD0E" wp14:editId="48C1F6F9">
                      <wp:simplePos x="0" y="0"/>
                      <wp:positionH relativeFrom="column">
                        <wp:posOffset>-6350</wp:posOffset>
                      </wp:positionH>
                      <wp:positionV relativeFrom="paragraph">
                        <wp:posOffset>6350</wp:posOffset>
                      </wp:positionV>
                      <wp:extent cx="2143125" cy="1971675"/>
                      <wp:effectExtent l="0" t="0" r="28575" b="28575"/>
                      <wp:wrapNone/>
                      <wp:docPr id="7" name="Oval 7"/>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74947D32" id="Oval 7" o:spid="_x0000_s1026" style="position:absolute;margin-left:-.5pt;margin-top:.5pt;width:168.75pt;height:15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" filled="f" strokecolor="black [3213]" strokeweight="1pt">
                      <v:stroke joinstyle="miter"/>
                    </v:oval>
                  </w:pict>
                </mc:Fallback>
              </mc:AlternateContent>
            </w:r>
          </w:p>
          <w:p w14:paraId="668390EF" w14:textId="1DA9B99B" w:rsidR="00065935" w:rsidRPr="0029632B" w:rsidRDefault="00065935" w:rsidP="00065935">
            <w:pPr>
              <w:spacing w:line="360" w:lineRule="auto"/>
              <w:jc w:val="both"/>
              <w:rPr>
                <w:rFonts w:eastAsiaTheme="minorEastAsia"/>
                <w:sz w:val="22"/>
                <w:lang w:val="en-US"/>
              </w:rPr>
            </w:pPr>
          </w:p>
          <w:p w14:paraId="01EDA5E1" w14:textId="7A8F7720"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698176" behindDoc="0" locked="0" layoutInCell="1" allowOverlap="1" wp14:anchorId="6DCF3156" wp14:editId="75F95914">
                      <wp:simplePos x="0" y="0"/>
                      <wp:positionH relativeFrom="column">
                        <wp:posOffset>619760</wp:posOffset>
                      </wp:positionH>
                      <wp:positionV relativeFrom="paragraph">
                        <wp:posOffset>172720</wp:posOffset>
                      </wp:positionV>
                      <wp:extent cx="971550" cy="695325"/>
                      <wp:effectExtent l="0" t="0" r="19050" b="28575"/>
                      <wp:wrapNone/>
                      <wp:docPr id="30" name="Oval 30"/>
                      <wp:cNvGraphicFramePr/>
                      <a:graphic xmlns:a="http://schemas.openxmlformats.org/drawingml/2006/main">
                        <a:graphicData uri="http://schemas.microsoft.com/office/word/2010/wordprocessingShape">
                          <wps:wsp>
                            <wps:cNvSpPr/>
                            <wps:spPr>
                              <a:xfrm>
                                <a:off x="0" y="0"/>
                                <a:ext cx="971550" cy="695325"/>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8425E" id="Oval 30" o:spid="_x0000_s1026" style="position:absolute;margin-left:48.8pt;margin-top:13.6pt;width:76.5pt;height:5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" fillcolor="#747070 [1614]" strokecolor="black [3213]" strokeweight="1pt">
                      <v:fill opacity="32896f"/>
                      <v:stroke dashstyle="dash" joinstyle="miter"/>
                    </v:oval>
                  </w:pict>
                </mc:Fallback>
              </mc:AlternateContent>
            </w:r>
            <w:r w:rsidR="0029632B" w:rsidRPr="0029632B">
              <w:rPr>
                <w:noProof/>
                <w:sz w:val="22"/>
              </w:rPr>
              <mc:AlternateContent>
                <mc:Choice Requires="wps">
                  <w:drawing>
                    <wp:anchor distT="0" distB="0" distL="114300" distR="114300" simplePos="0" relativeHeight="251706368" behindDoc="0" locked="0" layoutInCell="1" allowOverlap="1" wp14:anchorId="213D5256" wp14:editId="2C810572">
                      <wp:simplePos x="0" y="0"/>
                      <wp:positionH relativeFrom="column">
                        <wp:posOffset>519861</wp:posOffset>
                      </wp:positionH>
                      <wp:positionV relativeFrom="paragraph">
                        <wp:posOffset>273338</wp:posOffset>
                      </wp:positionV>
                      <wp:extent cx="733425" cy="533400"/>
                      <wp:effectExtent l="0" t="0" r="28575" b="19050"/>
                      <wp:wrapNone/>
                      <wp:docPr id="34" name="Oval 34"/>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8543AB" id="Oval 34" o:spid="_x0000_s1026" style="position:absolute;margin-left:40.95pt;margin-top:21.5pt;width:57.75pt;height:4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3Dpg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" fillcolor="#5b9bd5" strokecolor="black [3213]" strokeweight="1pt">
                      <v:fill opacity="32896f"/>
                      <v:stroke joinstyle="miter"/>
                    </v:oval>
                  </w:pict>
                </mc:Fallback>
              </mc:AlternateContent>
            </w:r>
          </w:p>
          <w:p w14:paraId="710D5236" w14:textId="53321103"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16608" behindDoc="0" locked="0" layoutInCell="1" allowOverlap="1" wp14:anchorId="63B729CC" wp14:editId="50EB1217">
                      <wp:simplePos x="0" y="0"/>
                      <wp:positionH relativeFrom="column">
                        <wp:posOffset>589280</wp:posOffset>
                      </wp:positionH>
                      <wp:positionV relativeFrom="paragraph">
                        <wp:posOffset>161290</wp:posOffset>
                      </wp:positionV>
                      <wp:extent cx="800100" cy="257175"/>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noFill/>
                              <a:ln w="9525">
                                <a:noFill/>
                                <a:miter lim="800000"/>
                                <a:headEnd/>
                                <a:tailEnd/>
                              </a:ln>
                            </wps:spPr>
                            <wps:txbx>
                              <w:txbxContent>
                                <w:p w14:paraId="75DA996F" w14:textId="77777777" w:rsidR="00857791" w:rsidRDefault="00857791" w:rsidP="0029632B">
                                  <w:r w:rsidRPr="0029632B">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729CC" id="_x0000_s1027" type="#_x0000_t202" style="position:absolute;left:0;text-align:left;margin-left:46.4pt;margin-top:12.7pt;width:63pt;height:20.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" filled="f" stroked="f">
                      <v:textbox>
                        <w:txbxContent>
                          <w:p w14:paraId="75DA996F" w14:textId="77777777" w:rsidR="00857791" w:rsidRDefault="00857791" w:rsidP="0029632B">
                            <w:r w:rsidRPr="0029632B">
                              <w:rPr>
                                <w:sz w:val="22"/>
                              </w:rPr>
                              <w:t>Relevant</w:t>
                            </w:r>
                          </w:p>
                        </w:txbxContent>
                      </v:textbox>
                      <w10:wrap type="square"/>
                    </v:shape>
                  </w:pict>
                </mc:Fallback>
              </mc:AlternateContent>
            </w:r>
          </w:p>
          <w:p w14:paraId="58C957D9" w14:textId="67596F79" w:rsidR="00065935" w:rsidRPr="0029632B" w:rsidRDefault="0029632B" w:rsidP="0029632B">
            <w:pPr>
              <w:tabs>
                <w:tab w:val="left" w:pos="2907"/>
              </w:tabs>
              <w:spacing w:line="360" w:lineRule="auto"/>
              <w:jc w:val="both"/>
              <w:rPr>
                <w:rFonts w:eastAsiaTheme="minorEastAsia"/>
                <w:sz w:val="22"/>
                <w:lang w:val="en-US"/>
              </w:rPr>
            </w:pPr>
            <w:r w:rsidRPr="0029632B">
              <w:rPr>
                <w:rFonts w:eastAsiaTheme="minorEastAsia"/>
                <w:sz w:val="22"/>
                <w:lang w:val="en-US"/>
              </w:rPr>
              <w:tab/>
            </w:r>
          </w:p>
          <w:p w14:paraId="552AD7C3" w14:textId="6D166679"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26848" behindDoc="0" locked="0" layoutInCell="1" allowOverlap="1" wp14:anchorId="43E7DDEF" wp14:editId="225BA30E">
                      <wp:simplePos x="0" y="0"/>
                      <wp:positionH relativeFrom="column">
                        <wp:posOffset>1560829</wp:posOffset>
                      </wp:positionH>
                      <wp:positionV relativeFrom="paragraph">
                        <wp:posOffset>29845</wp:posOffset>
                      </wp:positionV>
                      <wp:extent cx="657225" cy="552450"/>
                      <wp:effectExtent l="38100" t="38100" r="2857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657225"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13E3EE" id="_x0000_t32" coordsize="21600,21600" o:spt="32" o:oned="t" path="m,l21600,21600e" filled="f">
                      <v:path arrowok="t" fillok="f" o:connecttype="none"/>
                      <o:lock v:ext="edit" shapetype="t"/>
                    </v:shapetype>
                    <v:shape id="Straight Arrow Connector 8" o:spid="_x0000_s1026" type="#_x0000_t32" style="position:absolute;margin-left:122.9pt;margin-top:2.35pt;width:51.75pt;height:43.5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" strokecolor="black [3213]" strokeweight=".5pt">
                      <v:stroke endarrow="block" joinstyle="miter"/>
                    </v:shape>
                  </w:pict>
                </mc:Fallback>
              </mc:AlternateContent>
            </w:r>
          </w:p>
          <w:p w14:paraId="06D2B13D" w14:textId="347D4A1A" w:rsidR="0029632B" w:rsidRPr="0029632B" w:rsidRDefault="0029632B" w:rsidP="00065935">
            <w:pPr>
              <w:spacing w:line="360" w:lineRule="auto"/>
              <w:jc w:val="both"/>
              <w:rPr>
                <w:rFonts w:eastAsiaTheme="minorEastAsia"/>
                <w:sz w:val="22"/>
                <w:lang w:val="en-US"/>
              </w:rPr>
            </w:pPr>
          </w:p>
          <w:p w14:paraId="698B23D0" w14:textId="4590A315"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37088" behindDoc="0" locked="0" layoutInCell="1" allowOverlap="1" wp14:anchorId="2F1E874E" wp14:editId="16ADFF6F">
                      <wp:simplePos x="0" y="0"/>
                      <wp:positionH relativeFrom="column">
                        <wp:posOffset>1694180</wp:posOffset>
                      </wp:positionH>
                      <wp:positionV relativeFrom="paragraph">
                        <wp:posOffset>138430</wp:posOffset>
                      </wp:positionV>
                      <wp:extent cx="1172845" cy="278130"/>
                      <wp:effectExtent l="0" t="0" r="27305"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278130"/>
                              </a:xfrm>
                              <a:prstGeom prst="rect">
                                <a:avLst/>
                              </a:prstGeom>
                              <a:noFill/>
                              <a:ln w="9525">
                                <a:solidFill>
                                  <a:schemeClr val="tx1"/>
                                </a:solidFill>
                                <a:miter lim="800000"/>
                                <a:headEnd/>
                                <a:tailEnd/>
                              </a:ln>
                            </wps:spPr>
                            <wps:txbx>
                              <w:txbxContent>
                                <w:p w14:paraId="738642B7" w14:textId="77777777" w:rsidR="00857791" w:rsidRPr="0029632B" w:rsidRDefault="00857791" w:rsidP="0029632B">
                                  <w:pPr>
                                    <w:rPr>
                                      <w:sz w:val="22"/>
                                    </w:rPr>
                                  </w:pPr>
                                  <w:r w:rsidRPr="0029632B">
                                    <w:rPr>
                                      <w:sz w:val="22"/>
                                    </w:rPr>
                                    <w:t>Included by GPT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E874E" id="_x0000_s1028" type="#_x0000_t202" style="position:absolute;left:0;text-align:left;margin-left:133.4pt;margin-top:10.9pt;width:92.35pt;height:21.9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" filled="f" strokecolor="black [3213]">
                      <v:textbox>
                        <w:txbxContent>
                          <w:p w14:paraId="738642B7" w14:textId="77777777" w:rsidR="00857791" w:rsidRPr="0029632B" w:rsidRDefault="00857791" w:rsidP="0029632B">
                            <w:pPr>
                              <w:rPr>
                                <w:sz w:val="22"/>
                              </w:rPr>
                            </w:pPr>
                            <w:r w:rsidRPr="0029632B">
                              <w:rPr>
                                <w:sz w:val="22"/>
                              </w:rPr>
                              <w:t>Included by GPT</w:t>
                            </w:r>
                          </w:p>
                        </w:txbxContent>
                      </v:textbox>
                      <w10:wrap type="square"/>
                    </v:shape>
                  </w:pict>
                </mc:Fallback>
              </mc:AlternateContent>
            </w:r>
          </w:p>
        </w:tc>
        <w:tc>
          <w:tcPr>
            <w:tcW w:w="4814" w:type="dxa"/>
          </w:tcPr>
          <w:p w14:paraId="1642CF1E" w14:textId="061CC6FC"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B</w:t>
            </w:r>
            <w:r w:rsidRPr="0029632B">
              <w:rPr>
                <w:rFonts w:eastAsiaTheme="minorEastAsia"/>
                <w:sz w:val="22"/>
                <w:lang w:val="en-US"/>
              </w:rPr>
              <w:t>: High recall, low specificity</w:t>
            </w:r>
          </w:p>
          <w:p w14:paraId="3CDFBC1B" w14:textId="2AEB7871"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92032" behindDoc="0" locked="0" layoutInCell="1" allowOverlap="1" wp14:anchorId="78AC4027" wp14:editId="63CE0F89">
                      <wp:simplePos x="0" y="0"/>
                      <wp:positionH relativeFrom="column">
                        <wp:posOffset>663599</wp:posOffset>
                      </wp:positionH>
                      <wp:positionV relativeFrom="paragraph">
                        <wp:posOffset>194478</wp:posOffset>
                      </wp:positionV>
                      <wp:extent cx="800100" cy="29527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15EE0A4D" w14:textId="77777777" w:rsidR="00857791" w:rsidRDefault="00857791"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C4027" id="_x0000_s1029" type="#_x0000_t202" style="position:absolute;left:0;text-align:left;margin-left:52.25pt;margin-top:15.3pt;width:63pt;height:23.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" filled="f" stroked="f">
                      <v:textbox>
                        <w:txbxContent>
                          <w:p w14:paraId="15EE0A4D" w14:textId="77777777" w:rsidR="00857791" w:rsidRDefault="00857791" w:rsidP="0029632B">
                            <w:r w:rsidRPr="001605B2">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81792" behindDoc="0" locked="0" layoutInCell="1" allowOverlap="1" wp14:anchorId="569807AB" wp14:editId="1E7AF84D">
                      <wp:simplePos x="0" y="0"/>
                      <wp:positionH relativeFrom="column">
                        <wp:posOffset>8363</wp:posOffset>
                      </wp:positionH>
                      <wp:positionV relativeFrom="paragraph">
                        <wp:posOffset>27090</wp:posOffset>
                      </wp:positionV>
                      <wp:extent cx="2143125" cy="1971675"/>
                      <wp:effectExtent l="0" t="0" r="28575" b="28575"/>
                      <wp:wrapNone/>
                      <wp:docPr id="12" name="Oval 12"/>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65929662" id="Oval 12" o:spid="_x0000_s1026" style="position:absolute;margin-left:.65pt;margin-top:2.15pt;width:168.75pt;height:15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" filled="f" strokecolor="black [3213]" strokeweight="1pt">
                      <v:stroke joinstyle="miter"/>
                    </v:oval>
                  </w:pict>
                </mc:Fallback>
              </mc:AlternateContent>
            </w:r>
          </w:p>
          <w:p w14:paraId="19E9C2A0" w14:textId="7D0E663C"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00224" behindDoc="0" locked="0" layoutInCell="1" allowOverlap="1" wp14:anchorId="574E3DCB" wp14:editId="2C75058F">
                      <wp:simplePos x="0" y="0"/>
                      <wp:positionH relativeFrom="column">
                        <wp:posOffset>590550</wp:posOffset>
                      </wp:positionH>
                      <wp:positionV relativeFrom="paragraph">
                        <wp:posOffset>394970</wp:posOffset>
                      </wp:positionV>
                      <wp:extent cx="1267460" cy="1130060"/>
                      <wp:effectExtent l="0" t="0" r="27940" b="13335"/>
                      <wp:wrapNone/>
                      <wp:docPr id="31" name="Oval 31"/>
                      <wp:cNvGraphicFramePr/>
                      <a:graphic xmlns:a="http://schemas.openxmlformats.org/drawingml/2006/main">
                        <a:graphicData uri="http://schemas.microsoft.com/office/word/2010/wordprocessingShape">
                          <wps:wsp>
                            <wps:cNvSpPr/>
                            <wps:spPr>
                              <a:xfrm>
                                <a:off x="0" y="0"/>
                                <a:ext cx="1267460" cy="1130060"/>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7AFFA" id="Oval 31" o:spid="_x0000_s1026" style="position:absolute;margin-left:46.5pt;margin-top:31.1pt;width:99.8pt;height:8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" fillcolor="#747070 [1614]" strokecolor="black [3213]" strokeweight="1pt">
                      <v:fill opacity="32896f"/>
                      <v:stroke dashstyle="dash" joinstyle="miter"/>
                    </v:oval>
                  </w:pict>
                </mc:Fallback>
              </mc:AlternateContent>
            </w:r>
            <w:r w:rsidRPr="0029632B">
              <w:rPr>
                <w:noProof/>
                <w:sz w:val="22"/>
              </w:rPr>
              <mc:AlternateContent>
                <mc:Choice Requires="wps">
                  <w:drawing>
                    <wp:anchor distT="45720" distB="45720" distL="114300" distR="114300" simplePos="0" relativeHeight="251718656" behindDoc="0" locked="0" layoutInCell="1" allowOverlap="1" wp14:anchorId="14F3FEA7" wp14:editId="09812D38">
                      <wp:simplePos x="0" y="0"/>
                      <wp:positionH relativeFrom="column">
                        <wp:posOffset>617855</wp:posOffset>
                      </wp:positionH>
                      <wp:positionV relativeFrom="paragraph">
                        <wp:posOffset>636270</wp:posOffset>
                      </wp:positionV>
                      <wp:extent cx="800100" cy="295275"/>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42C37489" w14:textId="77777777" w:rsidR="00857791" w:rsidRDefault="00857791"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3FEA7" id="_x0000_s1030" type="#_x0000_t202" style="position:absolute;left:0;text-align:left;margin-left:48.65pt;margin-top:50.1pt;width:63pt;height:23.2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" filled="f" stroked="f">
                      <v:textbox>
                        <w:txbxContent>
                          <w:p w14:paraId="42C37489" w14:textId="77777777" w:rsidR="00857791" w:rsidRDefault="00857791" w:rsidP="0029632B">
                            <w:r w:rsidRPr="001605B2">
                              <w:rPr>
                                <w:sz w:val="22"/>
                              </w:rPr>
                              <w:t>Relevant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708416" behindDoc="0" locked="0" layoutInCell="1" allowOverlap="1" wp14:anchorId="634784F7" wp14:editId="66158392">
                      <wp:simplePos x="0" y="0"/>
                      <wp:positionH relativeFrom="column">
                        <wp:posOffset>551455</wp:posOffset>
                      </wp:positionH>
                      <wp:positionV relativeFrom="paragraph">
                        <wp:posOffset>507114</wp:posOffset>
                      </wp:positionV>
                      <wp:extent cx="733425" cy="533400"/>
                      <wp:effectExtent l="0" t="0" r="28575" b="19050"/>
                      <wp:wrapNone/>
                      <wp:docPr id="35" name="Oval 35"/>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B229CD" id="Oval 35" o:spid="_x0000_s1026" style="position:absolute;margin-left:43.4pt;margin-top:39.95pt;width:57.75pt;height: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7KpQ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" fillcolor="#5b9bd5" strokecolor="black [3213]" strokeweight="1pt">
                      <v:fill opacity="32896f"/>
                      <v:stroke joinstyle="miter"/>
                    </v:oval>
                  </w:pict>
                </mc:Fallback>
              </mc:AlternateContent>
            </w:r>
          </w:p>
        </w:tc>
      </w:tr>
      <w:tr w:rsidR="00065935" w14:paraId="617A636A" w14:textId="77777777" w:rsidTr="00065935">
        <w:tc>
          <w:tcPr>
            <w:tcW w:w="4814" w:type="dxa"/>
          </w:tcPr>
          <w:p w14:paraId="43B8E15F" w14:textId="0ADCCFE8"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C</w:t>
            </w:r>
            <w:r w:rsidRPr="0029632B">
              <w:rPr>
                <w:rFonts w:eastAsiaTheme="minorEastAsia"/>
                <w:sz w:val="22"/>
                <w:lang w:val="en-US"/>
              </w:rPr>
              <w:t>: Low recall, high specificity</w:t>
            </w:r>
          </w:p>
          <w:p w14:paraId="5420A489" w14:textId="627A1B02"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96128" behindDoc="0" locked="0" layoutInCell="1" allowOverlap="1" wp14:anchorId="50F5F392" wp14:editId="775DBCAA">
                      <wp:simplePos x="0" y="0"/>
                      <wp:positionH relativeFrom="column">
                        <wp:posOffset>675137</wp:posOffset>
                      </wp:positionH>
                      <wp:positionV relativeFrom="paragraph">
                        <wp:posOffset>224083</wp:posOffset>
                      </wp:positionV>
                      <wp:extent cx="800100" cy="295275"/>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69EBDF94" w14:textId="77777777" w:rsidR="00857791" w:rsidRDefault="00857791"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5F392" id="_x0000_s1031" type="#_x0000_t202" style="position:absolute;left:0;text-align:left;margin-left:53.15pt;margin-top:17.65pt;width:63pt;height:23.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" filled="f" stroked="f">
                      <v:textbox>
                        <w:txbxContent>
                          <w:p w14:paraId="69EBDF94" w14:textId="77777777" w:rsidR="00857791" w:rsidRDefault="00857791" w:rsidP="0029632B">
                            <w:r w:rsidRPr="001605B2">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83840" behindDoc="0" locked="0" layoutInCell="1" allowOverlap="1" wp14:anchorId="4A67EB90" wp14:editId="48240A11">
                      <wp:simplePos x="0" y="0"/>
                      <wp:positionH relativeFrom="column">
                        <wp:posOffset>-6350</wp:posOffset>
                      </wp:positionH>
                      <wp:positionV relativeFrom="paragraph">
                        <wp:posOffset>27701</wp:posOffset>
                      </wp:positionV>
                      <wp:extent cx="2143125" cy="1971675"/>
                      <wp:effectExtent l="0" t="0" r="28575" b="28575"/>
                      <wp:wrapNone/>
                      <wp:docPr id="23" name="Oval 23"/>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35F11C4F" id="Oval 23" o:spid="_x0000_s1026" style="position:absolute;margin-left:-.5pt;margin-top:2.2pt;width:168.75pt;height:15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" filled="f" strokecolor="black [3213]" strokeweight="1pt">
                      <v:stroke joinstyle="miter"/>
                    </v:oval>
                  </w:pict>
                </mc:Fallback>
              </mc:AlternateContent>
            </w:r>
          </w:p>
          <w:p w14:paraId="04CDFA9A" w14:textId="206FE938" w:rsidR="00065935" w:rsidRPr="0029632B" w:rsidRDefault="00065935" w:rsidP="00065935">
            <w:pPr>
              <w:spacing w:line="360" w:lineRule="auto"/>
              <w:jc w:val="both"/>
              <w:rPr>
                <w:rFonts w:eastAsiaTheme="minorEastAsia"/>
                <w:sz w:val="22"/>
                <w:lang w:val="en-US"/>
              </w:rPr>
            </w:pPr>
          </w:p>
          <w:p w14:paraId="49775AB2" w14:textId="6A452255"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12512" behindDoc="0" locked="0" layoutInCell="1" allowOverlap="1" wp14:anchorId="2062CF14" wp14:editId="02A8CB65">
                      <wp:simplePos x="0" y="0"/>
                      <wp:positionH relativeFrom="column">
                        <wp:posOffset>320568</wp:posOffset>
                      </wp:positionH>
                      <wp:positionV relativeFrom="paragraph">
                        <wp:posOffset>195257</wp:posOffset>
                      </wp:positionV>
                      <wp:extent cx="733425" cy="533400"/>
                      <wp:effectExtent l="0" t="0" r="28575" b="19050"/>
                      <wp:wrapNone/>
                      <wp:docPr id="38" name="Oval 38"/>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0E1A3025" id="Oval 38" o:spid="_x0000_s1026" style="position:absolute;margin-left:25.25pt;margin-top:15.35pt;width:57.75pt;height:4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" fillcolor="#5b9bd5" strokecolor="black [3213]" strokeweight="1pt">
                      <v:fill opacity="32896f"/>
                      <v:stroke joinstyle="miter"/>
                    </v:oval>
                  </w:pict>
                </mc:Fallback>
              </mc:AlternateContent>
            </w:r>
          </w:p>
          <w:p w14:paraId="6CFA8DAF" w14:textId="381A3936"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20704" behindDoc="0" locked="0" layoutInCell="1" allowOverlap="1" wp14:anchorId="3D74143D" wp14:editId="7D3447C9">
                      <wp:simplePos x="0" y="0"/>
                      <wp:positionH relativeFrom="column">
                        <wp:posOffset>346710</wp:posOffset>
                      </wp:positionH>
                      <wp:positionV relativeFrom="paragraph">
                        <wp:posOffset>74079</wp:posOffset>
                      </wp:positionV>
                      <wp:extent cx="800100" cy="295275"/>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39A7A942" w14:textId="77777777" w:rsidR="00857791" w:rsidRDefault="00857791"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4143D" id="_x0000_s1032" type="#_x0000_t202" style="position:absolute;left:0;text-align:left;margin-left:27.3pt;margin-top:5.85pt;width:63pt;height:23.2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" filled="f" stroked="f">
                      <v:textbox>
                        <w:txbxContent>
                          <w:p w14:paraId="39A7A942" w14:textId="77777777" w:rsidR="00857791" w:rsidRDefault="00857791" w:rsidP="0029632B">
                            <w:r w:rsidRPr="001605B2">
                              <w:rPr>
                                <w:sz w:val="22"/>
                              </w:rPr>
                              <w:t>Relevant</w:t>
                            </w:r>
                          </w:p>
                        </w:txbxContent>
                      </v:textbox>
                      <w10:wrap type="square"/>
                    </v:shape>
                  </w:pict>
                </mc:Fallback>
              </mc:AlternateContent>
            </w:r>
          </w:p>
          <w:p w14:paraId="22848655" w14:textId="7DA024C4"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04320" behindDoc="0" locked="0" layoutInCell="1" allowOverlap="1" wp14:anchorId="0F5BB71B" wp14:editId="7CC2F056">
                      <wp:simplePos x="0" y="0"/>
                      <wp:positionH relativeFrom="column">
                        <wp:posOffset>819785</wp:posOffset>
                      </wp:positionH>
                      <wp:positionV relativeFrom="paragraph">
                        <wp:posOffset>10795</wp:posOffset>
                      </wp:positionV>
                      <wp:extent cx="541020" cy="379095"/>
                      <wp:effectExtent l="0" t="0" r="11430" b="20955"/>
                      <wp:wrapNone/>
                      <wp:docPr id="33" name="Oval 33"/>
                      <wp:cNvGraphicFramePr/>
                      <a:graphic xmlns:a="http://schemas.openxmlformats.org/drawingml/2006/main">
                        <a:graphicData uri="http://schemas.microsoft.com/office/word/2010/wordprocessingShape">
                          <wps:wsp>
                            <wps:cNvSpPr/>
                            <wps:spPr>
                              <a:xfrm>
                                <a:off x="0" y="0"/>
                                <a:ext cx="541020" cy="379095"/>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44610482" id="Oval 33" o:spid="_x0000_s1026" style="position:absolute;margin-left:64.55pt;margin-top:.85pt;width:42.6pt;height:29.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" fillcolor="#747070 [1614]" strokecolor="black [3213]" strokeweight="1pt">
                      <v:fill opacity="32896f"/>
                      <v:stroke dashstyle="dash" joinstyle="miter"/>
                    </v:oval>
                  </w:pict>
                </mc:Fallback>
              </mc:AlternateContent>
            </w:r>
          </w:p>
          <w:p w14:paraId="2896B0D5" w14:textId="733BC31C" w:rsidR="00065935" w:rsidRPr="0029632B" w:rsidRDefault="00065935" w:rsidP="00065935">
            <w:pPr>
              <w:spacing w:line="360" w:lineRule="auto"/>
              <w:jc w:val="both"/>
              <w:rPr>
                <w:rFonts w:eastAsiaTheme="minorEastAsia"/>
                <w:sz w:val="22"/>
                <w:lang w:val="en-US"/>
              </w:rPr>
            </w:pPr>
          </w:p>
          <w:p w14:paraId="09256D14" w14:textId="77777777" w:rsidR="00065935" w:rsidRPr="0029632B" w:rsidRDefault="00065935" w:rsidP="00065935">
            <w:pPr>
              <w:spacing w:line="360" w:lineRule="auto"/>
              <w:jc w:val="both"/>
              <w:rPr>
                <w:rFonts w:eastAsiaTheme="minorEastAsia"/>
                <w:sz w:val="22"/>
                <w:lang w:val="en-US"/>
              </w:rPr>
            </w:pPr>
          </w:p>
          <w:p w14:paraId="2FC74EC7" w14:textId="77777777" w:rsidR="00065935" w:rsidRDefault="00065935" w:rsidP="00065935">
            <w:pPr>
              <w:spacing w:line="360" w:lineRule="auto"/>
              <w:jc w:val="both"/>
              <w:rPr>
                <w:rFonts w:eastAsiaTheme="minorEastAsia"/>
                <w:sz w:val="22"/>
                <w:lang w:val="en-US"/>
              </w:rPr>
            </w:pPr>
          </w:p>
          <w:p w14:paraId="131ED9AC" w14:textId="063B6611" w:rsidR="00B753E8" w:rsidRPr="0029632B" w:rsidRDefault="00B753E8" w:rsidP="00065935">
            <w:pPr>
              <w:spacing w:line="360" w:lineRule="auto"/>
              <w:jc w:val="both"/>
              <w:rPr>
                <w:rFonts w:eastAsiaTheme="minorEastAsia"/>
                <w:sz w:val="22"/>
                <w:lang w:val="en-US"/>
              </w:rPr>
            </w:pPr>
          </w:p>
        </w:tc>
        <w:tc>
          <w:tcPr>
            <w:tcW w:w="4814" w:type="dxa"/>
          </w:tcPr>
          <w:p w14:paraId="6A7C697E" w14:textId="77777777"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D</w:t>
            </w:r>
            <w:r w:rsidRPr="0029632B">
              <w:rPr>
                <w:rFonts w:eastAsiaTheme="minorEastAsia"/>
                <w:sz w:val="22"/>
                <w:lang w:val="en-US"/>
              </w:rPr>
              <w:t>: Low recall, low specificity</w:t>
            </w:r>
          </w:p>
          <w:p w14:paraId="21916272" w14:textId="026E336A" w:rsidR="0029632B" w:rsidRPr="0029632B" w:rsidRDefault="001605B2"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22752" behindDoc="0" locked="0" layoutInCell="1" allowOverlap="1" wp14:anchorId="6E46B968" wp14:editId="496DC296">
                      <wp:simplePos x="0" y="0"/>
                      <wp:positionH relativeFrom="column">
                        <wp:posOffset>188068</wp:posOffset>
                      </wp:positionH>
                      <wp:positionV relativeFrom="paragraph">
                        <wp:posOffset>827620</wp:posOffset>
                      </wp:positionV>
                      <wp:extent cx="800100" cy="295275"/>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7BA75E82" w14:textId="77777777" w:rsidR="00857791" w:rsidRDefault="00857791"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6B968" id="_x0000_s1033" type="#_x0000_t202" style="position:absolute;left:0;text-align:left;margin-left:14.8pt;margin-top:65.15pt;width:63pt;height:23.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" filled="f" stroked="f">
                      <v:textbox>
                        <w:txbxContent>
                          <w:p w14:paraId="7BA75E82" w14:textId="77777777" w:rsidR="00857791" w:rsidRDefault="00857791" w:rsidP="0029632B">
                            <w:r w:rsidRPr="001605B2">
                              <w:rPr>
                                <w:sz w:val="22"/>
                              </w:rPr>
                              <w:t>Relevant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724800" behindDoc="0" locked="0" layoutInCell="1" allowOverlap="1" wp14:anchorId="0CC9528B" wp14:editId="58B72CB8">
                      <wp:simplePos x="0" y="0"/>
                      <wp:positionH relativeFrom="column">
                        <wp:posOffset>775443</wp:posOffset>
                      </wp:positionH>
                      <wp:positionV relativeFrom="paragraph">
                        <wp:posOffset>661886</wp:posOffset>
                      </wp:positionV>
                      <wp:extent cx="1267460" cy="1130060"/>
                      <wp:effectExtent l="0" t="0" r="27940" b="13335"/>
                      <wp:wrapNone/>
                      <wp:docPr id="45" name="Oval 45"/>
                      <wp:cNvGraphicFramePr/>
                      <a:graphic xmlns:a="http://schemas.openxmlformats.org/drawingml/2006/main">
                        <a:graphicData uri="http://schemas.microsoft.com/office/word/2010/wordprocessingShape">
                          <wps:wsp>
                            <wps:cNvSpPr/>
                            <wps:spPr>
                              <a:xfrm>
                                <a:off x="0" y="0"/>
                                <a:ext cx="1267460" cy="1130060"/>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9B4F17" id="Oval 45" o:spid="_x0000_s1026" style="position:absolute;margin-left:61.05pt;margin-top:52.1pt;width:99.8pt;height:8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" fillcolor="#747070 [1614]" strokecolor="black [3213]" strokeweight="1pt">
                      <v:fill opacity="32896f"/>
                      <v:stroke dashstyle="dash" joinstyle="miter"/>
                    </v:oval>
                  </w:pict>
                </mc:Fallback>
              </mc:AlternateContent>
            </w:r>
            <w:r w:rsidR="0029632B" w:rsidRPr="0029632B">
              <w:rPr>
                <w:noProof/>
                <w:sz w:val="22"/>
              </w:rPr>
              <mc:AlternateContent>
                <mc:Choice Requires="wps">
                  <w:drawing>
                    <wp:anchor distT="0" distB="0" distL="114300" distR="114300" simplePos="0" relativeHeight="251710464" behindDoc="0" locked="0" layoutInCell="1" allowOverlap="1" wp14:anchorId="5C946960" wp14:editId="3CA1AEDC">
                      <wp:simplePos x="0" y="0"/>
                      <wp:positionH relativeFrom="column">
                        <wp:posOffset>205260</wp:posOffset>
                      </wp:positionH>
                      <wp:positionV relativeFrom="paragraph">
                        <wp:posOffset>704898</wp:posOffset>
                      </wp:positionV>
                      <wp:extent cx="733425" cy="533400"/>
                      <wp:effectExtent l="0" t="0" r="28575" b="19050"/>
                      <wp:wrapNone/>
                      <wp:docPr id="37" name="Oval 37"/>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13E3DBF1" id="Oval 37" o:spid="_x0000_s1026" style="position:absolute;margin-left:16.15pt;margin-top:55.5pt;width:57.75pt;height:4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nYpg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" fillcolor="#5b9bd5" strokecolor="black [3213]" strokeweight="1pt">
                      <v:fill opacity="32896f"/>
                      <v:stroke joinstyle="miter"/>
                    </v:oval>
                  </w:pict>
                </mc:Fallback>
              </mc:AlternateContent>
            </w:r>
            <w:r w:rsidR="0029632B" w:rsidRPr="0029632B">
              <w:rPr>
                <w:noProof/>
                <w:sz w:val="22"/>
              </w:rPr>
              <mc:AlternateContent>
                <mc:Choice Requires="wps">
                  <w:drawing>
                    <wp:anchor distT="45720" distB="45720" distL="114300" distR="114300" simplePos="0" relativeHeight="251694080" behindDoc="0" locked="0" layoutInCell="1" allowOverlap="1" wp14:anchorId="706FA66F" wp14:editId="41B7D968">
                      <wp:simplePos x="0" y="0"/>
                      <wp:positionH relativeFrom="column">
                        <wp:posOffset>672225</wp:posOffset>
                      </wp:positionH>
                      <wp:positionV relativeFrom="paragraph">
                        <wp:posOffset>224514</wp:posOffset>
                      </wp:positionV>
                      <wp:extent cx="800100" cy="29527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645CEA78" w14:textId="77777777" w:rsidR="00857791" w:rsidRDefault="00857791"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FA66F" id="_x0000_s1034" type="#_x0000_t202" style="position:absolute;left:0;text-align:left;margin-left:52.95pt;margin-top:17.7pt;width:63pt;height:23.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" filled="f" stroked="f">
                      <v:textbox>
                        <w:txbxContent>
                          <w:p w14:paraId="645CEA78" w14:textId="77777777" w:rsidR="00857791" w:rsidRDefault="00857791" w:rsidP="0029632B">
                            <w:r w:rsidRPr="001605B2">
                              <w:rPr>
                                <w:sz w:val="22"/>
                              </w:rPr>
                              <w:t>Irrelevant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685888" behindDoc="0" locked="0" layoutInCell="1" allowOverlap="1" wp14:anchorId="667B6742" wp14:editId="27352D77">
                      <wp:simplePos x="0" y="0"/>
                      <wp:positionH relativeFrom="column">
                        <wp:posOffset>-635</wp:posOffset>
                      </wp:positionH>
                      <wp:positionV relativeFrom="paragraph">
                        <wp:posOffset>6350</wp:posOffset>
                      </wp:positionV>
                      <wp:extent cx="2143125" cy="1971675"/>
                      <wp:effectExtent l="0" t="0" r="28575" b="28575"/>
                      <wp:wrapNone/>
                      <wp:docPr id="24" name="Oval 24"/>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47A1840B" id="Oval 24" o:spid="_x0000_s1026" style="position:absolute;margin-left:-.05pt;margin-top:.5pt;width:168.75pt;height:15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" filled="f" strokecolor="black [3213]" strokeweight="1pt">
                      <v:stroke joinstyle="miter"/>
                    </v:oval>
                  </w:pict>
                </mc:Fallback>
              </mc:AlternateContent>
            </w:r>
          </w:p>
        </w:tc>
      </w:tr>
    </w:tbl>
    <w:p w14:paraId="56F18FEA" w14:textId="713344F0" w:rsidR="00A51020" w:rsidRDefault="00751331" w:rsidP="00522B45">
      <w:pPr>
        <w:spacing w:after="0" w:line="360" w:lineRule="auto"/>
        <w:jc w:val="both"/>
        <w:rPr>
          <w:rFonts w:eastAsiaTheme="minorEastAsia"/>
          <w:sz w:val="20"/>
          <w:lang w:val="en-US"/>
        </w:rPr>
      </w:pPr>
      <w:r w:rsidRPr="000F40C7">
        <w:rPr>
          <w:rFonts w:eastAsiaTheme="minorEastAsia"/>
          <w:i/>
          <w:sz w:val="20"/>
          <w:lang w:val="en-US"/>
        </w:rPr>
        <w:t>Note</w:t>
      </w:r>
      <w:r w:rsidRPr="000F40C7">
        <w:rPr>
          <w:rFonts w:eastAsiaTheme="minorEastAsia"/>
          <w:sz w:val="20"/>
          <w:lang w:val="en-US"/>
        </w:rPr>
        <w:t>: The blue</w:t>
      </w:r>
      <w:r w:rsidR="00A256F9" w:rsidRPr="000F40C7">
        <w:rPr>
          <w:rFonts w:eastAsiaTheme="minorEastAsia"/>
          <w:sz w:val="20"/>
          <w:lang w:val="en-US"/>
        </w:rPr>
        <w:t>-</w:t>
      </w:r>
      <w:r w:rsidRPr="000F40C7">
        <w:rPr>
          <w:rFonts w:eastAsiaTheme="minorEastAsia"/>
          <w:sz w:val="20"/>
          <w:lang w:val="en-US"/>
        </w:rPr>
        <w:t>colored circles indicate the propo</w:t>
      </w:r>
      <w:r w:rsidR="00DF351E" w:rsidRPr="000F40C7">
        <w:rPr>
          <w:rFonts w:eastAsiaTheme="minorEastAsia"/>
          <w:sz w:val="20"/>
          <w:lang w:val="en-US"/>
        </w:rPr>
        <w:t>r</w:t>
      </w:r>
      <w:r w:rsidRPr="000F40C7">
        <w:rPr>
          <w:rFonts w:eastAsiaTheme="minorEastAsia"/>
          <w:sz w:val="20"/>
          <w:lang w:val="en-US"/>
        </w:rPr>
        <w:t>tion of relevant title and abstract records; the gray</w:t>
      </w:r>
      <w:r w:rsidR="00A256F9" w:rsidRPr="000F40C7">
        <w:rPr>
          <w:rFonts w:eastAsiaTheme="minorEastAsia"/>
          <w:sz w:val="20"/>
          <w:lang w:val="en-US"/>
        </w:rPr>
        <w:t>-</w:t>
      </w:r>
      <w:r w:rsidRPr="000F40C7">
        <w:rPr>
          <w:rFonts w:eastAsiaTheme="minorEastAsia"/>
          <w:sz w:val="20"/>
          <w:lang w:val="en-US"/>
        </w:rPr>
        <w:t>colored circles</w:t>
      </w:r>
      <w:r w:rsidR="00A256F9" w:rsidRPr="000F40C7">
        <w:rPr>
          <w:rFonts w:eastAsiaTheme="minorEastAsia"/>
          <w:sz w:val="20"/>
          <w:lang w:val="en-US"/>
        </w:rPr>
        <w:t xml:space="preserve"> represent the proportion of records included by the screener; the white circles represent the proportion of irrelevant records that are correctly excluded by the screener. </w:t>
      </w:r>
    </w:p>
    <w:p w14:paraId="3EA36559" w14:textId="23BE456D" w:rsidR="00AE0B0C" w:rsidRDefault="00DD4509" w:rsidP="00D10144">
      <w:pPr>
        <w:spacing w:after="0" w:line="360" w:lineRule="auto"/>
        <w:jc w:val="both"/>
        <w:rPr>
          <w:b/>
          <w:lang w:val="en-US"/>
        </w:rPr>
      </w:pPr>
      <w:r w:rsidRPr="00DD4509">
        <w:rPr>
          <w:b/>
          <w:lang w:val="en-US"/>
        </w:rPr>
        <w:t>3</w:t>
      </w:r>
      <w:r>
        <w:rPr>
          <w:b/>
          <w:lang w:val="en-US"/>
        </w:rPr>
        <w:t>.</w:t>
      </w:r>
      <w:r w:rsidR="00296111">
        <w:rPr>
          <w:b/>
          <w:lang w:val="en-US"/>
        </w:rPr>
        <w:t>2</w:t>
      </w:r>
      <w:r w:rsidRPr="00DD4509">
        <w:rPr>
          <w:b/>
          <w:lang w:val="en-US"/>
        </w:rPr>
        <w:t xml:space="preserve"> </w:t>
      </w:r>
      <w:r w:rsidR="00CD05D5">
        <w:rPr>
          <w:b/>
          <w:lang w:val="en-US"/>
        </w:rPr>
        <w:t>Typical human screening performances in high-quality systematic reviews</w:t>
      </w:r>
    </w:p>
    <w:p w14:paraId="3BA6749E" w14:textId="5DF18767" w:rsidR="0093776D" w:rsidRPr="00AE0B0C" w:rsidRDefault="00084E58" w:rsidP="005C0A5E">
      <w:pPr>
        <w:spacing w:after="0" w:line="360" w:lineRule="auto"/>
        <w:ind w:firstLine="1304"/>
        <w:jc w:val="both"/>
        <w:rPr>
          <w:lang w:val="en-US"/>
        </w:rPr>
      </w:pPr>
      <w:r>
        <w:rPr>
          <w:lang w:val="en-US"/>
        </w:rPr>
        <w:t>In order to make fair comparison</w:t>
      </w:r>
      <w:r w:rsidR="00901901">
        <w:rPr>
          <w:lang w:val="en-US"/>
        </w:rPr>
        <w:t>s</w:t>
      </w:r>
      <w:r>
        <w:rPr>
          <w:lang w:val="en-US"/>
        </w:rPr>
        <w:t xml:space="preserve"> between human and </w:t>
      </w:r>
      <w:r w:rsidR="00C65579">
        <w:rPr>
          <w:lang w:val="en-US"/>
        </w:rPr>
        <w:t>automated</w:t>
      </w:r>
      <w:r>
        <w:rPr>
          <w:lang w:val="en-US"/>
        </w:rPr>
        <w:t xml:space="preserve"> screening performance</w:t>
      </w:r>
      <w:r w:rsidR="0068158C">
        <w:rPr>
          <w:lang w:val="en-US"/>
        </w:rPr>
        <w:t>s</w:t>
      </w:r>
      <w:r>
        <w:rPr>
          <w:lang w:val="en-US"/>
        </w:rPr>
        <w:t xml:space="preserve">, we consider it </w:t>
      </w:r>
      <w:r w:rsidR="00FD5AC1">
        <w:rPr>
          <w:lang w:val="en-US"/>
        </w:rPr>
        <w:t>important</w:t>
      </w:r>
      <w:r>
        <w:rPr>
          <w:lang w:val="en-US"/>
        </w:rPr>
        <w:t xml:space="preserve"> to </w:t>
      </w:r>
      <w:r w:rsidR="00072A8A">
        <w:rPr>
          <w:lang w:val="en-US"/>
        </w:rPr>
        <w:t>have an impression</w:t>
      </w:r>
      <w:r>
        <w:rPr>
          <w:lang w:val="en-US"/>
        </w:rPr>
        <w:t xml:space="preserve"> of </w:t>
      </w:r>
      <w:r w:rsidR="00072A8A">
        <w:rPr>
          <w:lang w:val="en-US"/>
        </w:rPr>
        <w:t xml:space="preserve">the human screening performance typically accepted </w:t>
      </w:r>
      <w:r w:rsidR="00E97DAC">
        <w:rPr>
          <w:lang w:val="en-US"/>
        </w:rPr>
        <w:t>in high-standard systematic reviews</w:t>
      </w:r>
      <w:r w:rsidR="00AE0887">
        <w:rPr>
          <w:noProof/>
          <w:lang w:val="en-US"/>
        </w:rPr>
        <w:t xml:space="preserve"> </w:t>
      </w:r>
      <w:r w:rsidR="00AE0887">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AE0887">
        <w:rPr>
          <w:lang w:val="en-US"/>
        </w:rPr>
        <w:fldChar w:fldCharType="separate"/>
      </w:r>
      <w:r w:rsidR="00DE061E" w:rsidRPr="00DE061E">
        <w:rPr>
          <w:noProof/>
          <w:lang w:val="en-US"/>
        </w:rPr>
        <w:t>(O’Connor et al., 2019)</w:t>
      </w:r>
      <w:r w:rsidR="00AE0887">
        <w:rPr>
          <w:lang w:val="en-US"/>
        </w:rPr>
        <w:fldChar w:fldCharType="end"/>
      </w:r>
      <w:r w:rsidR="00AE0887">
        <w:rPr>
          <w:lang w:val="en-US"/>
        </w:rPr>
        <w:t xml:space="preserve">. </w:t>
      </w:r>
      <w:r w:rsidR="0093776D">
        <w:rPr>
          <w:lang w:val="en-US"/>
        </w:rPr>
        <w:t>We consider this</w:t>
      </w:r>
      <w:r w:rsidR="00FD5AC1">
        <w:rPr>
          <w:lang w:val="en-US"/>
        </w:rPr>
        <w:t xml:space="preserve"> comparison</w:t>
      </w:r>
      <w:r w:rsidR="0093776D">
        <w:rPr>
          <w:lang w:val="en-US"/>
        </w:rPr>
        <w:t xml:space="preserve"> </w:t>
      </w:r>
      <w:r w:rsidR="00FA2231">
        <w:rPr>
          <w:lang w:val="en-US"/>
        </w:rPr>
        <w:lastRenderedPageBreak/>
        <w:t>a reliable way</w:t>
      </w:r>
      <w:r w:rsidR="0093776D">
        <w:rPr>
          <w:lang w:val="en-US"/>
        </w:rPr>
        <w:t xml:space="preserve"> to assess whether a given recall is good or bad.</w:t>
      </w:r>
      <w:r w:rsidR="00072A8A">
        <w:rPr>
          <w:lang w:val="en-US"/>
        </w:rPr>
        <w:t xml:space="preserve"> </w:t>
      </w:r>
      <w:r w:rsidR="00ED65B8">
        <w:rPr>
          <w:lang w:val="en-US"/>
        </w:rPr>
        <w:t>If, for example,</w:t>
      </w:r>
      <w:r w:rsidR="0093776D">
        <w:rPr>
          <w:lang w:val="en-US"/>
        </w:rPr>
        <w:t xml:space="preserve"> humans on average tend to miss 20%-25% of all relevant studies during the title and abstract screening phase</w:t>
      </w:r>
      <w:r w:rsidR="00072A8A">
        <w:rPr>
          <w:lang w:val="en-US"/>
        </w:rPr>
        <w:t xml:space="preserve">, as some </w:t>
      </w:r>
      <w:r w:rsidR="004676B3">
        <w:rPr>
          <w:lang w:val="en-US"/>
        </w:rPr>
        <w:t xml:space="preserve">previous </w:t>
      </w:r>
      <w:r w:rsidR="00072A8A">
        <w:rPr>
          <w:lang w:val="en-US"/>
        </w:rPr>
        <w:t xml:space="preserve">research has suggested </w:t>
      </w:r>
      <w:r w:rsidR="00072A8A">
        <w:fldChar w:fldCharType="begin" w:fldLock="1"/>
      </w:r>
      <w:r w:rsidR="00AC31AA">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id":"ITEM-2","itemData":{"DOI":"10.1016/j.jclinepi.2005.11.010","ISSN":"0895-4356","author":[{"dropping-particle":"","family":"Buscemi","given":"Nina","non-dropping-particle":"","parse-names":false,"suffix":""},{"dropping-particle":"","family":"Hartling","given":"Lisa","non-dropping-particle":"","parse-names":false,"suffix":""},{"dropping-particle":"","family":"Vandermeer","given":"Ben","non-dropping-particle":"","parse-names":false,"suffix":""},{"dropping-particle":"","family":"Tjosvold","given":"Lisa","non-dropping-particle":"","parse-names":false,"suffix":""},{"dropping-particle":"","family":"Klassen","given":"Terry P","non-dropping-particle":"","parse-names":false,"suffix":""}],"container-title":"Journal of clinical epidemiology","id":"ITEM-2","issue":"7","issued":{"date-parts":[["2006"]]},"page":"697-703","publisher":"Elsevier","title":"Single data extraction generated more errors than double data extraction in systematic reviews","type":"article-journal","volume":"59"},"uris":["http://www.mendeley.com/documents/?uuid=1cb16646-2217-4497-a37d-bcd4f18b3b25"]}],"mendeley":{"formattedCitation":"(Buscemi et al., 2006; Waffenschmidt et al., 2019)","plainTextFormattedCitation":"(Buscemi et al., 2006; Waffenschmidt et al., 2019)","previouslyFormattedCitation":"(Buscemi et al., 2006; Waffenschmidt et al., 2019)"},"properties":{"noteIndex":0},"schema":"https://github.com/citation-style-language/schema/raw/master/csl-citation.json"}</w:instrText>
      </w:r>
      <w:r w:rsidR="00072A8A">
        <w:fldChar w:fldCharType="separate"/>
      </w:r>
      <w:r w:rsidR="00072A8A" w:rsidRPr="00DE061E">
        <w:rPr>
          <w:noProof/>
          <w:lang w:val="en-US"/>
        </w:rPr>
        <w:t>(Buscemi et al., 2006; Waffenschmidt et al., 2019)</w:t>
      </w:r>
      <w:r w:rsidR="00072A8A">
        <w:fldChar w:fldCharType="end"/>
      </w:r>
      <w:r w:rsidR="00072A8A" w:rsidRPr="00D45476">
        <w:rPr>
          <w:lang w:val="en-US"/>
        </w:rPr>
        <w:t>,</w:t>
      </w:r>
      <w:r w:rsidR="00072A8A">
        <w:rPr>
          <w:rStyle w:val="FootnoteReference"/>
        </w:rPr>
        <w:footnoteReference w:id="5"/>
      </w:r>
      <w:r w:rsidR="0093776D">
        <w:rPr>
          <w:lang w:val="en-US"/>
        </w:rPr>
        <w:t xml:space="preserve"> then it might be misleading to infer that </w:t>
      </w:r>
      <w:r w:rsidR="00FA2231">
        <w:rPr>
          <w:lang w:val="en-US"/>
        </w:rPr>
        <w:t xml:space="preserve">a </w:t>
      </w:r>
      <w:r w:rsidR="0093776D">
        <w:rPr>
          <w:lang w:val="en-US"/>
        </w:rPr>
        <w:t xml:space="preserve">GPT model with a recall of 0.75 cannot be used as an individual second screener. Hereto, we think it is important to acknowledge that </w:t>
      </w:r>
      <w:r w:rsidR="001D295A">
        <w:rPr>
          <w:lang w:val="en-US"/>
        </w:rPr>
        <w:t xml:space="preserve">individual </w:t>
      </w:r>
      <w:r>
        <w:rPr>
          <w:lang w:val="en-US"/>
        </w:rPr>
        <w:t xml:space="preserve">human screening is not without </w:t>
      </w:r>
      <w:r w:rsidR="00542ED6">
        <w:rPr>
          <w:lang w:val="en-US"/>
        </w:rPr>
        <w:t xml:space="preserve">significant </w:t>
      </w:r>
      <w:r>
        <w:rPr>
          <w:lang w:val="en-US"/>
        </w:rPr>
        <w:t>error</w:t>
      </w:r>
      <w:r w:rsidR="00542ED6">
        <w:rPr>
          <w:lang w:val="en-US"/>
        </w:rPr>
        <w:t>s</w:t>
      </w:r>
      <w:r w:rsidR="00A46794">
        <w:rPr>
          <w:lang w:val="en-US"/>
        </w:rPr>
        <w:t xml:space="preserve"> and automated screening tools must be evaluated in light of this</w:t>
      </w:r>
      <w:r>
        <w:rPr>
          <w:lang w:val="en-US"/>
        </w:rPr>
        <w:t>. A</w:t>
      </w:r>
      <w:r w:rsidR="00542ED6">
        <w:rPr>
          <w:lang w:val="en-US"/>
        </w:rPr>
        <w:t>utomated</w:t>
      </w:r>
      <w:r>
        <w:rPr>
          <w:lang w:val="en-US"/>
        </w:rPr>
        <w:t xml:space="preserve"> screening tools will </w:t>
      </w:r>
      <w:r w:rsidR="00072A8A">
        <w:rPr>
          <w:lang w:val="en-US"/>
        </w:rPr>
        <w:t xml:space="preserve">probably </w:t>
      </w:r>
      <w:r>
        <w:rPr>
          <w:lang w:val="en-US"/>
        </w:rPr>
        <w:t xml:space="preserve">always err to some degree, as will humans </w:t>
      </w:r>
      <w:r>
        <w:rPr>
          <w:lang w:val="en-US"/>
        </w:rPr>
        <w:fldChar w:fldCharType="begin" w:fldLock="1"/>
      </w:r>
      <w:r w:rsidR="00DE061E">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review","type":"article-journal","volume":"19"},"uris":["http://www.mendeley.com/documents/?uuid=55d972d4-01a7-462d-894b-5e35da15ff3c"]}],"mendeley":{"formattedCitation":"(Waffenschmidt et al., 2019)","plainTextFormattedCitation":"(Waffenschmidt et al., 2019)","previouslyFormattedCitation":"(Waffenschmidt et al., 2019)"},"properties":{"noteIndex":0},"schema":"https://github.com/citation-style-language/schema/raw/master/csl-citation.json"}</w:instrText>
      </w:r>
      <w:r>
        <w:rPr>
          <w:lang w:val="en-US"/>
        </w:rPr>
        <w:fldChar w:fldCharType="separate"/>
      </w:r>
      <w:r w:rsidR="00DE061E" w:rsidRPr="00DE061E">
        <w:rPr>
          <w:noProof/>
          <w:lang w:val="en-US"/>
        </w:rPr>
        <w:t>(Waffenschmidt et al., 2019)</w:t>
      </w:r>
      <w:r>
        <w:rPr>
          <w:lang w:val="en-US"/>
        </w:rPr>
        <w:fldChar w:fldCharType="end"/>
      </w:r>
      <w:r>
        <w:rPr>
          <w:lang w:val="en-US"/>
        </w:rPr>
        <w:t xml:space="preserve">, and the important factor here is to ensure that the difference between the error rates is acceptable. </w:t>
      </w:r>
      <w:r w:rsidR="00CB100A">
        <w:rPr>
          <w:lang w:val="en-US"/>
        </w:rPr>
        <w:t xml:space="preserve">To </w:t>
      </w:r>
      <w:r w:rsidR="004676B3">
        <w:rPr>
          <w:lang w:val="en-US"/>
        </w:rPr>
        <w:t>assess this difference</w:t>
      </w:r>
      <w:r w:rsidR="00CB100A">
        <w:rPr>
          <w:lang w:val="en-US"/>
        </w:rPr>
        <w:t>,</w:t>
      </w:r>
      <w:r w:rsidR="0068158C">
        <w:rPr>
          <w:lang w:val="en-US"/>
        </w:rPr>
        <w:t xml:space="preserve"> </w:t>
      </w:r>
      <w:r w:rsidR="00ED65B8">
        <w:rPr>
          <w:lang w:val="en-US"/>
        </w:rPr>
        <w:t xml:space="preserve">the </w:t>
      </w:r>
      <w:r w:rsidR="00CB100A">
        <w:rPr>
          <w:lang w:val="en-US"/>
        </w:rPr>
        <w:t>next section</w:t>
      </w:r>
      <w:r w:rsidR="0068158C">
        <w:rPr>
          <w:lang w:val="en-US"/>
        </w:rPr>
        <w:t xml:space="preserve"> </w:t>
      </w:r>
      <w:r w:rsidR="005C0A5E">
        <w:rPr>
          <w:lang w:val="en-US"/>
        </w:rPr>
        <w:t>present</w:t>
      </w:r>
      <w:r w:rsidR="00ED65B8">
        <w:rPr>
          <w:lang w:val="en-US"/>
        </w:rPr>
        <w:t>s</w:t>
      </w:r>
      <w:r w:rsidR="005C0A5E">
        <w:rPr>
          <w:lang w:val="en-US"/>
        </w:rPr>
        <w:t xml:space="preserve"> </w:t>
      </w:r>
      <w:r w:rsidR="00C65579">
        <w:rPr>
          <w:lang w:val="en-US"/>
        </w:rPr>
        <w:t xml:space="preserve">a </w:t>
      </w:r>
      <w:r w:rsidR="0068158C">
        <w:rPr>
          <w:lang w:val="en-US"/>
        </w:rPr>
        <w:t>tentative benchmark</w:t>
      </w:r>
      <w:r w:rsidR="00C65579">
        <w:rPr>
          <w:lang w:val="en-US"/>
        </w:rPr>
        <w:t xml:space="preserve"> scheme</w:t>
      </w:r>
      <w:r w:rsidR="0068158C">
        <w:rPr>
          <w:lang w:val="en-US"/>
        </w:rPr>
        <w:t xml:space="preserve"> </w:t>
      </w:r>
      <w:r w:rsidR="00352B7C">
        <w:rPr>
          <w:lang w:val="en-US"/>
        </w:rPr>
        <w:t xml:space="preserve">for interpreting acceptable and unacceptable screening performances in high-standard systematic reviews.  </w:t>
      </w:r>
    </w:p>
    <w:p w14:paraId="5A197750" w14:textId="25D16771" w:rsidR="00E97DAC" w:rsidRPr="00072A8A" w:rsidRDefault="00E97DAC" w:rsidP="00D10144">
      <w:pPr>
        <w:spacing w:after="0" w:line="360" w:lineRule="auto"/>
        <w:jc w:val="both"/>
        <w:rPr>
          <w:i/>
          <w:lang w:val="en-US"/>
        </w:rPr>
      </w:pPr>
      <w:r w:rsidRPr="00072A8A">
        <w:rPr>
          <w:i/>
          <w:lang w:val="en-US"/>
        </w:rPr>
        <w:t xml:space="preserve">3.2.1 </w:t>
      </w:r>
      <w:r w:rsidR="00072A8A">
        <w:rPr>
          <w:i/>
          <w:lang w:val="en-US"/>
        </w:rPr>
        <w:t>Data used for benchmarking</w:t>
      </w:r>
    </w:p>
    <w:p w14:paraId="510C2A83" w14:textId="3D2A1634" w:rsidR="002E603F" w:rsidRDefault="0081373E" w:rsidP="005C0A5E">
      <w:pPr>
        <w:spacing w:after="0" w:line="360" w:lineRule="auto"/>
        <w:ind w:firstLine="1304"/>
        <w:jc w:val="both"/>
        <w:rPr>
          <w:lang w:val="en-US"/>
        </w:rPr>
      </w:pPr>
      <w:r>
        <w:rPr>
          <w:lang w:val="en-US"/>
        </w:rPr>
        <w:t>As the empirical basis of our</w:t>
      </w:r>
      <w:r w:rsidR="00031F26">
        <w:rPr>
          <w:lang w:val="en-US"/>
        </w:rPr>
        <w:t xml:space="preserve"> benchmark scheme</w:t>
      </w:r>
      <w:r>
        <w:rPr>
          <w:lang w:val="en-US"/>
        </w:rPr>
        <w:t>, we analyze</w:t>
      </w:r>
      <w:r w:rsidR="00CB100A">
        <w:rPr>
          <w:lang w:val="en-US"/>
        </w:rPr>
        <w:t>d</w:t>
      </w:r>
      <w:r w:rsidR="0068158C">
        <w:rPr>
          <w:lang w:val="en-US"/>
        </w:rPr>
        <w:t xml:space="preserve"> human screening performance</w:t>
      </w:r>
      <w:r w:rsidR="0045186C">
        <w:rPr>
          <w:lang w:val="en-US"/>
        </w:rPr>
        <w:t>s</w:t>
      </w:r>
      <w:r w:rsidR="0068158C">
        <w:rPr>
          <w:lang w:val="en-US"/>
        </w:rPr>
        <w:t xml:space="preserve"> in 2</w:t>
      </w:r>
      <w:r w:rsidR="00B619D1">
        <w:rPr>
          <w:lang w:val="en-US"/>
        </w:rPr>
        <w:t>2</w:t>
      </w:r>
      <w:r w:rsidR="0068158C">
        <w:rPr>
          <w:lang w:val="en-US"/>
        </w:rPr>
        <w:t xml:space="preserve"> high-standard systematic reviews that used independent duplicate human screening. This include</w:t>
      </w:r>
      <w:r w:rsidR="00B753E8">
        <w:rPr>
          <w:lang w:val="en-US"/>
        </w:rPr>
        <w:t>d</w:t>
      </w:r>
      <w:r w:rsidR="0068158C">
        <w:rPr>
          <w:lang w:val="en-US"/>
        </w:rPr>
        <w:t xml:space="preserve"> 1</w:t>
      </w:r>
      <w:r w:rsidR="00A85382">
        <w:rPr>
          <w:lang w:val="en-US"/>
        </w:rPr>
        <w:t>7</w:t>
      </w:r>
      <w:r w:rsidR="0068158C">
        <w:rPr>
          <w:lang w:val="en-US"/>
        </w:rPr>
        <w:t xml:space="preserve"> Campbell Systematic </w:t>
      </w:r>
      <w:r w:rsidR="00ED63F5">
        <w:rPr>
          <w:lang w:val="en-US"/>
        </w:rPr>
        <w:t>R</w:t>
      </w:r>
      <w:r w:rsidR="0068158C">
        <w:rPr>
          <w:lang w:val="en-US"/>
        </w:rPr>
        <w:t xml:space="preserve">eviews and 5 reviews conducted by </w:t>
      </w:r>
      <w:r w:rsidRPr="0081373E">
        <w:rPr>
          <w:lang w:val="en-US"/>
        </w:rPr>
        <w:t xml:space="preserve">The Norwegian Institute of Public Health </w:t>
      </w:r>
      <w:r>
        <w:rPr>
          <w:lang w:val="en-US"/>
        </w:rPr>
        <w:t>(</w:t>
      </w:r>
      <w:r w:rsidR="00542ED6">
        <w:rPr>
          <w:lang w:val="en-US"/>
        </w:rPr>
        <w:t>NIPH</w:t>
      </w:r>
      <w:r>
        <w:rPr>
          <w:lang w:val="en-US"/>
        </w:rPr>
        <w:t>)</w:t>
      </w:r>
      <w:r w:rsidR="00542ED6">
        <w:rPr>
          <w:lang w:val="en-US"/>
        </w:rPr>
        <w:t xml:space="preserve">. </w:t>
      </w:r>
      <w:r w:rsidR="006140D7">
        <w:rPr>
          <w:lang w:val="en-US"/>
        </w:rPr>
        <w:t>A</w:t>
      </w:r>
      <w:r w:rsidR="00812272">
        <w:rPr>
          <w:lang w:val="en-US"/>
        </w:rPr>
        <w:t>n</w:t>
      </w:r>
      <w:r w:rsidR="006140D7">
        <w:rPr>
          <w:lang w:val="en-US"/>
        </w:rPr>
        <w:t xml:space="preserve"> overview of all the included reviews can be found in Table </w:t>
      </w:r>
      <w:r w:rsidR="005A1C02">
        <w:rPr>
          <w:lang w:val="en-US"/>
        </w:rPr>
        <w:t>1</w:t>
      </w:r>
      <w:r w:rsidR="006140D7">
        <w:rPr>
          <w:lang w:val="en-US"/>
        </w:rPr>
        <w:t xml:space="preserve">, including </w:t>
      </w:r>
      <w:r w:rsidR="00812272">
        <w:rPr>
          <w:lang w:val="en-US"/>
        </w:rPr>
        <w:t xml:space="preserve">information on </w:t>
      </w:r>
      <w:r w:rsidR="006140D7">
        <w:rPr>
          <w:lang w:val="en-US"/>
        </w:rPr>
        <w:t xml:space="preserve">the imbalance in the given dataset. The included </w:t>
      </w:r>
      <w:r w:rsidR="00A46794">
        <w:rPr>
          <w:lang w:val="en-US"/>
        </w:rPr>
        <w:t xml:space="preserve">Campbell </w:t>
      </w:r>
      <w:r w:rsidR="00E92313">
        <w:rPr>
          <w:lang w:val="en-US"/>
        </w:rPr>
        <w:t>S</w:t>
      </w:r>
      <w:r w:rsidR="00A46794">
        <w:rPr>
          <w:lang w:val="en-US"/>
        </w:rPr>
        <w:t xml:space="preserve">ystematic </w:t>
      </w:r>
      <w:r w:rsidR="00E92313">
        <w:rPr>
          <w:lang w:val="en-US"/>
        </w:rPr>
        <w:t>R</w:t>
      </w:r>
      <w:r w:rsidR="00A46794">
        <w:rPr>
          <w:lang w:val="en-US"/>
        </w:rPr>
        <w:t>eviews</w:t>
      </w:r>
      <w:r w:rsidR="006140D7">
        <w:rPr>
          <w:lang w:val="en-US"/>
        </w:rPr>
        <w:t xml:space="preserve"> represent all Campbell </w:t>
      </w:r>
      <w:r w:rsidR="00D123BC">
        <w:rPr>
          <w:lang w:val="en-US"/>
        </w:rPr>
        <w:t>Systematic R</w:t>
      </w:r>
      <w:r w:rsidR="006140D7">
        <w:rPr>
          <w:lang w:val="en-US"/>
        </w:rPr>
        <w:t xml:space="preserve">eviews </w:t>
      </w:r>
      <w:r w:rsidR="00A46794">
        <w:rPr>
          <w:lang w:val="en-US"/>
        </w:rPr>
        <w:t xml:space="preserve">that have been conducted by </w:t>
      </w:r>
      <w:r w:rsidR="00CB100A">
        <w:rPr>
          <w:lang w:val="en-US"/>
        </w:rPr>
        <w:t xml:space="preserve">VIVE - </w:t>
      </w:r>
      <w:r w:rsidR="00A46794">
        <w:rPr>
          <w:lang w:val="en-US"/>
        </w:rPr>
        <w:t xml:space="preserve">the Danish Center for Social Science Research in which independent duplicate human screening has been used and tracked. </w:t>
      </w:r>
      <w:r w:rsidR="00833E26">
        <w:rPr>
          <w:lang w:val="en-US"/>
        </w:rPr>
        <w:t>T</w:t>
      </w:r>
      <w:r w:rsidR="00A46794">
        <w:rPr>
          <w:lang w:val="en-US"/>
        </w:rPr>
        <w:t>his data includes 1</w:t>
      </w:r>
      <w:r w:rsidR="00B619D1">
        <w:rPr>
          <w:lang w:val="en-US"/>
        </w:rPr>
        <w:t>44,003</w:t>
      </w:r>
      <w:r w:rsidR="00A46794">
        <w:rPr>
          <w:lang w:val="en-US"/>
        </w:rPr>
        <w:t xml:space="preserve"> </w:t>
      </w:r>
      <w:r w:rsidR="006140D7">
        <w:rPr>
          <w:lang w:val="en-US"/>
        </w:rPr>
        <w:t>title and abstract records</w:t>
      </w:r>
      <w:r w:rsidR="00C523F5">
        <w:rPr>
          <w:lang w:val="en-US"/>
        </w:rPr>
        <w:t>.</w:t>
      </w:r>
      <w:r w:rsidR="00A46794">
        <w:rPr>
          <w:lang w:val="en-US"/>
        </w:rPr>
        <w:t xml:space="preserve"> </w:t>
      </w:r>
      <w:r w:rsidR="00C523F5">
        <w:rPr>
          <w:lang w:val="en-US"/>
        </w:rPr>
        <w:t xml:space="preserve">A total of </w:t>
      </w:r>
      <w:r w:rsidR="00A46794">
        <w:rPr>
          <w:lang w:val="en-US"/>
        </w:rPr>
        <w:t>4</w:t>
      </w:r>
      <w:r w:rsidR="00B619D1">
        <w:rPr>
          <w:lang w:val="en-US"/>
        </w:rPr>
        <w:t>6</w:t>
      </w:r>
      <w:r w:rsidR="00A46794">
        <w:rPr>
          <w:lang w:val="en-US"/>
        </w:rPr>
        <w:t xml:space="preserve"> individual screeners</w:t>
      </w:r>
      <w:r w:rsidR="00C523F5">
        <w:rPr>
          <w:lang w:val="en-US"/>
        </w:rPr>
        <w:t xml:space="preserve"> participated in </w:t>
      </w:r>
      <w:r w:rsidR="00812272">
        <w:rPr>
          <w:lang w:val="en-US"/>
        </w:rPr>
        <w:t>screening the studies</w:t>
      </w:r>
      <w:r w:rsidR="00C523F5">
        <w:rPr>
          <w:lang w:val="en-US"/>
        </w:rPr>
        <w:t>,</w:t>
      </w:r>
      <w:r w:rsidR="00A46794">
        <w:rPr>
          <w:lang w:val="en-US"/>
        </w:rPr>
        <w:t xml:space="preserve"> of which 3</w:t>
      </w:r>
      <w:r w:rsidR="00B619D1">
        <w:rPr>
          <w:lang w:val="en-US"/>
        </w:rPr>
        <w:t>6</w:t>
      </w:r>
      <w:r w:rsidR="00A46794">
        <w:rPr>
          <w:lang w:val="en-US"/>
        </w:rPr>
        <w:t xml:space="preserve"> were student</w:t>
      </w:r>
      <w:r w:rsidR="00833E26">
        <w:rPr>
          <w:lang w:val="en-US"/>
        </w:rPr>
        <w:t xml:space="preserve"> </w:t>
      </w:r>
      <w:r w:rsidR="00A46794">
        <w:rPr>
          <w:lang w:val="en-US"/>
        </w:rPr>
        <w:t xml:space="preserve">assistants and/or non-content experts, and </w:t>
      </w:r>
      <w:r w:rsidR="00833E26">
        <w:rPr>
          <w:lang w:val="en-US"/>
        </w:rPr>
        <w:t>10</w:t>
      </w:r>
      <w:r w:rsidR="00A46794">
        <w:rPr>
          <w:lang w:val="en-US"/>
        </w:rPr>
        <w:t xml:space="preserve"> were researchers/authors of the given review. The Campbell </w:t>
      </w:r>
      <w:r w:rsidR="00D123BC">
        <w:rPr>
          <w:lang w:val="en-US"/>
        </w:rPr>
        <w:t>Systematic R</w:t>
      </w:r>
      <w:r w:rsidR="00A46794">
        <w:rPr>
          <w:lang w:val="en-US"/>
        </w:rPr>
        <w:t xml:space="preserve">eviews </w:t>
      </w:r>
      <w:r w:rsidR="006140D7">
        <w:rPr>
          <w:lang w:val="en-US"/>
        </w:rPr>
        <w:t>were</w:t>
      </w:r>
      <w:r w:rsidR="00A46794">
        <w:rPr>
          <w:lang w:val="en-US"/>
        </w:rPr>
        <w:t xml:space="preserve"> conducted from 2015 to 2024.</w:t>
      </w:r>
      <w:r w:rsidR="008B2076">
        <w:rPr>
          <w:lang w:val="en-US"/>
        </w:rPr>
        <w:t xml:space="preserve"> </w:t>
      </w:r>
    </w:p>
    <w:p w14:paraId="128BDADD" w14:textId="3C5CC78D" w:rsidR="002E603F" w:rsidRDefault="008B2076" w:rsidP="005C0A5E">
      <w:pPr>
        <w:spacing w:after="0" w:line="360" w:lineRule="auto"/>
        <w:ind w:firstLine="1304"/>
        <w:jc w:val="both"/>
        <w:rPr>
          <w:lang w:val="en-US"/>
        </w:rPr>
      </w:pPr>
      <w:r>
        <w:rPr>
          <w:lang w:val="en-US"/>
        </w:rPr>
        <w:t>Since all of the included Campbell reviews</w:t>
      </w:r>
      <w:r w:rsidR="00A46794">
        <w:rPr>
          <w:lang w:val="en-US"/>
        </w:rPr>
        <w:t xml:space="preserve"> </w:t>
      </w:r>
      <w:r>
        <w:rPr>
          <w:lang w:val="en-US"/>
        </w:rPr>
        <w:t>drew on</w:t>
      </w:r>
      <w:r w:rsidR="00A46794">
        <w:rPr>
          <w:lang w:val="en-US"/>
        </w:rPr>
        <w:t xml:space="preserve"> assistant</w:t>
      </w:r>
      <w:r w:rsidR="00EC6A78">
        <w:rPr>
          <w:lang w:val="en-US"/>
        </w:rPr>
        <w:t xml:space="preserve"> (i.e., non-content-expert)</w:t>
      </w:r>
      <w:r>
        <w:rPr>
          <w:lang w:val="en-US"/>
        </w:rPr>
        <w:t xml:space="preserve"> screeners, t</w:t>
      </w:r>
      <w:r w:rsidR="00A46794">
        <w:rPr>
          <w:lang w:val="en-US"/>
        </w:rPr>
        <w:t xml:space="preserve">his could potentially downward bias the </w:t>
      </w:r>
      <w:r w:rsidR="00812272">
        <w:rPr>
          <w:lang w:val="en-US"/>
        </w:rPr>
        <w:t xml:space="preserve">performance </w:t>
      </w:r>
      <w:r w:rsidR="00A46794">
        <w:rPr>
          <w:lang w:val="en-US"/>
        </w:rPr>
        <w:t>metric</w:t>
      </w:r>
      <w:r w:rsidR="006140D7">
        <w:rPr>
          <w:lang w:val="en-US"/>
        </w:rPr>
        <w:t>s</w:t>
      </w:r>
      <w:r w:rsidR="00A46794">
        <w:rPr>
          <w:lang w:val="en-US"/>
        </w:rPr>
        <w:t xml:space="preserve"> for various reasons. For </w:t>
      </w:r>
      <w:r w:rsidR="00521956">
        <w:rPr>
          <w:lang w:val="en-US"/>
        </w:rPr>
        <w:t>instance</w:t>
      </w:r>
      <w:r w:rsidR="00A46794">
        <w:rPr>
          <w:lang w:val="en-US"/>
        </w:rPr>
        <w:t>, assistant</w:t>
      </w:r>
      <w:r w:rsidR="004676B3">
        <w:rPr>
          <w:lang w:val="en-US"/>
        </w:rPr>
        <w:t xml:space="preserve"> screeners</w:t>
      </w:r>
      <w:r w:rsidR="00A46794">
        <w:rPr>
          <w:lang w:val="en-US"/>
        </w:rPr>
        <w:t xml:space="preserve"> </w:t>
      </w:r>
      <w:r w:rsidR="00521956">
        <w:rPr>
          <w:lang w:val="en-US"/>
        </w:rPr>
        <w:t xml:space="preserve">have limited </w:t>
      </w:r>
      <w:r w:rsidR="00A46794">
        <w:rPr>
          <w:lang w:val="en-US"/>
        </w:rPr>
        <w:t xml:space="preserve">content </w:t>
      </w:r>
      <w:r w:rsidR="00521956">
        <w:rPr>
          <w:lang w:val="en-US"/>
        </w:rPr>
        <w:t xml:space="preserve">expertise </w:t>
      </w:r>
      <w:r w:rsidR="004676B3">
        <w:rPr>
          <w:lang w:val="en-US"/>
        </w:rPr>
        <w:t>regarding</w:t>
      </w:r>
      <w:r w:rsidR="00521956">
        <w:rPr>
          <w:lang w:val="en-US"/>
        </w:rPr>
        <w:t xml:space="preserve"> the</w:t>
      </w:r>
      <w:r w:rsidR="00A46794">
        <w:rPr>
          <w:lang w:val="en-US"/>
        </w:rPr>
        <w:t xml:space="preserve"> topic</w:t>
      </w:r>
      <w:r w:rsidR="00521956">
        <w:rPr>
          <w:lang w:val="en-US"/>
        </w:rPr>
        <w:t>(s)</w:t>
      </w:r>
      <w:r w:rsidR="00A46794">
        <w:rPr>
          <w:lang w:val="en-US"/>
        </w:rPr>
        <w:t xml:space="preserve"> under review,</w:t>
      </w:r>
      <w:r>
        <w:rPr>
          <w:lang w:val="en-US"/>
        </w:rPr>
        <w:t xml:space="preserve"> </w:t>
      </w:r>
      <w:r w:rsidR="00521956">
        <w:rPr>
          <w:lang w:val="en-US"/>
        </w:rPr>
        <w:t xml:space="preserve">which </w:t>
      </w:r>
      <w:r w:rsidR="004676B3">
        <w:rPr>
          <w:lang w:val="en-US"/>
        </w:rPr>
        <w:t>might</w:t>
      </w:r>
      <w:r w:rsidR="00812272">
        <w:rPr>
          <w:lang w:val="en-US"/>
        </w:rPr>
        <w:t xml:space="preserve"> potentially</w:t>
      </w:r>
      <w:r w:rsidR="004676B3">
        <w:rPr>
          <w:lang w:val="en-US"/>
        </w:rPr>
        <w:t xml:space="preserve"> </w:t>
      </w:r>
      <w:r w:rsidR="00521956">
        <w:rPr>
          <w:lang w:val="en-US"/>
        </w:rPr>
        <w:t>lower their performance</w:t>
      </w:r>
      <w:r>
        <w:rPr>
          <w:lang w:val="en-US"/>
        </w:rPr>
        <w:t xml:space="preserve">. </w:t>
      </w:r>
      <w:r w:rsidR="00812272">
        <w:rPr>
          <w:lang w:val="en-US"/>
        </w:rPr>
        <w:t>In effect</w:t>
      </w:r>
      <w:r w:rsidR="008E417A">
        <w:rPr>
          <w:lang w:val="en-US"/>
        </w:rPr>
        <w:t>,</w:t>
      </w:r>
      <w:r w:rsidR="00A46794">
        <w:rPr>
          <w:lang w:val="en-US"/>
        </w:rPr>
        <w:t xml:space="preserve"> their performances </w:t>
      </w:r>
      <w:r>
        <w:rPr>
          <w:lang w:val="en-US"/>
        </w:rPr>
        <w:t>might</w:t>
      </w:r>
      <w:r w:rsidR="00A46794">
        <w:rPr>
          <w:lang w:val="en-US"/>
        </w:rPr>
        <w:t xml:space="preserve"> </w:t>
      </w:r>
      <w:r>
        <w:rPr>
          <w:lang w:val="en-US"/>
        </w:rPr>
        <w:t>not necessarily be</w:t>
      </w:r>
      <w:r w:rsidR="00A46794">
        <w:rPr>
          <w:lang w:val="en-US"/>
        </w:rPr>
        <w:t xml:space="preserve"> </w:t>
      </w:r>
      <w:r w:rsidR="00521956">
        <w:rPr>
          <w:lang w:val="en-US"/>
        </w:rPr>
        <w:t xml:space="preserve">on par </w:t>
      </w:r>
      <w:r w:rsidR="00A46794">
        <w:rPr>
          <w:lang w:val="en-US"/>
        </w:rPr>
        <w:t xml:space="preserve">with the </w:t>
      </w:r>
      <w:r w:rsidR="00521956">
        <w:rPr>
          <w:lang w:val="en-US"/>
        </w:rPr>
        <w:t xml:space="preserve">typical </w:t>
      </w:r>
      <w:r w:rsidR="00A46794">
        <w:rPr>
          <w:lang w:val="en-US"/>
        </w:rPr>
        <w:t xml:space="preserve">screening performance of content expert screeners. </w:t>
      </w:r>
      <w:r w:rsidR="007B4E3B">
        <w:rPr>
          <w:lang w:val="en-US"/>
        </w:rPr>
        <w:t>Hence</w:t>
      </w:r>
      <w:r w:rsidR="00A46794">
        <w:rPr>
          <w:lang w:val="en-US"/>
        </w:rPr>
        <w:t>,</w:t>
      </w:r>
      <w:r>
        <w:rPr>
          <w:lang w:val="en-US"/>
        </w:rPr>
        <w:t xml:space="preserve"> we</w:t>
      </w:r>
      <w:r w:rsidR="00A46794">
        <w:rPr>
          <w:lang w:val="en-US"/>
        </w:rPr>
        <w:t xml:space="preserve"> analyzed the Campbell review data separately for </w:t>
      </w:r>
      <w:r w:rsidR="00EC6A78">
        <w:rPr>
          <w:lang w:val="en-US"/>
        </w:rPr>
        <w:t>assistant</w:t>
      </w:r>
      <w:r w:rsidR="00A46794">
        <w:rPr>
          <w:lang w:val="en-US"/>
        </w:rPr>
        <w:t>/non-expert and researcher/expert screeners.</w:t>
      </w:r>
      <w:r w:rsidR="00C523F5">
        <w:rPr>
          <w:lang w:val="en-US"/>
        </w:rPr>
        <w:t xml:space="preserve"> </w:t>
      </w:r>
    </w:p>
    <w:p w14:paraId="42B22690" w14:textId="4E60538D" w:rsidR="001C52EA" w:rsidRPr="005860BB" w:rsidRDefault="00812272" w:rsidP="005C0A5E">
      <w:pPr>
        <w:spacing w:after="0" w:line="360" w:lineRule="auto"/>
        <w:ind w:firstLine="1304"/>
        <w:jc w:val="both"/>
        <w:rPr>
          <w:lang w:val="en-US"/>
        </w:rPr>
      </w:pPr>
      <w:r>
        <w:rPr>
          <w:lang w:val="en-US"/>
        </w:rPr>
        <w:t>Moreover</w:t>
      </w:r>
      <w:r w:rsidR="00521956">
        <w:rPr>
          <w:lang w:val="en-US"/>
        </w:rPr>
        <w:t xml:space="preserve">, differences </w:t>
      </w:r>
      <w:r w:rsidR="00792A3C">
        <w:rPr>
          <w:lang w:val="en-US"/>
        </w:rPr>
        <w:t>in performance</w:t>
      </w:r>
      <w:r w:rsidR="00521956">
        <w:rPr>
          <w:lang w:val="en-US"/>
        </w:rPr>
        <w:t xml:space="preserve"> levels</w:t>
      </w:r>
      <w:r w:rsidR="00E96383">
        <w:rPr>
          <w:lang w:val="en-US"/>
        </w:rPr>
        <w:t xml:space="preserve"> between the two types of screeners </w:t>
      </w:r>
      <w:r w:rsidR="00C523F5">
        <w:rPr>
          <w:lang w:val="en-US"/>
        </w:rPr>
        <w:t>may not only reflect different levels of content expertise</w:t>
      </w:r>
      <w:r w:rsidR="00792A3C">
        <w:rPr>
          <w:lang w:val="en-US"/>
        </w:rPr>
        <w:t xml:space="preserve"> but </w:t>
      </w:r>
      <w:r w:rsidR="009868B6">
        <w:rPr>
          <w:lang w:val="en-US"/>
        </w:rPr>
        <w:t xml:space="preserve">could </w:t>
      </w:r>
      <w:r w:rsidR="00E96383">
        <w:rPr>
          <w:lang w:val="en-US"/>
        </w:rPr>
        <w:t xml:space="preserve">also be driven by </w:t>
      </w:r>
      <w:r w:rsidR="00ED63F5">
        <w:rPr>
          <w:lang w:val="en-US"/>
        </w:rPr>
        <w:t>authority imbalances</w:t>
      </w:r>
      <w:r w:rsidR="00E96383">
        <w:rPr>
          <w:lang w:val="en-US"/>
        </w:rPr>
        <w:t xml:space="preserve"> </w:t>
      </w:r>
      <w:r w:rsidR="00E96383">
        <w:rPr>
          <w:lang w:val="en-US"/>
        </w:rPr>
        <w:lastRenderedPageBreak/>
        <w:t xml:space="preserve">between the often more senior content expert and the </w:t>
      </w:r>
      <w:r w:rsidR="00EC6A78">
        <w:rPr>
          <w:lang w:val="en-US"/>
        </w:rPr>
        <w:t>assistant</w:t>
      </w:r>
      <w:r w:rsidR="00E96383">
        <w:rPr>
          <w:lang w:val="en-US"/>
        </w:rPr>
        <w:t xml:space="preserve"> screener</w:t>
      </w:r>
      <w:r w:rsidR="006140D7">
        <w:rPr>
          <w:lang w:val="en-US"/>
        </w:rPr>
        <w:t xml:space="preserve">, </w:t>
      </w:r>
      <w:r w:rsidR="00E96383">
        <w:rPr>
          <w:lang w:val="en-US"/>
        </w:rPr>
        <w:t xml:space="preserve">making the performances of the </w:t>
      </w:r>
      <w:r w:rsidR="00ED63F5">
        <w:rPr>
          <w:lang w:val="en-US"/>
        </w:rPr>
        <w:t>expert</w:t>
      </w:r>
      <w:r w:rsidR="00E96383">
        <w:rPr>
          <w:lang w:val="en-US"/>
        </w:rPr>
        <w:t xml:space="preserve"> screeners look better than they actually </w:t>
      </w:r>
      <w:r w:rsidR="006140D7">
        <w:rPr>
          <w:lang w:val="en-US"/>
        </w:rPr>
        <w:t>were</w:t>
      </w:r>
      <w:r w:rsidR="00E96383">
        <w:rPr>
          <w:lang w:val="en-US"/>
        </w:rPr>
        <w:t xml:space="preserve">. </w:t>
      </w:r>
      <w:r w:rsidR="00521956">
        <w:rPr>
          <w:lang w:val="en-US"/>
        </w:rPr>
        <w:t>W</w:t>
      </w:r>
      <w:r w:rsidR="006140D7">
        <w:rPr>
          <w:lang w:val="en-US"/>
        </w:rPr>
        <w:t>e</w:t>
      </w:r>
      <w:r w:rsidR="004676B3">
        <w:rPr>
          <w:lang w:val="en-US"/>
        </w:rPr>
        <w:t xml:space="preserve">, </w:t>
      </w:r>
      <w:r w:rsidR="00521956">
        <w:rPr>
          <w:lang w:val="en-US"/>
        </w:rPr>
        <w:t>therefore</w:t>
      </w:r>
      <w:r w:rsidR="004676B3">
        <w:rPr>
          <w:lang w:val="en-US"/>
        </w:rPr>
        <w:t>,</w:t>
      </w:r>
      <w:r w:rsidR="00521956">
        <w:rPr>
          <w:lang w:val="en-US"/>
        </w:rPr>
        <w:t xml:space="preserve"> </w:t>
      </w:r>
      <w:r w:rsidR="006140D7">
        <w:rPr>
          <w:lang w:val="en-US"/>
        </w:rPr>
        <w:t>add</w:t>
      </w:r>
      <w:r w:rsidR="004676B3">
        <w:rPr>
          <w:lang w:val="en-US"/>
        </w:rPr>
        <w:t>ed</w:t>
      </w:r>
      <w:r w:rsidR="006140D7">
        <w:rPr>
          <w:lang w:val="en-US"/>
        </w:rPr>
        <w:t xml:space="preserve"> screening performance data from five systematic reviews conducted by</w:t>
      </w:r>
      <w:r w:rsidR="00E96383">
        <w:rPr>
          <w:lang w:val="en-US"/>
        </w:rPr>
        <w:t xml:space="preserve"> </w:t>
      </w:r>
      <w:r w:rsidR="006140D7">
        <w:rPr>
          <w:lang w:val="en-US"/>
        </w:rPr>
        <w:t>NIPH</w:t>
      </w:r>
      <w:r w:rsidR="00521956">
        <w:rPr>
          <w:lang w:val="en-US"/>
        </w:rPr>
        <w:t>.</w:t>
      </w:r>
      <w:r w:rsidR="006140D7">
        <w:rPr>
          <w:lang w:val="en-US"/>
        </w:rPr>
        <w:t xml:space="preserve"> </w:t>
      </w:r>
      <w:r w:rsidR="00521956">
        <w:rPr>
          <w:lang w:val="en-US"/>
        </w:rPr>
        <w:t>In these reviews,</w:t>
      </w:r>
      <w:r w:rsidR="006140D7">
        <w:rPr>
          <w:lang w:val="en-US"/>
        </w:rPr>
        <w:t xml:space="preserve"> all TAB screenings </w:t>
      </w:r>
      <w:r w:rsidR="00521956">
        <w:rPr>
          <w:lang w:val="en-US"/>
        </w:rPr>
        <w:t>were</w:t>
      </w:r>
      <w:r w:rsidR="009868B6">
        <w:rPr>
          <w:lang w:val="en-US"/>
        </w:rPr>
        <w:t xml:space="preserve"> </w:t>
      </w:r>
      <w:r w:rsidR="006140D7">
        <w:rPr>
          <w:lang w:val="en-US"/>
        </w:rPr>
        <w:t xml:space="preserve">conducted by researchers </w:t>
      </w:r>
      <w:r w:rsidR="00521956">
        <w:rPr>
          <w:lang w:val="en-US"/>
        </w:rPr>
        <w:t xml:space="preserve">with a high level of </w:t>
      </w:r>
      <w:r w:rsidR="006140D7">
        <w:rPr>
          <w:lang w:val="en-US"/>
        </w:rPr>
        <w:t xml:space="preserve">content </w:t>
      </w:r>
      <w:r w:rsidR="00521956">
        <w:rPr>
          <w:lang w:val="en-US"/>
        </w:rPr>
        <w:t xml:space="preserve">expertise </w:t>
      </w:r>
      <w:r w:rsidR="006140D7">
        <w:rPr>
          <w:lang w:val="en-US"/>
        </w:rPr>
        <w:t xml:space="preserve">related to the given review. This should give a clearer picture of common </w:t>
      </w:r>
      <w:r w:rsidR="00EC6A78">
        <w:rPr>
          <w:lang w:val="en-US"/>
        </w:rPr>
        <w:t>expert/</w:t>
      </w:r>
      <w:r w:rsidR="006140D7">
        <w:rPr>
          <w:lang w:val="en-US"/>
        </w:rPr>
        <w:t xml:space="preserve">researcher performances in systematic reviews. </w:t>
      </w:r>
      <w:r w:rsidR="00581090">
        <w:rPr>
          <w:lang w:val="en-US"/>
        </w:rPr>
        <w:t xml:space="preserve">The added NIPH </w:t>
      </w:r>
      <w:r w:rsidR="006140D7">
        <w:rPr>
          <w:lang w:val="en-US"/>
        </w:rPr>
        <w:t xml:space="preserve">data </w:t>
      </w:r>
      <w:r w:rsidR="00581090">
        <w:rPr>
          <w:lang w:val="en-US"/>
        </w:rPr>
        <w:t xml:space="preserve">includes </w:t>
      </w:r>
      <w:r w:rsidR="006140D7">
        <w:rPr>
          <w:lang w:val="en-US"/>
        </w:rPr>
        <w:t>13,825 title and abstract records that ha</w:t>
      </w:r>
      <w:r w:rsidR="00B753E8">
        <w:rPr>
          <w:lang w:val="en-US"/>
        </w:rPr>
        <w:t>ve</w:t>
      </w:r>
      <w:r w:rsidR="006140D7">
        <w:rPr>
          <w:lang w:val="en-US"/>
        </w:rPr>
        <w:t xml:space="preserve"> been independently double-screened by</w:t>
      </w:r>
      <w:r w:rsidR="009868B6">
        <w:rPr>
          <w:lang w:val="en-US"/>
        </w:rPr>
        <w:t xml:space="preserve"> a total of</w:t>
      </w:r>
      <w:r w:rsidR="006140D7">
        <w:rPr>
          <w:lang w:val="en-US"/>
        </w:rPr>
        <w:t xml:space="preserve"> 13 individual researchers. The five </w:t>
      </w:r>
      <w:r w:rsidR="00ED63F5">
        <w:rPr>
          <w:lang w:val="en-US"/>
        </w:rPr>
        <w:t>N</w:t>
      </w:r>
      <w:r w:rsidR="006140D7">
        <w:rPr>
          <w:lang w:val="en-US"/>
        </w:rPr>
        <w:t xml:space="preserve">IPH reviews were conducted from 2021 to 2024. </w:t>
      </w:r>
      <w:r w:rsidR="00ED63F5">
        <w:rPr>
          <w:lang w:val="en-US"/>
        </w:rPr>
        <w:t xml:space="preserve">When analyzing all of the above-presented data, we removed all training data to avoid inflating human disagreements. </w:t>
      </w:r>
    </w:p>
    <w:p w14:paraId="0B09BDB5" w14:textId="26591B5C" w:rsidR="005860BB" w:rsidRPr="00487B81" w:rsidRDefault="005860BB" w:rsidP="006F63D8">
      <w:pPr>
        <w:spacing w:after="0" w:line="360" w:lineRule="auto"/>
        <w:rPr>
          <w:lang w:val="en-US"/>
        </w:rPr>
      </w:pPr>
      <w:r w:rsidRPr="00487B81">
        <w:rPr>
          <w:lang w:val="en-US"/>
        </w:rPr>
        <w:t>T</w:t>
      </w:r>
      <w:r w:rsidR="00487B81">
        <w:rPr>
          <w:lang w:val="en-US"/>
        </w:rPr>
        <w:t>ABLE</w:t>
      </w:r>
      <w:r w:rsidR="005A1C02">
        <w:rPr>
          <w:lang w:val="en-US"/>
        </w:rPr>
        <w:t xml:space="preserve"> 1</w:t>
      </w:r>
      <w:r w:rsidRPr="00487B81">
        <w:rPr>
          <w:lang w:val="en-US"/>
        </w:rPr>
        <w:t xml:space="preserve">: </w:t>
      </w:r>
      <w:r w:rsidRPr="0086604F">
        <w:rPr>
          <w:i/>
          <w:lang w:val="en-US"/>
        </w:rPr>
        <w:t>Description of studies used to develop benchmark scheme</w:t>
      </w:r>
    </w:p>
    <w:tbl>
      <w:tblPr>
        <w:tblStyle w:val="TableGrid"/>
        <w:tblW w:w="9639" w:type="dxa"/>
        <w:tblLook w:val="04A0" w:firstRow="1" w:lastRow="0" w:firstColumn="1" w:lastColumn="0" w:noHBand="0" w:noVBand="1"/>
      </w:tblPr>
      <w:tblGrid>
        <w:gridCol w:w="1916"/>
        <w:gridCol w:w="5030"/>
        <w:gridCol w:w="1276"/>
        <w:gridCol w:w="709"/>
        <w:gridCol w:w="708"/>
      </w:tblGrid>
      <w:tr w:rsidR="00D04E6F" w14:paraId="0ED70F70" w14:textId="77777777" w:rsidTr="007F4727">
        <w:tc>
          <w:tcPr>
            <w:tcW w:w="1916" w:type="dxa"/>
            <w:tcBorders>
              <w:left w:val="nil"/>
              <w:bottom w:val="single" w:sz="4" w:space="0" w:color="auto"/>
              <w:right w:val="nil"/>
            </w:tcBorders>
          </w:tcPr>
          <w:p w14:paraId="3255A7D1" w14:textId="77777777" w:rsidR="00D04E6F" w:rsidRPr="0040019C" w:rsidRDefault="00D04E6F" w:rsidP="006F63D8">
            <w:pPr>
              <w:rPr>
                <w:rFonts w:cs="Times New Roman"/>
                <w:b/>
                <w:sz w:val="22"/>
                <w:lang w:val="en-US"/>
              </w:rPr>
            </w:pPr>
            <w:r w:rsidRPr="0040019C">
              <w:rPr>
                <w:rFonts w:cs="Times New Roman"/>
                <w:b/>
                <w:sz w:val="22"/>
                <w:lang w:val="en-US"/>
              </w:rPr>
              <w:t>Source</w:t>
            </w:r>
          </w:p>
          <w:p w14:paraId="1B13DB7D" w14:textId="77777777" w:rsidR="00D04E6F" w:rsidRPr="0040019C" w:rsidRDefault="00D04E6F" w:rsidP="006F63D8">
            <w:pPr>
              <w:ind w:firstLine="164"/>
              <w:rPr>
                <w:rFonts w:cs="Times New Roman"/>
                <w:b/>
                <w:sz w:val="22"/>
                <w:lang w:val="en-US"/>
              </w:rPr>
            </w:pPr>
            <w:r w:rsidRPr="0040019C">
              <w:rPr>
                <w:rFonts w:cs="Times New Roman"/>
                <w:b/>
                <w:sz w:val="22"/>
                <w:lang w:val="en-US"/>
              </w:rPr>
              <w:t>Authors</w:t>
            </w:r>
          </w:p>
        </w:tc>
        <w:tc>
          <w:tcPr>
            <w:tcW w:w="5030" w:type="dxa"/>
            <w:tcBorders>
              <w:left w:val="nil"/>
              <w:bottom w:val="single" w:sz="4" w:space="0" w:color="auto"/>
              <w:right w:val="nil"/>
            </w:tcBorders>
          </w:tcPr>
          <w:p w14:paraId="63D806BA" w14:textId="77777777" w:rsidR="00D04E6F" w:rsidRPr="0040019C" w:rsidRDefault="00D04E6F" w:rsidP="006F63D8">
            <w:pPr>
              <w:rPr>
                <w:rFonts w:cs="Times New Roman"/>
                <w:b/>
                <w:sz w:val="22"/>
                <w:lang w:val="en-US"/>
              </w:rPr>
            </w:pPr>
            <w:r w:rsidRPr="0040019C">
              <w:rPr>
                <w:rFonts w:cs="Times New Roman"/>
                <w:b/>
                <w:sz w:val="22"/>
                <w:lang w:val="en-US"/>
              </w:rPr>
              <w:t xml:space="preserve">Short title </w:t>
            </w:r>
          </w:p>
        </w:tc>
        <w:tc>
          <w:tcPr>
            <w:tcW w:w="1276" w:type="dxa"/>
            <w:tcBorders>
              <w:left w:val="nil"/>
              <w:bottom w:val="single" w:sz="4" w:space="0" w:color="auto"/>
              <w:right w:val="nil"/>
            </w:tcBorders>
          </w:tcPr>
          <w:p w14:paraId="55C9580A" w14:textId="01F00443" w:rsidR="00D04E6F" w:rsidRPr="0040019C" w:rsidRDefault="00EC23FF" w:rsidP="006F63D8">
            <w:pPr>
              <w:rPr>
                <w:rFonts w:eastAsiaTheme="minorEastAsia" w:cs="Times New Roman"/>
                <w:b/>
                <w:sz w:val="22"/>
                <w:lang w:val="en-US"/>
              </w:rPr>
            </w:pPr>
            <m:oMath>
              <m:sSub>
                <m:sSubPr>
                  <m:ctrlPr>
                    <w:rPr>
                      <w:rFonts w:ascii="Cambria Math" w:hAnsi="Cambria Math" w:cs="Times New Roman"/>
                      <w:b/>
                      <w:i/>
                      <w:sz w:val="22"/>
                      <w:lang w:val="en-US"/>
                    </w:rPr>
                  </m:ctrlPr>
                </m:sSubPr>
                <m:e>
                  <m:r>
                    <m:rPr>
                      <m:sty m:val="bi"/>
                    </m:rPr>
                    <w:rPr>
                      <w:rFonts w:ascii="Cambria Math" w:hAnsi="Cambria Math" w:cs="Times New Roman"/>
                      <w:sz w:val="22"/>
                      <w:lang w:val="en-US"/>
                    </w:rPr>
                    <m:t>n</m:t>
                  </m:r>
                </m:e>
                <m:sub>
                  <m:r>
                    <m:rPr>
                      <m:sty m:val="bi"/>
                    </m:rPr>
                    <w:rPr>
                      <w:rFonts w:ascii="Cambria Math" w:hAnsi="Cambria Math" w:cs="Times New Roman"/>
                      <w:sz w:val="22"/>
                      <w:lang w:val="en-US"/>
                    </w:rPr>
                    <m:t>included</m:t>
                  </m:r>
                </m:sub>
              </m:sSub>
              <m:r>
                <m:rPr>
                  <m:sty m:val="bi"/>
                </m:rPr>
                <w:rPr>
                  <w:rFonts w:ascii="Cambria Math" w:hAnsi="Cambria Math" w:cs="Times New Roman"/>
                  <w:sz w:val="22"/>
                  <w:lang w:val="en-US"/>
                </w:rPr>
                <m:t>/N</m:t>
              </m:r>
            </m:oMath>
            <w:r w:rsidR="00317EDB" w:rsidRPr="0040019C">
              <w:rPr>
                <w:rFonts w:eastAsiaTheme="minorEastAsia" w:cs="Times New Roman"/>
                <w:b/>
                <w:sz w:val="22"/>
                <w:lang w:val="en-US"/>
              </w:rPr>
              <w:t xml:space="preserve"> </w:t>
            </w:r>
            <w:r w:rsidR="00D04E6F" w:rsidRPr="0040019C">
              <w:rPr>
                <w:rFonts w:cs="Times New Roman"/>
                <w:b/>
                <w:sz w:val="22"/>
                <w:lang w:val="en-US"/>
              </w:rPr>
              <w:t xml:space="preserve"> </w:t>
            </w:r>
          </w:p>
        </w:tc>
        <w:tc>
          <w:tcPr>
            <w:tcW w:w="709" w:type="dxa"/>
            <w:tcBorders>
              <w:left w:val="nil"/>
              <w:bottom w:val="single" w:sz="4" w:space="0" w:color="auto"/>
              <w:right w:val="nil"/>
            </w:tcBorders>
          </w:tcPr>
          <w:p w14:paraId="60AD4A33" w14:textId="57F35D7D" w:rsidR="00D04E6F" w:rsidRPr="0040019C" w:rsidRDefault="00D04E6F" w:rsidP="006F63D8">
            <w:pPr>
              <w:rPr>
                <w:rFonts w:cs="Times New Roman"/>
                <w:b/>
                <w:sz w:val="22"/>
                <w:vertAlign w:val="superscript"/>
                <w:lang w:val="en-US"/>
              </w:rPr>
            </w:pPr>
            <w:r w:rsidRPr="0040019C">
              <w:rPr>
                <w:rFonts w:cs="Times New Roman"/>
                <w:b/>
                <w:sz w:val="22"/>
                <w:lang w:val="en-US"/>
              </w:rPr>
              <w:t>Ass.</w:t>
            </w:r>
            <w:r w:rsidR="005F5FAC" w:rsidRPr="0040019C">
              <w:rPr>
                <w:rFonts w:cs="Times New Roman"/>
                <w:b/>
                <w:sz w:val="22"/>
                <w:vertAlign w:val="superscript"/>
                <w:lang w:val="en-US"/>
              </w:rPr>
              <w:t>a</w:t>
            </w:r>
          </w:p>
        </w:tc>
        <w:tc>
          <w:tcPr>
            <w:tcW w:w="708" w:type="dxa"/>
            <w:tcBorders>
              <w:left w:val="nil"/>
              <w:bottom w:val="single" w:sz="4" w:space="0" w:color="auto"/>
              <w:right w:val="nil"/>
            </w:tcBorders>
          </w:tcPr>
          <w:p w14:paraId="73048108" w14:textId="2E565D0D" w:rsidR="00D04E6F" w:rsidRPr="0040019C" w:rsidRDefault="00D04E6F" w:rsidP="006F63D8">
            <w:pPr>
              <w:rPr>
                <w:rFonts w:cs="Times New Roman"/>
                <w:b/>
                <w:sz w:val="22"/>
                <w:vertAlign w:val="superscript"/>
                <w:lang w:val="en-US"/>
              </w:rPr>
            </w:pPr>
            <w:r w:rsidRPr="0040019C">
              <w:rPr>
                <w:rFonts w:cs="Times New Roman"/>
                <w:b/>
                <w:sz w:val="22"/>
                <w:lang w:val="en-US"/>
              </w:rPr>
              <w:t>Aut.</w:t>
            </w:r>
            <w:r w:rsidR="005F5FAC" w:rsidRPr="0040019C">
              <w:rPr>
                <w:rFonts w:cs="Times New Roman"/>
                <w:b/>
                <w:sz w:val="22"/>
                <w:vertAlign w:val="superscript"/>
                <w:lang w:val="en-US"/>
              </w:rPr>
              <w:t>b</w:t>
            </w:r>
          </w:p>
        </w:tc>
      </w:tr>
      <w:tr w:rsidR="00D04E6F" w14:paraId="3C6A0992" w14:textId="77777777" w:rsidTr="007F4727">
        <w:tc>
          <w:tcPr>
            <w:tcW w:w="1916" w:type="dxa"/>
            <w:tcBorders>
              <w:left w:val="nil"/>
              <w:bottom w:val="nil"/>
              <w:right w:val="nil"/>
            </w:tcBorders>
          </w:tcPr>
          <w:p w14:paraId="6B77F528" w14:textId="77777777" w:rsidR="00D04E6F" w:rsidRPr="0040019C" w:rsidRDefault="00D04E6F" w:rsidP="006F63D8">
            <w:pPr>
              <w:rPr>
                <w:rFonts w:cs="Times New Roman"/>
                <w:i/>
                <w:sz w:val="22"/>
                <w:lang w:val="en-US"/>
              </w:rPr>
            </w:pPr>
            <w:r w:rsidRPr="0040019C">
              <w:rPr>
                <w:rFonts w:cs="Times New Roman"/>
                <w:i/>
                <w:sz w:val="22"/>
                <w:lang w:val="en-US"/>
              </w:rPr>
              <w:t>Campbell review</w:t>
            </w:r>
          </w:p>
        </w:tc>
        <w:tc>
          <w:tcPr>
            <w:tcW w:w="5030" w:type="dxa"/>
            <w:tcBorders>
              <w:left w:val="nil"/>
              <w:bottom w:val="nil"/>
              <w:right w:val="nil"/>
            </w:tcBorders>
          </w:tcPr>
          <w:p w14:paraId="7404E595" w14:textId="77777777" w:rsidR="00D04E6F" w:rsidRPr="0040019C" w:rsidRDefault="00D04E6F" w:rsidP="006F63D8">
            <w:pPr>
              <w:rPr>
                <w:rFonts w:cs="Times New Roman"/>
                <w:sz w:val="22"/>
                <w:lang w:val="en-US"/>
              </w:rPr>
            </w:pPr>
          </w:p>
        </w:tc>
        <w:tc>
          <w:tcPr>
            <w:tcW w:w="1276" w:type="dxa"/>
            <w:tcBorders>
              <w:left w:val="nil"/>
              <w:bottom w:val="nil"/>
              <w:right w:val="nil"/>
            </w:tcBorders>
          </w:tcPr>
          <w:p w14:paraId="3920A610" w14:textId="77777777" w:rsidR="00D04E6F" w:rsidRPr="0040019C" w:rsidRDefault="00D04E6F" w:rsidP="006F63D8">
            <w:pPr>
              <w:rPr>
                <w:rFonts w:cs="Times New Roman"/>
                <w:sz w:val="22"/>
                <w:lang w:val="en-US"/>
              </w:rPr>
            </w:pPr>
          </w:p>
        </w:tc>
        <w:tc>
          <w:tcPr>
            <w:tcW w:w="709" w:type="dxa"/>
            <w:tcBorders>
              <w:left w:val="nil"/>
              <w:bottom w:val="nil"/>
              <w:right w:val="nil"/>
            </w:tcBorders>
          </w:tcPr>
          <w:p w14:paraId="41DA8775" w14:textId="28434E54" w:rsidR="00D04E6F" w:rsidRPr="0040019C" w:rsidRDefault="00D04E6F" w:rsidP="006F63D8">
            <w:pPr>
              <w:rPr>
                <w:rFonts w:cs="Times New Roman"/>
                <w:sz w:val="22"/>
                <w:lang w:val="en-US"/>
              </w:rPr>
            </w:pPr>
          </w:p>
        </w:tc>
        <w:tc>
          <w:tcPr>
            <w:tcW w:w="708" w:type="dxa"/>
            <w:tcBorders>
              <w:left w:val="nil"/>
              <w:bottom w:val="nil"/>
              <w:right w:val="nil"/>
            </w:tcBorders>
          </w:tcPr>
          <w:p w14:paraId="778B773B" w14:textId="77777777" w:rsidR="00D04E6F" w:rsidRPr="0040019C" w:rsidRDefault="00D04E6F" w:rsidP="006F63D8">
            <w:pPr>
              <w:rPr>
                <w:rFonts w:cs="Times New Roman"/>
                <w:sz w:val="22"/>
                <w:lang w:val="en-US"/>
              </w:rPr>
            </w:pPr>
          </w:p>
        </w:tc>
      </w:tr>
      <w:tr w:rsidR="00D04E6F" w:rsidRPr="00CF08B6" w14:paraId="37FFFD5D" w14:textId="77777777" w:rsidTr="007F4727">
        <w:tc>
          <w:tcPr>
            <w:tcW w:w="1916" w:type="dxa"/>
            <w:tcBorders>
              <w:top w:val="nil"/>
              <w:left w:val="nil"/>
              <w:bottom w:val="nil"/>
              <w:right w:val="nil"/>
            </w:tcBorders>
          </w:tcPr>
          <w:p w14:paraId="4AFDF8AF" w14:textId="300217FD" w:rsidR="00D04E6F" w:rsidRPr="0040019C" w:rsidRDefault="00D04E6F" w:rsidP="006F63D8">
            <w:pPr>
              <w:ind w:left="164"/>
              <w:rPr>
                <w:rFonts w:cs="Times New Roman"/>
                <w:sz w:val="22"/>
                <w:lang w:val="en-US"/>
              </w:rPr>
            </w:pPr>
            <w:r w:rsidRPr="0040019C">
              <w:rPr>
                <w:rFonts w:cs="Times New Roman"/>
                <w:sz w:val="22"/>
                <w:lang w:val="en-US"/>
              </w:rPr>
              <w:t xml:space="preserve">Bøg et al. </w:t>
            </w:r>
            <w:r w:rsidRPr="0040019C">
              <w:rPr>
                <w:rFonts w:cs="Times New Roman"/>
                <w:sz w:val="22"/>
                <w:lang w:val="en-US"/>
              </w:rPr>
              <w:fldChar w:fldCharType="begin" w:fldLock="1"/>
            </w:r>
            <w:r w:rsidR="00AC31AA">
              <w:rPr>
                <w:rFonts w:cs="Times New Roman"/>
                <w:sz w:val="22"/>
                <w:lang w:val="en-US"/>
              </w:rPr>
              <w:instrText>ADDIN CSL_CITATION {"citationItems":[{"id":"ITEM-1","itemData":{"DOI":"10.4073/csr.2018.6","abstract":"This Campbell systematic review examines the effects of deployment on mental health. The review summarizes evidence from 185 studies. All studies used observational data to quantify the effect of deployment. This review includes studies that evaluate the effects of deployment on mental health. A total of 185 studies were identified. However, only 40 of these were assessed to be of sufficient methodological quality to be included in the final analysis. The studies spanned the period from 1993 to 2017 and were mostly carried out in the USA, UK and Australia. The studies all had some important methodological weaknesses. None of the included studies used experimental designs (random assignment). Deployment to military operations negatively affects the mental health functioning of deployed military personnel. For assessments taken more than 24 months since exposure, we consistently found adverse effects of deployment on all mental health domains (PTSD, depression, substance abuse/dependence, and common mental disorders), particularly on PTSD. For assessments taken less than 24 months (or a variable number of months since exposure) the evidence was less consistent and in many instances inconclusive. Plain language summary Deployment to military operations negatively affects the mental health functioning of deployed military personnel While additional research is needed, the current evidence strongly supports the notion that deployment negatively affects mental health functioning of deployed military personnel. What is this review about? When military personnel are deployed to military operations abroad they face an increased risk of physical harm, and an increased risk of adverse shocks to their mental health. The primary condition under consideration is deployment to an international military operation. Deployment to a military operation is not a uniform condition; rather, it covers a range of scenarios. Military deployment is defined as performing military service in an operation at a location outside the home country for a limited time period, pursuant to orders. The review included studies that reported outcomes for individuals who had been deployed. This review looked at the effect of deployment on mental health outcomes. The mental health outcomes are: post-traumatic stress disorder (PTSD), major depressive disorder (MDD), common mental disorders (depression, anxiety and somatisation disorders) and substance-related disorders. By identifying the major e…","author":[{"dropping-particle":"","family":"Bøg","given":"Martin","non-dropping-particle":"","parse-names":false,"suffix":""},{"dropping-particle":"","family":"Filges","given":"Trine","non-dropping-particle":"","parse-names":false,"suffix":""},{"dropping-particle":"","family":"Jørgensen","given":"Anne Marie Klint","non-dropping-particle":"","parse-names":false,"suffix":""}],"container-title":"Campbell Systematic Reviews","id":"ITEM-1","issue":"1","issued":{"date-parts":[["2018","1","1"]]},"page":"1-127","publisher":"John Wiley &amp; Sons, Ltd","title":"Deployment of personnel to military operations: impact on mental health and social functioning","type":"article-journal","volume":"14"},"suppress-author":1,"uris":["http://www.mendeley.com/documents/?uuid=06ea9354-789a-4361-8678-daf782266bce"]}],"mendeley":{"formattedCitation":"(2018)","plainTextFormattedCitation":"(2018)","previouslyFormattedCitation":"(2018)"},"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(2018)</w:t>
            </w:r>
            <w:r w:rsidRPr="0040019C">
              <w:rPr>
                <w:rFonts w:cs="Times New Roman"/>
                <w:sz w:val="22"/>
                <w:lang w:val="en-US"/>
              </w:rPr>
              <w:fldChar w:fldCharType="end"/>
            </w:r>
          </w:p>
        </w:tc>
        <w:tc>
          <w:tcPr>
            <w:tcW w:w="5030" w:type="dxa"/>
            <w:tcBorders>
              <w:top w:val="nil"/>
              <w:left w:val="nil"/>
              <w:bottom w:val="nil"/>
              <w:right w:val="nil"/>
            </w:tcBorders>
          </w:tcPr>
          <w:p w14:paraId="0C3A38D4" w14:textId="77777777" w:rsidR="00D04E6F" w:rsidRPr="0040019C" w:rsidRDefault="00D04E6F" w:rsidP="006F63D8">
            <w:pPr>
              <w:rPr>
                <w:rFonts w:cs="Times New Roman"/>
                <w:sz w:val="22"/>
                <w:lang w:val="en-US"/>
              </w:rPr>
            </w:pPr>
            <w:r w:rsidRPr="0040019C">
              <w:rPr>
                <w:rFonts w:cs="Times New Roman"/>
                <w:noProof/>
                <w:sz w:val="22"/>
                <w:lang w:val="en-US"/>
              </w:rPr>
              <w:t>Deployment of personnel to military operations</w:t>
            </w:r>
          </w:p>
        </w:tc>
        <w:tc>
          <w:tcPr>
            <w:tcW w:w="1276" w:type="dxa"/>
            <w:tcBorders>
              <w:top w:val="nil"/>
              <w:left w:val="nil"/>
              <w:bottom w:val="nil"/>
              <w:right w:val="nil"/>
            </w:tcBorders>
          </w:tcPr>
          <w:p w14:paraId="7F5A3272" w14:textId="17399C90" w:rsidR="00D04E6F" w:rsidRPr="0040019C" w:rsidRDefault="00D04E6F" w:rsidP="006F63D8">
            <w:pPr>
              <w:jc w:val="center"/>
              <w:rPr>
                <w:rFonts w:cs="Times New Roman"/>
                <w:sz w:val="22"/>
                <w:lang w:val="en-US"/>
              </w:rPr>
            </w:pPr>
            <w:r w:rsidRPr="0040019C">
              <w:rPr>
                <w:rFonts w:cs="Times New Roman"/>
                <w:sz w:val="22"/>
                <w:lang w:val="en-US"/>
              </w:rPr>
              <w:t>106</w:t>
            </w:r>
            <w:r w:rsidR="0023752B" w:rsidRPr="0040019C">
              <w:rPr>
                <w:rFonts w:cs="Times New Roman"/>
                <w:sz w:val="22"/>
                <w:lang w:val="en-US"/>
              </w:rPr>
              <w:t>/</w:t>
            </w:r>
            <w:r w:rsidRPr="0040019C">
              <w:rPr>
                <w:rFonts w:cs="Times New Roman"/>
                <w:sz w:val="22"/>
                <w:lang w:val="en-US"/>
              </w:rPr>
              <w:t>2899</w:t>
            </w:r>
          </w:p>
        </w:tc>
        <w:tc>
          <w:tcPr>
            <w:tcW w:w="709" w:type="dxa"/>
            <w:tcBorders>
              <w:top w:val="nil"/>
              <w:left w:val="nil"/>
              <w:bottom w:val="nil"/>
              <w:right w:val="nil"/>
            </w:tcBorders>
          </w:tcPr>
          <w:p w14:paraId="72DFEF87" w14:textId="348F7A79"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13F4F8F8"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14:paraId="0BED03C6" w14:textId="77777777" w:rsidTr="007F4727">
        <w:tc>
          <w:tcPr>
            <w:tcW w:w="1916" w:type="dxa"/>
            <w:tcBorders>
              <w:top w:val="nil"/>
              <w:left w:val="nil"/>
              <w:bottom w:val="nil"/>
              <w:right w:val="nil"/>
            </w:tcBorders>
          </w:tcPr>
          <w:p w14:paraId="72A7A642" w14:textId="6EB4EE80" w:rsidR="00D04E6F" w:rsidRPr="0040019C" w:rsidRDefault="00D04E6F" w:rsidP="006F63D8">
            <w:pPr>
              <w:ind w:left="164"/>
              <w:rPr>
                <w:rFonts w:cs="Times New Roman"/>
                <w:sz w:val="22"/>
                <w:lang w:val="en-US"/>
              </w:rPr>
            </w:pPr>
            <w:r w:rsidRPr="0040019C">
              <w:rPr>
                <w:rFonts w:cs="Times New Roman"/>
                <w:sz w:val="22"/>
                <w:lang w:val="en-US"/>
              </w:rPr>
              <w:t xml:space="preserve">Bondebjerg et al. </w:t>
            </w:r>
            <w:r w:rsidRPr="0040019C">
              <w:rPr>
                <w:rFonts w:cs="Times New Roman"/>
                <w:sz w:val="22"/>
                <w:lang w:val="en-US"/>
              </w:rPr>
              <w:fldChar w:fldCharType="begin" w:fldLock="1"/>
            </w:r>
            <w:r w:rsidR="00AC31AA">
              <w:rPr>
                <w:rFonts w:cs="Times New Roman"/>
                <w:sz w:val="22"/>
                <w:lang w:val="en-US"/>
              </w:rPr>
              <w:instrText>ADDIN CSL_CITATION {"citationItems":[{"id":"ITEM-1","itemData":{"DOI":"10.1002/cl2.1345","ISSN":"1891-1803","author":[{"dropping-particle":"","family":"Bondebjerg","given":"Anja","non-dropping-particle":"","parse-names":false,"suffix":""},{"dropping-particle":"","family":"Dalgaard","given":"Nina Thorup","non-dropping-particle":"","parse-names":false,"suffix":""},{"dropping-particle":"","family":"Filges","given":"Trine","non-dropping-particle":"","parse-names":false,"suffix":""},{"dropping-particle":"","family":"Viinholt","given":"Bjørn Christian Arleth","non-dropping-particle":"","parse-names":false,"suffix":""}],"container-title":"Campbell Systematic Reviews","id":"ITEM-1","issue":"3","issued":{"date-parts":[["2023"]]},"page":"e1345","publisher":"Wiley Online Library","title":"The effects of small class sizes on students' academic achievement, socioemotional development and well‐being in special education: A systematic review","type":"article-journal","volume":"19"},"suppress-author":1,"uris":["http://www.mendeley.com/documents/?uuid=4bbe10ee-f42e-4a4f-a23a-f5258e09dda8"]}],"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24A22B23" w14:textId="77777777" w:rsidR="00D04E6F" w:rsidRPr="0040019C" w:rsidRDefault="00D04E6F" w:rsidP="006F63D8">
            <w:pPr>
              <w:rPr>
                <w:rFonts w:cs="Times New Roman"/>
                <w:sz w:val="22"/>
                <w:lang w:val="en-US"/>
              </w:rPr>
            </w:pPr>
            <w:r w:rsidRPr="0040019C">
              <w:rPr>
                <w:rFonts w:cs="Times New Roman"/>
                <w:noProof/>
                <w:sz w:val="22"/>
                <w:lang w:val="en-US"/>
              </w:rPr>
              <w:t>The effects of small class sizes on students’ academic achievement, socioemotional development and well‐being in special education</w:t>
            </w:r>
          </w:p>
        </w:tc>
        <w:tc>
          <w:tcPr>
            <w:tcW w:w="1276" w:type="dxa"/>
            <w:tcBorders>
              <w:top w:val="nil"/>
              <w:left w:val="nil"/>
              <w:bottom w:val="nil"/>
              <w:right w:val="nil"/>
            </w:tcBorders>
          </w:tcPr>
          <w:p w14:paraId="4BFA4407" w14:textId="51FFA1E5" w:rsidR="00D04E6F" w:rsidRPr="0040019C" w:rsidRDefault="00D04E6F" w:rsidP="006F63D8">
            <w:pPr>
              <w:jc w:val="center"/>
              <w:rPr>
                <w:rFonts w:cs="Times New Roman"/>
                <w:sz w:val="22"/>
                <w:lang w:val="en-US"/>
              </w:rPr>
            </w:pPr>
            <w:r w:rsidRPr="0040019C">
              <w:rPr>
                <w:rFonts w:cs="Times New Roman"/>
                <w:sz w:val="22"/>
                <w:lang w:val="en-US"/>
              </w:rPr>
              <w:t>244</w:t>
            </w:r>
            <w:r w:rsidR="0023752B" w:rsidRPr="0040019C">
              <w:rPr>
                <w:rFonts w:cs="Times New Roman"/>
                <w:sz w:val="22"/>
                <w:lang w:val="en-US"/>
              </w:rPr>
              <w:t>/</w:t>
            </w:r>
            <w:r w:rsidRPr="0040019C">
              <w:rPr>
                <w:rFonts w:cs="Times New Roman"/>
                <w:sz w:val="22"/>
                <w:lang w:val="en-US"/>
              </w:rPr>
              <w:t>11</w:t>
            </w:r>
            <w:r w:rsidR="00B35298" w:rsidRPr="0040019C">
              <w:rPr>
                <w:rFonts w:cs="Times New Roman"/>
                <w:sz w:val="22"/>
                <w:lang w:val="en-US"/>
              </w:rPr>
              <w:t>8</w:t>
            </w:r>
            <w:r w:rsidRPr="0040019C">
              <w:rPr>
                <w:rFonts w:cs="Times New Roman"/>
                <w:sz w:val="22"/>
                <w:lang w:val="en-US"/>
              </w:rPr>
              <w:t>60</w:t>
            </w:r>
          </w:p>
        </w:tc>
        <w:tc>
          <w:tcPr>
            <w:tcW w:w="709" w:type="dxa"/>
            <w:tcBorders>
              <w:top w:val="nil"/>
              <w:left w:val="nil"/>
              <w:bottom w:val="nil"/>
              <w:right w:val="nil"/>
            </w:tcBorders>
          </w:tcPr>
          <w:p w14:paraId="30B3E724" w14:textId="424E2BFC"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00B71D55"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rsidRPr="00B839DB" w14:paraId="75B0FFAF" w14:textId="77777777" w:rsidTr="007F4727">
        <w:tc>
          <w:tcPr>
            <w:tcW w:w="1916" w:type="dxa"/>
            <w:tcBorders>
              <w:top w:val="nil"/>
              <w:left w:val="nil"/>
              <w:bottom w:val="nil"/>
              <w:right w:val="nil"/>
            </w:tcBorders>
          </w:tcPr>
          <w:p w14:paraId="1EB677C2" w14:textId="2D70D957" w:rsidR="00D04E6F" w:rsidRPr="004676B3" w:rsidRDefault="00D04E6F" w:rsidP="006F63D8">
            <w:pPr>
              <w:ind w:left="164"/>
              <w:rPr>
                <w:rFonts w:cs="Times New Roman"/>
                <w:sz w:val="22"/>
                <w:lang w:val="en-US"/>
              </w:rPr>
            </w:pPr>
            <w:r w:rsidRPr="0040019C">
              <w:rPr>
                <w:rFonts w:cs="Times New Roman"/>
                <w:sz w:val="22"/>
              </w:rPr>
              <w:t xml:space="preserve">Dalgaard, Bondebjerg, Klokker et al. </w:t>
            </w:r>
            <w:r w:rsidR="00B839DB">
              <w:rPr>
                <w:rFonts w:cs="Times New Roman"/>
                <w:sz w:val="22"/>
              </w:rPr>
              <w:fldChar w:fldCharType="begin" w:fldLock="1"/>
            </w:r>
            <w:r w:rsidR="00B839DB">
              <w:rPr>
                <w:rFonts w:cs="Times New Roman"/>
                <w:sz w:val="22"/>
              </w:rPr>
              <w:instrText>ADDIN CSL_CITATION {"citationItems":[{"id":"ITEM-1","itemData":{"DOI":"10.1002/cl2.1239","ISSN":"1891-1803","abstract":"Abstract Background Worldwide, a large number of infants, toddlers, and preschoolers are enroled in formal non-parental early childhood education or care (ECEC). Theoretically, lower adult/child ratios (fewer children per adult) and smaller group sizes are hypothesised to be associated with positive child outcomes in ECEC. A lower adult/child ratio and a smaller group size may increase both the extent and quality of adult/child interactions during the day. Objectives The objective of this review is to synthesise data from studies to assess the impact of adult/child ratio and group size in ECEC on measures of process characteristics of quality of care and on child outcomes. Search Methods Relevant studies were identified through electronic searches of bibliographic databases, governmental and grey literature repositories, Internet search engines, hand search of specific targeted journals, citation tracking and contact to experts. The primary searches were carried out up to September 2020. Additional searches were carried out in February 2022. Selection Criteria The intervention was changes to adult/child ratio and group size in ECEC with children aged 0?5 years old. All study designs that used a well-defined control group were eligible for inclusion. Data Collection and Analysis The total number of potential relevant studies constituted 14,060 hits. A total of 31 studies met the inclusion criteria and were critically appraised by the review authors. The 31 studies analysed 26 different populations. Only 12 studies analysing 8 different populations (N?=?4300) could be used in the data synthesis. Included studies were published between 1968 and 2019, and the average publication year was 1992. We used random-effects meta-analysis, applying both robust-variance estimation and restricted maximum likelihood procedures to synthesise effect sizes. We conducted separate analyses for process quality measures and language and literacy measures. Main Results The meta-analysis using measures of process quality as the outcome included 84 effect sizes, 5 studies, and 6256 observations. The weighted average effect size was positive but not statistically significant (effect size [ES]?=?0.10, 95% confidence interval [CI]?=?[?0.07, 0.27]) using robust-variance estimation. The adjusted degrees of freedom were below 4 (df?=?1.5), meaning that the results</w:instrText>
            </w:r>
            <w:r w:rsidR="00B839DB" w:rsidRPr="00B839DB">
              <w:rPr>
                <w:rFonts w:cs="Times New Roman"/>
                <w:sz w:val="22"/>
                <w:lang w:val="en-US"/>
              </w:rPr>
              <w:instrText xml:space="preserve"> were unreliable. Similarly, the low number of studies made the estimation of heterogeneity statistics difficult. The I2 an…","author":[{"dropping-particle":"","family":"Dalgaard","given":"Nina T","non-dropping-particle":"","parse-names":false,"suffix":""},{"dropping-particle":"","family":"Bondebjerg","given":"Anja","non-dropping-particle":"","parse-names":false,"suffix":""},{"dropping-particle":"","family":"Klokker","given":"Rasmus","non-dropping-particle":"","parse-names":false,"suffix":""},{"dropping-particle":"","family":"Viinholt","given":"Bjørn C A","non-dropping-particle":"","parse-names":false,"suffix":""},{"dropping-particle":"","family":"Dietrichson","given":"Jens","non-dropping-particle":"","parse-names":false,"suffix":""}],"container-title":"Campbell Systematic Reviews","id":"ITEM-1","issue":"2","issued":{"date-parts":[["2022","6","1"]]},"note":"https://doi.org/10.1002/cl2.1239","page":"e1239","publisher":"John Wiley &amp; Sons, Ltd","title":"Adult/child ratio and group size in early childhood education or care to promote the development of children aged 0–5 years: A systematic review","type":"article-journal","volume":"18"},"suppress-author":1,"uris":["http://www.mendeley.com/documents/?uuid=59498c8a-f14f-480d-a14e-a90bdaba55c6"]}],"mendeley":{"formattedCitation":"(2022)","plainTextFormattedCitation":"(2022)","previouslyFormattedCitation":"(2022)"},"properties":{"noteIndex":0},"schema":"https://github.com/citation-style-language/schema/raw/master/csl-citation.json"}</w:instrText>
            </w:r>
            <w:r w:rsidR="00B839DB">
              <w:rPr>
                <w:rFonts w:cs="Times New Roman"/>
                <w:sz w:val="22"/>
              </w:rPr>
              <w:fldChar w:fldCharType="separate"/>
            </w:r>
            <w:r w:rsidR="00B839DB" w:rsidRPr="00B839DB">
              <w:rPr>
                <w:rFonts w:cs="Times New Roman"/>
                <w:noProof/>
                <w:sz w:val="22"/>
                <w:lang w:val="en-US"/>
              </w:rPr>
              <w:t>(2022)</w:t>
            </w:r>
            <w:r w:rsidR="00B839DB">
              <w:rPr>
                <w:rFonts w:cs="Times New Roman"/>
                <w:sz w:val="22"/>
              </w:rPr>
              <w:fldChar w:fldCharType="end"/>
            </w:r>
          </w:p>
        </w:tc>
        <w:tc>
          <w:tcPr>
            <w:tcW w:w="5030" w:type="dxa"/>
            <w:tcBorders>
              <w:top w:val="nil"/>
              <w:left w:val="nil"/>
              <w:bottom w:val="nil"/>
              <w:right w:val="nil"/>
            </w:tcBorders>
          </w:tcPr>
          <w:p w14:paraId="591D0EA0" w14:textId="77777777" w:rsidR="00D04E6F" w:rsidRPr="004676B3" w:rsidRDefault="00D04E6F" w:rsidP="006F63D8">
            <w:pPr>
              <w:rPr>
                <w:rFonts w:cs="Times New Roman"/>
                <w:sz w:val="22"/>
                <w:lang w:val="en-US"/>
              </w:rPr>
            </w:pPr>
            <w:r w:rsidRPr="004676B3">
              <w:rPr>
                <w:rFonts w:cs="Times New Roman"/>
                <w:noProof/>
                <w:sz w:val="22"/>
                <w:lang w:val="en-US"/>
              </w:rPr>
              <w:t>Adult/child ratio and group size in early childhood education or care to promote the development of children aged 0–5 years</w:t>
            </w:r>
          </w:p>
        </w:tc>
        <w:tc>
          <w:tcPr>
            <w:tcW w:w="1276" w:type="dxa"/>
            <w:tcBorders>
              <w:top w:val="nil"/>
              <w:left w:val="nil"/>
              <w:bottom w:val="nil"/>
              <w:right w:val="nil"/>
            </w:tcBorders>
          </w:tcPr>
          <w:p w14:paraId="28CE3E74" w14:textId="6AB97C47" w:rsidR="00D04E6F" w:rsidRPr="004676B3" w:rsidRDefault="00D04E6F" w:rsidP="006F63D8">
            <w:pPr>
              <w:jc w:val="center"/>
              <w:rPr>
                <w:rFonts w:cs="Times New Roman"/>
                <w:sz w:val="22"/>
                <w:lang w:val="en-US"/>
              </w:rPr>
            </w:pPr>
            <w:r w:rsidRPr="004676B3">
              <w:rPr>
                <w:rFonts w:cs="Times New Roman"/>
                <w:sz w:val="22"/>
                <w:lang w:val="en-US"/>
              </w:rPr>
              <w:t>258</w:t>
            </w:r>
            <w:r w:rsidR="0023752B" w:rsidRPr="004676B3">
              <w:rPr>
                <w:rFonts w:cs="Times New Roman"/>
                <w:sz w:val="22"/>
                <w:lang w:val="en-US"/>
              </w:rPr>
              <w:t>/</w:t>
            </w:r>
            <w:r w:rsidRPr="004676B3">
              <w:rPr>
                <w:rFonts w:cs="Times New Roman"/>
                <w:sz w:val="22"/>
                <w:lang w:val="en-US"/>
              </w:rPr>
              <w:t>3667</w:t>
            </w:r>
          </w:p>
        </w:tc>
        <w:tc>
          <w:tcPr>
            <w:tcW w:w="709" w:type="dxa"/>
            <w:tcBorders>
              <w:top w:val="nil"/>
              <w:left w:val="nil"/>
              <w:bottom w:val="nil"/>
              <w:right w:val="nil"/>
            </w:tcBorders>
          </w:tcPr>
          <w:p w14:paraId="4E8CED89" w14:textId="5B10A672" w:rsidR="00D04E6F" w:rsidRPr="004676B3" w:rsidRDefault="00D04E6F" w:rsidP="006F63D8">
            <w:pPr>
              <w:jc w:val="center"/>
              <w:rPr>
                <w:rFonts w:cs="Times New Roman"/>
                <w:sz w:val="22"/>
                <w:lang w:val="en-US"/>
              </w:rPr>
            </w:pPr>
            <w:r w:rsidRPr="004676B3">
              <w:rPr>
                <w:rFonts w:cs="Times New Roman"/>
                <w:sz w:val="22"/>
                <w:lang w:val="en-US"/>
              </w:rPr>
              <w:t>4</w:t>
            </w:r>
          </w:p>
        </w:tc>
        <w:tc>
          <w:tcPr>
            <w:tcW w:w="708" w:type="dxa"/>
            <w:tcBorders>
              <w:top w:val="nil"/>
              <w:left w:val="nil"/>
              <w:bottom w:val="nil"/>
              <w:right w:val="nil"/>
            </w:tcBorders>
          </w:tcPr>
          <w:p w14:paraId="0F817D4F" w14:textId="77777777" w:rsidR="00D04E6F" w:rsidRPr="004676B3" w:rsidRDefault="00D04E6F" w:rsidP="006F63D8">
            <w:pPr>
              <w:jc w:val="center"/>
              <w:rPr>
                <w:rFonts w:cs="Times New Roman"/>
                <w:sz w:val="22"/>
                <w:lang w:val="en-US"/>
              </w:rPr>
            </w:pPr>
            <w:r w:rsidRPr="004676B3">
              <w:rPr>
                <w:rFonts w:cs="Times New Roman"/>
                <w:sz w:val="22"/>
                <w:lang w:val="en-US"/>
              </w:rPr>
              <w:t>2</w:t>
            </w:r>
          </w:p>
        </w:tc>
      </w:tr>
      <w:tr w:rsidR="00D04E6F" w:rsidRPr="00B839DB" w14:paraId="733A88CD" w14:textId="77777777" w:rsidTr="007F4727">
        <w:tc>
          <w:tcPr>
            <w:tcW w:w="1916" w:type="dxa"/>
            <w:tcBorders>
              <w:top w:val="nil"/>
              <w:left w:val="nil"/>
              <w:bottom w:val="nil"/>
              <w:right w:val="nil"/>
            </w:tcBorders>
          </w:tcPr>
          <w:p w14:paraId="224DE16D" w14:textId="78555F65" w:rsidR="00D04E6F" w:rsidRPr="00792A3C" w:rsidRDefault="00D04E6F" w:rsidP="006F63D8">
            <w:pPr>
              <w:ind w:left="164"/>
              <w:rPr>
                <w:rFonts w:cs="Times New Roman"/>
                <w:sz w:val="22"/>
                <w:lang w:val="en-US"/>
              </w:rPr>
            </w:pPr>
            <w:r w:rsidRPr="00B839DB">
              <w:rPr>
                <w:rFonts w:cs="Times New Roman"/>
                <w:sz w:val="22"/>
                <w:lang w:val="en-US"/>
              </w:rPr>
              <w:t xml:space="preserve">Dalgaard, Bondebjerg, Viinholt et al. </w:t>
            </w:r>
            <w:r w:rsidRPr="0040019C">
              <w:rPr>
                <w:rFonts w:cs="Times New Roman"/>
                <w:sz w:val="22"/>
                <w:lang w:val="en-US"/>
              </w:rPr>
              <w:fldChar w:fldCharType="begin" w:fldLock="1"/>
            </w:r>
            <w:r w:rsidR="002C6EAF" w:rsidRPr="00B839DB">
              <w:rPr>
                <w:rFonts w:cs="Times New Roman"/>
                <w:sz w:val="22"/>
                <w:lang w:val="en-US"/>
              </w:rPr>
              <w:instrText>ADDIN CSL_CITATION {"citationItems":[{"id":"ITEM-1","itemData":{"DOI":"10.1002/cl2.1291","abstract":"Abstract Background Considering the rapid global movement towards inclusion for students with special educational needs (SEN), there is a surprising lack of pedagogical or didactic theories regarding the ways in which inclusive education may affect students with SEN. Group composition within the educational setting may play a role in determining the academic achievement, socio-emotional development, and wellbeing of students with SEN. Proponents of inclusion propose that segregated educational placement causes stigmatisation and social isolation which may have detrimental effects on the self-concept and self-confidence of students with SEN. On the other hand, opponents of inclusion for all special needs students suggest that placement in general education classrooms may have adverse effects especially if the time and resources allocated for individualisation are not aligned with student needs. Since the 1980s, a number of reviews on the effects of inclusion have been published. Results are inconsistent, and several reviews point to a number of methodological challenges and weaknesses of the study designs within primary studies. In sum, the impact of inclusion on students with SEN may be hypothes</w:instrText>
            </w:r>
            <w:r w:rsidR="002C6EAF" w:rsidRPr="00632E5D">
              <w:rPr>
                <w:rFonts w:cs="Times New Roman"/>
                <w:sz w:val="22"/>
              </w:rPr>
              <w:instrText>ised to be both positive and negative, and the current knowledge base is inconsistent. Objectives The objective was first: To uncover and synthesise data from contemporary studies to assess the effects of inclusion on measures of academic achievement, socio-emotional development, and wellbeing of children with special needs when compared to children with special needs who receive special education in a segregated setting. A secondary objective was to explore how potential moderators (gender, age, type and severity of special need, part or full time inclusive education, and co-teaching) relate to outcomes. Search Methods Relevant studies were identified through electronic searches in Academic Search Premier (EBSCO), APA PsycINFO (EBSCO), EconLit (EBSCO), ERIC (EBSCO), International Bibliography of the Social Sciences (ProQuest), Sociological Abstracts (ProQuest), Science Citation Index Expanded (Web Of Science), Social Sciences Citation Index (Web Of Science), and SocIND</w:instrText>
            </w:r>
            <w:r w:rsidR="002C6EAF" w:rsidRPr="00B839DB">
              <w:rPr>
                <w:rFonts w:cs="Times New Roman"/>
                <w:sz w:val="22"/>
                <w:lang w:val="en-US"/>
              </w:rPr>
              <w:instrText>EX (EBSCO). The database searches were completed on 24 April 2021 and other resources: grey literature repositories, hand search in targeted journals and Internet search engines were searched in August/September 2021. The search was limited to studies reported after 2000. Selection Criteria The rev…","author":[{"dropping-particle":"","family":"Dalgaard","given":"Nina T","non-dropping-particle":"","parse-names":false,"suffix":""},{"dropping-particle":"","family":"Bondebjerg","given":"Anja","non-dropping-particle":"","parse-names":false,"suffix":""},{"dropping-particle":"","family":"Viinholt","given":"Bjørn C A","non-dropping-particle":"","parse-names":fal</w:instrText>
            </w:r>
            <w:r w:rsidR="002C6EAF">
              <w:rPr>
                <w:rFonts w:cs="Times New Roman"/>
                <w:sz w:val="22"/>
                <w:lang w:val="en-US"/>
              </w:rPr>
              <w:instrText>se,"suffix":""},{"dropping-particle":"","family":"Filges","given":"Trine","non-dropping-particle":"","parse-names":false,"suffix":""}],"container-title":"Campbell Systematic Reviews","id":"ITEM-1","issue":"4","issued":{"date-parts":[["2022","12","1"]]},"page":"e1291","publisher":"John Wiley &amp; Sons, Ltd","title":"The effects of inclusion on academic achievement, socioemotional development and wellbeing of children with special educational needs","type":"article-journal","volume":"18"},"suppress-author":1,"uris":["http://www.mendeley.com/documents/?uuid=b6b95e85-4447-4aae-97a8-780173c279bb"]}],"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792A3C">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20CDC806" w14:textId="73B25D46" w:rsidR="00D04E6F" w:rsidRPr="00792A3C" w:rsidRDefault="00D04E6F" w:rsidP="006F63D8">
            <w:pPr>
              <w:rPr>
                <w:rFonts w:cs="Times New Roman"/>
                <w:sz w:val="22"/>
                <w:lang w:val="en-US"/>
              </w:rPr>
            </w:pPr>
            <w:r w:rsidRPr="00792A3C">
              <w:rPr>
                <w:rFonts w:cs="Times New Roman"/>
                <w:noProof/>
                <w:sz w:val="22"/>
                <w:lang w:val="en-US"/>
              </w:rPr>
              <w:t>The effects of inclusion on academic achievement, socioemotional development</w:t>
            </w:r>
            <w:r w:rsidR="00792A3C" w:rsidRPr="004676B3">
              <w:rPr>
                <w:rFonts w:cs="Times New Roman"/>
                <w:noProof/>
                <w:sz w:val="22"/>
                <w:lang w:val="en-US"/>
              </w:rPr>
              <w:t>,</w:t>
            </w:r>
            <w:r w:rsidRPr="00792A3C">
              <w:rPr>
                <w:rFonts w:cs="Times New Roman"/>
                <w:noProof/>
                <w:sz w:val="22"/>
                <w:lang w:val="en-US"/>
              </w:rPr>
              <w:t xml:space="preserve"> and wellbeing of children with special educational needs</w:t>
            </w:r>
          </w:p>
        </w:tc>
        <w:tc>
          <w:tcPr>
            <w:tcW w:w="1276" w:type="dxa"/>
            <w:tcBorders>
              <w:top w:val="nil"/>
              <w:left w:val="nil"/>
              <w:bottom w:val="nil"/>
              <w:right w:val="nil"/>
            </w:tcBorders>
          </w:tcPr>
          <w:p w14:paraId="7FE14028" w14:textId="34AB2100" w:rsidR="00D04E6F" w:rsidRPr="00792A3C" w:rsidRDefault="00D04E6F" w:rsidP="006F63D8">
            <w:pPr>
              <w:jc w:val="center"/>
              <w:rPr>
                <w:rFonts w:cs="Times New Roman"/>
                <w:sz w:val="22"/>
                <w:lang w:val="en-US"/>
              </w:rPr>
            </w:pPr>
            <w:r w:rsidRPr="00792A3C">
              <w:rPr>
                <w:rFonts w:cs="Times New Roman"/>
                <w:sz w:val="22"/>
                <w:lang w:val="en-US"/>
              </w:rPr>
              <w:t>373</w:t>
            </w:r>
            <w:r w:rsidR="0023752B" w:rsidRPr="00792A3C">
              <w:rPr>
                <w:rFonts w:cs="Times New Roman"/>
                <w:sz w:val="22"/>
                <w:lang w:val="en-US"/>
              </w:rPr>
              <w:t>/</w:t>
            </w:r>
            <w:r w:rsidRPr="00792A3C">
              <w:rPr>
                <w:rFonts w:cs="Times New Roman"/>
                <w:sz w:val="22"/>
                <w:lang w:val="en-US"/>
              </w:rPr>
              <w:t>14491</w:t>
            </w:r>
          </w:p>
        </w:tc>
        <w:tc>
          <w:tcPr>
            <w:tcW w:w="709" w:type="dxa"/>
            <w:tcBorders>
              <w:top w:val="nil"/>
              <w:left w:val="nil"/>
              <w:bottom w:val="nil"/>
              <w:right w:val="nil"/>
            </w:tcBorders>
          </w:tcPr>
          <w:p w14:paraId="5CF4D9F3" w14:textId="0B3EB638" w:rsidR="00D04E6F" w:rsidRPr="00792A3C" w:rsidRDefault="00D04E6F" w:rsidP="006F63D8">
            <w:pPr>
              <w:jc w:val="center"/>
              <w:rPr>
                <w:rFonts w:cs="Times New Roman"/>
                <w:sz w:val="22"/>
                <w:lang w:val="en-US"/>
              </w:rPr>
            </w:pPr>
            <w:r w:rsidRPr="00792A3C">
              <w:rPr>
                <w:rFonts w:cs="Times New Roman"/>
                <w:sz w:val="22"/>
                <w:lang w:val="en-US"/>
              </w:rPr>
              <w:t>5</w:t>
            </w:r>
          </w:p>
        </w:tc>
        <w:tc>
          <w:tcPr>
            <w:tcW w:w="708" w:type="dxa"/>
            <w:tcBorders>
              <w:top w:val="nil"/>
              <w:left w:val="nil"/>
              <w:bottom w:val="nil"/>
              <w:right w:val="nil"/>
            </w:tcBorders>
          </w:tcPr>
          <w:p w14:paraId="385A173E" w14:textId="77777777" w:rsidR="00D04E6F" w:rsidRPr="00792A3C" w:rsidRDefault="00D04E6F" w:rsidP="006F63D8">
            <w:pPr>
              <w:jc w:val="center"/>
              <w:rPr>
                <w:rFonts w:cs="Times New Roman"/>
                <w:sz w:val="22"/>
                <w:lang w:val="en-US"/>
              </w:rPr>
            </w:pPr>
            <w:r w:rsidRPr="00792A3C">
              <w:rPr>
                <w:rFonts w:cs="Times New Roman"/>
                <w:sz w:val="22"/>
                <w:lang w:val="en-US"/>
              </w:rPr>
              <w:t>2</w:t>
            </w:r>
          </w:p>
        </w:tc>
      </w:tr>
      <w:tr w:rsidR="00D04E6F" w:rsidRPr="00B839DB" w14:paraId="4F8C9BCA" w14:textId="77777777" w:rsidTr="007F4727">
        <w:tc>
          <w:tcPr>
            <w:tcW w:w="1916" w:type="dxa"/>
            <w:tcBorders>
              <w:top w:val="nil"/>
              <w:left w:val="nil"/>
              <w:bottom w:val="nil"/>
              <w:right w:val="nil"/>
            </w:tcBorders>
          </w:tcPr>
          <w:p w14:paraId="279F142A" w14:textId="37B57CB0" w:rsidR="00D04E6F" w:rsidRPr="0040019C" w:rsidRDefault="00D04E6F" w:rsidP="006F63D8">
            <w:pPr>
              <w:ind w:left="164"/>
              <w:rPr>
                <w:rFonts w:cs="Times New Roman"/>
                <w:sz w:val="22"/>
                <w:lang w:val="en-US"/>
              </w:rPr>
            </w:pPr>
            <w:r w:rsidRPr="00792A3C">
              <w:rPr>
                <w:rFonts w:cs="Times New Roman"/>
                <w:sz w:val="22"/>
                <w:lang w:val="en-US"/>
              </w:rPr>
              <w:t xml:space="preserve">Dalgaard, Filges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{"citationItems":[{"id":"ITEM-1","itemData":{"DOI":"10.1002/cl2.1209","abstract":"Abstract Background Adopted children and children placed in foster care are at increased risk of developing a range of mental health, behavioural, and psychosocial adjustment problems. Previous studies suggest that due to early experiences of separation and loss some children may have difficulties forming a secure attachment relationship with the adoptive/foster parents. Objectives The objectives of the present review were: (1) to assess the efficacy of attachment-based interventions on measures of favourable parent/child outcomes (attachment security, dyadic interaction, parent/child psychosocial adjustment, behavioural and mental health problems, and placement breakdown) within foster and adoptive families with children aged between 0 and 17 years. (2) to identify factors that appear to be associated with more effective outcomes and factors that modify intervention effectiveness (e.g., age of the child at placement and at intervention start, programme duration, programme focus). Search Methods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October 2020. Selection Criteria The interventions of interest were parenting interventions aimed at helping the foster/adopted children and their parents to form or sustain a secure attachment relationship. The interventions had to be at least partly informed by attachment theory. Data Collection and Analysis The total number of potentially relevant studies constituted 17.822 hits after duplicates were removed. A total of 44 studies (27 different populations) met the inclusion criteria and were critically appraised by the review authors. Due to critical study quality, missing numeric data and re-use of the same data, only 24 studies analysing 16 different populations could be used in the data synthesis (children, N?=?1302; parents, N?=?1344). Meta-analysis using both child and parent outcomes were conducted on each metric separately. All analyses were inverse variance weighted using random effects statistical models. Random effects weighted mean effect sizes were calculated using 95% confidence intervals (CIs). When possible, we conducted moderator analysis using meta-regression and single factor sub group moderator analysis. Sensitivity analysis were conducted acr…","author":[{"dropping-particle":"","family":"Dalgaard","given":"Nina T","non-dropping-particle":"","parse-names":false,"suffix":""},{"dropping-particle":"","family":"Filges","given":"Trine","non-dropping-particle":"","parse-names":false,"suffix":""},{"dropping-particle":"","family":"Viinholt","given":"Bjørn C A","non-dropping-particle":"","parse-names":false,"suffix":""},{"dropping-particle":"","family":"Pontoppidan","given":"Maiken","non-dropping-particle":"","parse-names":false,"suffix":""}],"container-title":"Campbell Systematic Reviews","id":"ITEM-1","issue":"1","issued":{"date-parts":[["2022","3","1"]]},"page":"e1209","publisher":"John Wiley &amp; Sons, Ltd","title":"Parenting interventions to support parent/child attachment and psychosocial adjustment in foster and adoptive parents and children: A systematic review","type":"article-journal","volume":"18"},"suppress-author":1,"uris":["http://www.mendeley.com/documents/?uuid=ff60b38e-e7df-4e5c-8f8d-d5b8c04a3123"]}],"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1CD5541F" w14:textId="77777777" w:rsidR="00D04E6F" w:rsidRPr="0040019C" w:rsidRDefault="00D04E6F" w:rsidP="006F63D8">
            <w:pPr>
              <w:rPr>
                <w:rFonts w:cs="Times New Roman"/>
                <w:sz w:val="22"/>
                <w:lang w:val="en-US"/>
              </w:rPr>
            </w:pPr>
            <w:r w:rsidRPr="0040019C">
              <w:rPr>
                <w:rFonts w:cs="Times New Roman"/>
                <w:noProof/>
                <w:sz w:val="22"/>
                <w:lang w:val="en-US"/>
              </w:rPr>
              <w:t>Parenting interventions to support parent/child attachment and psychosocial adjustment in foster and adoptive parents and children</w:t>
            </w:r>
          </w:p>
        </w:tc>
        <w:tc>
          <w:tcPr>
            <w:tcW w:w="1276" w:type="dxa"/>
            <w:tcBorders>
              <w:top w:val="nil"/>
              <w:left w:val="nil"/>
              <w:bottom w:val="nil"/>
              <w:right w:val="nil"/>
            </w:tcBorders>
          </w:tcPr>
          <w:p w14:paraId="3606EDAB" w14:textId="26241AA9" w:rsidR="00D04E6F" w:rsidRPr="0040019C" w:rsidRDefault="00D04E6F" w:rsidP="006F63D8">
            <w:pPr>
              <w:jc w:val="center"/>
              <w:rPr>
                <w:rFonts w:cs="Times New Roman"/>
                <w:sz w:val="22"/>
                <w:lang w:val="en-US"/>
              </w:rPr>
            </w:pPr>
            <w:r w:rsidRPr="0040019C">
              <w:rPr>
                <w:rFonts w:cs="Times New Roman"/>
                <w:sz w:val="22"/>
                <w:lang w:val="en-US"/>
              </w:rPr>
              <w:t>424</w:t>
            </w:r>
            <w:r w:rsidR="0023752B" w:rsidRPr="0040019C">
              <w:rPr>
                <w:rFonts w:cs="Times New Roman"/>
                <w:sz w:val="22"/>
                <w:lang w:val="en-US"/>
              </w:rPr>
              <w:t>/</w:t>
            </w:r>
            <w:r w:rsidRPr="0040019C">
              <w:rPr>
                <w:rFonts w:cs="Times New Roman"/>
                <w:sz w:val="22"/>
                <w:lang w:val="en-US"/>
              </w:rPr>
              <w:t>13106</w:t>
            </w:r>
          </w:p>
        </w:tc>
        <w:tc>
          <w:tcPr>
            <w:tcW w:w="709" w:type="dxa"/>
            <w:tcBorders>
              <w:top w:val="nil"/>
              <w:left w:val="nil"/>
              <w:bottom w:val="nil"/>
              <w:right w:val="nil"/>
            </w:tcBorders>
          </w:tcPr>
          <w:p w14:paraId="519EB51E" w14:textId="7F67391C" w:rsidR="00D04E6F" w:rsidRPr="0040019C" w:rsidRDefault="00D04E6F" w:rsidP="006F63D8">
            <w:pPr>
              <w:jc w:val="center"/>
              <w:rPr>
                <w:rFonts w:cs="Times New Roman"/>
                <w:sz w:val="22"/>
                <w:lang w:val="en-US"/>
              </w:rPr>
            </w:pPr>
            <w:r w:rsidRPr="0040019C">
              <w:rPr>
                <w:rFonts w:cs="Times New Roman"/>
                <w:sz w:val="22"/>
                <w:lang w:val="en-US"/>
              </w:rPr>
              <w:t>3</w:t>
            </w:r>
          </w:p>
        </w:tc>
        <w:tc>
          <w:tcPr>
            <w:tcW w:w="708" w:type="dxa"/>
            <w:tcBorders>
              <w:top w:val="nil"/>
              <w:left w:val="nil"/>
              <w:bottom w:val="nil"/>
              <w:right w:val="nil"/>
            </w:tcBorders>
          </w:tcPr>
          <w:p w14:paraId="50971850"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14:paraId="289CC75F" w14:textId="77777777" w:rsidTr="007F4727">
        <w:tc>
          <w:tcPr>
            <w:tcW w:w="1916" w:type="dxa"/>
            <w:tcBorders>
              <w:top w:val="nil"/>
              <w:left w:val="nil"/>
              <w:bottom w:val="nil"/>
              <w:right w:val="nil"/>
            </w:tcBorders>
          </w:tcPr>
          <w:p w14:paraId="60416F58" w14:textId="197CDF7B" w:rsidR="00D04E6F" w:rsidRPr="0040019C" w:rsidRDefault="00D04E6F" w:rsidP="006F63D8">
            <w:pPr>
              <w:ind w:left="164"/>
              <w:rPr>
                <w:rFonts w:cs="Times New Roman"/>
                <w:sz w:val="22"/>
                <w:lang w:val="en-US"/>
              </w:rPr>
            </w:pPr>
            <w:r w:rsidRPr="0040019C">
              <w:rPr>
                <w:rFonts w:cs="Times New Roman"/>
                <w:sz w:val="22"/>
                <w:lang w:val="en-US"/>
              </w:rPr>
              <w:t xml:space="preserve">Dalgaard, Jensen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{"citationItems":[{"id":"ITEM-1","itemData":{"DOI":"10.1002/cl2.1254","ISSN":"1891-1803","author":[{"dropping-particle":"","family":"Dalgaard","given":"Nina T","non-dropping-particle":"","parse-names":false,"suffix":""},{"dropping-particle":"","family":"Flensborg Jensen","given":"Maya C","non-dropping-particle":"","parse-names":false,"suffix":""},{"dropping-particle":"","family":"Bengtsen","given":"Elizabeth","non-dropping-particle":"","parse-names":false,"suffix":""},{"dropping-particle":"","family":"Krassel","given":"Karl F","non-dropping-particle":"","parse-names":false,"suffix":""},{"dropping-particle":"","family":"Vembye","given":"Mikkel H","non-dropping-particle":"","parse-names":false,"suffix":""}],"container-title":"Campbell Systematic Reviews","id":"ITEM-1","issue":"3","issued":{"date-parts":[["2022"]]},"page":"e1254","publisher":"Wiley Online Library","title":"PROTOCOL: Group‐based community interventions to support the social reintegration of marginalised adults with mental illness","type":"article-journal","volume":"18"},"suppress-author":1,"uris":["http://www.mendeley.com/documents/?uuid=92431b4e-6549-4459-80db-b8206012c245"]}],"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49597070" w14:textId="77777777" w:rsidR="00D04E6F" w:rsidRPr="0040019C" w:rsidRDefault="00D04E6F" w:rsidP="006F63D8">
            <w:pPr>
              <w:rPr>
                <w:rFonts w:cs="Times New Roman"/>
                <w:sz w:val="22"/>
                <w:lang w:val="en-US"/>
              </w:rPr>
            </w:pPr>
            <w:r w:rsidRPr="0040019C">
              <w:rPr>
                <w:rFonts w:cs="Times New Roman"/>
                <w:noProof/>
                <w:sz w:val="22"/>
                <w:lang w:val="en-US"/>
              </w:rPr>
              <w:t>PROTOCOL: Group‐based community interventions to support the social reintegration of marginalised adults with mental illness</w:t>
            </w:r>
          </w:p>
        </w:tc>
        <w:tc>
          <w:tcPr>
            <w:tcW w:w="1276" w:type="dxa"/>
            <w:tcBorders>
              <w:top w:val="nil"/>
              <w:left w:val="nil"/>
              <w:bottom w:val="nil"/>
              <w:right w:val="nil"/>
            </w:tcBorders>
          </w:tcPr>
          <w:p w14:paraId="09CFB5F0" w14:textId="2049A833" w:rsidR="00D04E6F" w:rsidRPr="0040019C" w:rsidRDefault="00D04E6F" w:rsidP="006F63D8">
            <w:pPr>
              <w:jc w:val="center"/>
              <w:rPr>
                <w:rFonts w:cs="Times New Roman"/>
                <w:sz w:val="22"/>
                <w:lang w:val="en-US"/>
              </w:rPr>
            </w:pPr>
            <w:r w:rsidRPr="0040019C">
              <w:rPr>
                <w:rFonts w:cs="Times New Roman"/>
                <w:sz w:val="22"/>
                <w:lang w:val="en-US"/>
              </w:rPr>
              <w:t>557</w:t>
            </w:r>
            <w:r w:rsidR="0023752B" w:rsidRPr="0040019C">
              <w:rPr>
                <w:rFonts w:cs="Times New Roman"/>
                <w:sz w:val="22"/>
                <w:lang w:val="en-US"/>
              </w:rPr>
              <w:t>/</w:t>
            </w:r>
            <w:r w:rsidRPr="0040019C">
              <w:rPr>
                <w:rFonts w:cs="Times New Roman"/>
                <w:sz w:val="22"/>
                <w:lang w:val="en-US"/>
              </w:rPr>
              <w:t>17614</w:t>
            </w:r>
          </w:p>
        </w:tc>
        <w:tc>
          <w:tcPr>
            <w:tcW w:w="709" w:type="dxa"/>
            <w:tcBorders>
              <w:top w:val="nil"/>
              <w:left w:val="nil"/>
              <w:bottom w:val="nil"/>
              <w:right w:val="nil"/>
            </w:tcBorders>
          </w:tcPr>
          <w:p w14:paraId="0C049DC2" w14:textId="42D894C2"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2824D8C5"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r w:rsidR="00D04E6F" w:rsidRPr="00B839DB" w14:paraId="77D7F058" w14:textId="77777777" w:rsidTr="007F4727">
        <w:tc>
          <w:tcPr>
            <w:tcW w:w="1916" w:type="dxa"/>
            <w:tcBorders>
              <w:top w:val="nil"/>
              <w:left w:val="nil"/>
              <w:bottom w:val="nil"/>
              <w:right w:val="nil"/>
            </w:tcBorders>
          </w:tcPr>
          <w:p w14:paraId="21995E22" w14:textId="3DB9637D" w:rsidR="00D04E6F" w:rsidRPr="0040019C" w:rsidRDefault="00D04E6F" w:rsidP="006F63D8">
            <w:pPr>
              <w:ind w:left="164"/>
              <w:rPr>
                <w:rFonts w:cs="Times New Roman"/>
                <w:sz w:val="22"/>
                <w:lang w:val="en-US"/>
              </w:rPr>
            </w:pPr>
            <w:r w:rsidRPr="0040019C">
              <w:rPr>
                <w:rFonts w:cs="Times New Roman"/>
                <w:sz w:val="22"/>
                <w:lang w:val="en-US"/>
              </w:rPr>
              <w:t xml:space="preserve">Dietrichson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{"citationItems":[{"id":"ITEM-1","itemData":{"DOI":"10.1002/cl2.1152","ISSN":"1891-1803","abstract":"Abstract Background Low levels of numeracy and literacy skills are associated with a range of negative outcomes later in life, such as reduced earnings and health. Obtaining information about effective interventions for children with or at risk of academic difficulties is therefore important. Objectives The main objective was to assess the effectiveness of interventions targeting students with or at risk of academic difficulties in kindergarten to Grade 6. Search Methods We searched electronic databases from 1980 to July 2018. We searched multiple international electronic databases (in total 15), seven national repositories, and performed a search of the grey literature using governmental sites, academic clearinghouses and repositories for reports and working papers, and trial registries (10 sources). We hand searched recent volumes of six journals and contacted international experts. Lastly, we used included studies and 23 previously published reviews for citation tracking. Selection Criteria Studies had to meet the following criteria to be included: Population: The population eligible for the review included students attending regular schools in kindergarten to Grade 6, who were having academic difficulties, or were at risk of such difficulties. Intervention: We included interventions that sought to improve academic skills, were conducted in schools during the regular school year, and were targeted (selected or indicated). Comparison: Included studies used an intervention-control group design or a comparison group design. We included randomised controlled trials (RCT); quasi-randomised controlled trials (QRCT); and quasi-experimental studies (QES). Outcomes: Included studies used standardised tests in reading or mathematics. Setting: Studies carried out in regular schools in an OECD country were included. Data Collection and Analysis Descriptive and numerical characteristics of included studies were coded by members of the review team. A review author independently checked coding. We used an extended version of the Cochrane Risk of Bias tool to assess risk of bias. We used random-effects meta-analysis and robust-variance estimation procedures to synthesise effect sizes. We conducted separate meta-analyses for tests performed within three months of the end of interventions (short-term effects) and longer follow-up periods. For short-term effects, we performed subgroup and moderator analyses focused on instructional methods and content domains. We asses…","author":[{"dropping-particle":"","family":"Dietrichson","given":"Jens","non-dropping-particle":"","parse-names":false,"suffix":""},{"dropping-particle":"","family":"Filges","given":"Trine","non-dropping-particle":"","parse-names":false,"suffix":""},{"dropping-particle":"","family":"Seerup","given":"Julie K","non-dropping-particle":"","parse-names":false,"suffix":""},{"dropping-particle":"","family":"Klokker","given":"Rasmus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Eiberg","given":"Misja","non-dropping-particle":"","parse-names":false,"suffix":""}],"container-title":"Campbell Systematic Reviews","id":"ITEM-1","issue":"2","issued":{"date-parts":[["2021","6","1"]]},"note":"https://doi.org/10.1002/cl2.1152","page":"e1152","publisher":"John Wiley &amp; Sons, Ltd","title":"Targeted school-based interventions for improving reading and mathematics for students with or at risk of academic difficulties in Grades K-6: A systematic review","type":"article-journal","volume":"17"},"uris":["http://www.mendeley.com/documents/?uuid=98d80e0d-d063-4a45-9356-5790cc69d028"]},{"id":"ITEM-2","itemData":{"DOI":"10.1002/cl2.1081","ISSN":"1891-1803","author":[{"dropping-particle":"","family":"Dietrichson","given":"Jens","non-dropping-particle":"","parse-names":false,"suffix":""},{"dropping-particle":"","family":"Filges","given":"Trine","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A","non-dropping-particle":"","parse-names":false,"suffix":""},{"dropping-particle":"","family":"Bøg","given":"Martin","non-dropping-particle":"","parse-names":false,"suffix":""},{"dropping-particle":"","family":"Jensen","given":"Ulla H","non-dropping-particle":"","parse-names":false,"suffix":""}],"container-title":"Campbell Systematic Reviews","id":"ITEM-2","issue":"2","issued":{"date-parts":[["2020","6","1"]]},"note":"https://doi.org/10.1002/cl2.1081","page":"e1081","publisher":"John Wiley &amp; Sons, Ltd","title":"Targeted school-based interventions for improving reading and mathematics for students with, or at risk of, academic difficulties in Grades 7–12: A systematic review","type":"article-journal","volume":"16"},"suppress-author":1,"uris":["http://www.mendeley.com/documents/?uuid=935d5a9b-ae75-43d3-82f6-8e064a803de7"]}],"mendeley":{"formattedCitation":"(2020, 2021)","plainTextFormattedCitation":"(2020, 2021)","previouslyFormattedCitation":"(2020, 2021)"},"properties":{"noteIndex":0},"schema":"https://github.com/citation-style-language/schema/raw/master/csl-citation.json"}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(2020, 2021)</w:t>
            </w:r>
            <w:r w:rsidRPr="0040019C">
              <w:rPr>
                <w:rFonts w:cs="Times New Roman"/>
                <w:sz w:val="22"/>
                <w:lang w:val="en-US"/>
              </w:rPr>
              <w:fldChar w:fldCharType="end"/>
            </w:r>
          </w:p>
        </w:tc>
        <w:tc>
          <w:tcPr>
            <w:tcW w:w="5030" w:type="dxa"/>
            <w:tcBorders>
              <w:top w:val="nil"/>
              <w:left w:val="nil"/>
              <w:bottom w:val="nil"/>
              <w:right w:val="nil"/>
            </w:tcBorders>
          </w:tcPr>
          <w:p w14:paraId="13BCF0EE" w14:textId="77777777" w:rsidR="00D04E6F" w:rsidRPr="0040019C" w:rsidRDefault="00D04E6F" w:rsidP="006F63D8">
            <w:pPr>
              <w:rPr>
                <w:rFonts w:cs="Times New Roman"/>
                <w:sz w:val="22"/>
                <w:lang w:val="en-US"/>
              </w:rPr>
            </w:pPr>
            <w:r w:rsidRPr="0040019C">
              <w:rPr>
                <w:rFonts w:cs="Times New Roman"/>
                <w:noProof/>
                <w:sz w:val="22"/>
                <w:lang w:val="en-US"/>
              </w:rPr>
              <w:t>Targeted school-based interventions for improving reading and mathematics for students with or at risk of academic difficulties in Grades K-6 [plus 7-12]</w:t>
            </w:r>
          </w:p>
        </w:tc>
        <w:tc>
          <w:tcPr>
            <w:tcW w:w="1276" w:type="dxa"/>
            <w:tcBorders>
              <w:top w:val="nil"/>
              <w:left w:val="nil"/>
              <w:bottom w:val="nil"/>
              <w:right w:val="nil"/>
            </w:tcBorders>
          </w:tcPr>
          <w:p w14:paraId="4F21CF45" w14:textId="099195B6" w:rsidR="00D04E6F" w:rsidRPr="0040019C" w:rsidRDefault="00D04E6F" w:rsidP="006F63D8">
            <w:pPr>
              <w:jc w:val="center"/>
              <w:rPr>
                <w:rFonts w:cs="Times New Roman"/>
                <w:sz w:val="22"/>
                <w:lang w:val="en-US"/>
              </w:rPr>
            </w:pPr>
            <w:r w:rsidRPr="0040019C">
              <w:rPr>
                <w:rFonts w:cs="Times New Roman"/>
                <w:sz w:val="22"/>
                <w:lang w:val="en-US"/>
              </w:rPr>
              <w:t>2952</w:t>
            </w:r>
            <w:r w:rsidR="0023752B" w:rsidRPr="0040019C">
              <w:rPr>
                <w:rFonts w:cs="Times New Roman"/>
                <w:sz w:val="22"/>
                <w:lang w:val="en-US"/>
              </w:rPr>
              <w:t>/</w:t>
            </w:r>
            <w:r w:rsidRPr="0040019C">
              <w:rPr>
                <w:rFonts w:cs="Times New Roman"/>
                <w:sz w:val="22"/>
                <w:lang w:val="en-US"/>
              </w:rPr>
              <w:t>15273</w:t>
            </w:r>
          </w:p>
        </w:tc>
        <w:tc>
          <w:tcPr>
            <w:tcW w:w="709" w:type="dxa"/>
            <w:tcBorders>
              <w:top w:val="nil"/>
              <w:left w:val="nil"/>
              <w:bottom w:val="nil"/>
              <w:right w:val="nil"/>
            </w:tcBorders>
          </w:tcPr>
          <w:p w14:paraId="3996F9A4" w14:textId="00837B67" w:rsidR="00D04E6F" w:rsidRPr="0040019C" w:rsidRDefault="00D04E6F" w:rsidP="006F63D8">
            <w:pPr>
              <w:jc w:val="center"/>
              <w:rPr>
                <w:rFonts w:cs="Times New Roman"/>
                <w:sz w:val="22"/>
                <w:lang w:val="en-US"/>
              </w:rPr>
            </w:pPr>
            <w:r w:rsidRPr="0040019C">
              <w:rPr>
                <w:rFonts w:cs="Times New Roman"/>
                <w:sz w:val="22"/>
                <w:lang w:val="en-US"/>
              </w:rPr>
              <w:t>6</w:t>
            </w:r>
          </w:p>
        </w:tc>
        <w:tc>
          <w:tcPr>
            <w:tcW w:w="708" w:type="dxa"/>
            <w:tcBorders>
              <w:top w:val="nil"/>
              <w:left w:val="nil"/>
              <w:bottom w:val="nil"/>
              <w:right w:val="nil"/>
            </w:tcBorders>
          </w:tcPr>
          <w:p w14:paraId="6FF3D24E"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rsidRPr="00B839DB" w14:paraId="45BA78C6" w14:textId="77777777" w:rsidTr="007F4727">
        <w:tc>
          <w:tcPr>
            <w:tcW w:w="1916" w:type="dxa"/>
            <w:tcBorders>
              <w:top w:val="nil"/>
              <w:left w:val="nil"/>
              <w:bottom w:val="nil"/>
              <w:right w:val="nil"/>
            </w:tcBorders>
          </w:tcPr>
          <w:p w14:paraId="322C6378" w14:textId="2D966580" w:rsidR="00D04E6F" w:rsidRPr="0040019C" w:rsidRDefault="00D04E6F" w:rsidP="006F63D8">
            <w:pPr>
              <w:ind w:left="164"/>
              <w:rPr>
                <w:rFonts w:cs="Times New Roman"/>
                <w:sz w:val="22"/>
                <w:lang w:val="en-US"/>
              </w:rPr>
            </w:pPr>
            <w:r w:rsidRPr="0040019C">
              <w:rPr>
                <w:rFonts w:cs="Times New Roman"/>
                <w:sz w:val="22"/>
                <w:lang w:val="en-US"/>
              </w:rPr>
              <w:t xml:space="preserve">Filges, Dalgaard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{"citationItems":[{"id":"ITEM-1","itemData":{"DOI":"10.1002/cl2.1282","abstract":"Abstract Background At-risk youth may be defined as a diverse group of young people in unstable life circumstances, who are currently experiencing or are at risk of developing one or more serious problems. At-risk youth are often very unlikely to seek out help for themselves within the established venues, as their adverse developmental trajectories have installed a lack of trust in authorities such as child protection agencies and social workers. To help this population, a number of outreach programmes have been established seeking to help the young people on an ad hoc basis, meaning that the interventions are designed to fit the individual needs of each young person rather than as a one-size-fits-all treatment model. The intervention in this review is targeted outreach work which may be (but does not have to be) multicomponent programmes in which outreach may be combined with other services. Objectives The main objective of this review was to answer the following research questions: What are the effects of outreach programmes on problem/high-risk behaviour of young people between 8 and 25 years of age living in OECD countries? Are they less likely to experience an adverse outcome such as school failure or drop-out, runaway and homelessness, substance and/or alcohol abuse, unemployment, long-term poverty, delinquency and more serious criminal behaviour? Search Methods We identified relevant studies through electronic searches of bibliographic databases, governmental and grey literature repositories, hand search in specific targeted journals, citation tracking, and Internet search engines. The database searches were carried out in September 2020 and other resources were searched in October and November 2021. We searched to identify both published and unpublished literature, and reference lists of included studies and relevant reviews were searched. Selection Criteria The intervention was targeted outreach work which may have been combined with other services. Young people between 8 and 25 years of age living in OECD countries, who either have experienced or is at-risk of experiencing an adverse outcome were eligible. Our primary focus was on measures of problem/high-risk behaviour and a secondary focus was on social and emotional outcomes. All study designs that used a well-defined control group were eligible for inclusion. Studies that utilised qualitative approaches were not included. Data Collection and Analysis The total number of potentially relevan…","author":[{"dropping-particle":"","family":"Filges","given":"Trine","non-dropping-particle":"","parse-names":false,"suffix":""},{"dropping-particle":"","family":"Dalgaard","given":"Nina T","non-dropping-particle":"","parse-names":false,"suffix":""},{"dropping-particle":"","family":"Viinholt","given":"Bjørn C A","non-dropping-particle":"","parse-names":false,"suffix":""}],"container-title":"Campbell Systematic Reviews","id":"ITEM-1","issue":"4","issued":{"date-parts":[["2022","12","1"]]},"page":"e1282","publisher":"John Wiley &amp; Sons, Ltd","title":"Outreach programs to improve life circumstances and prevent further adverse developmental trajectories of at-risk youth in OECD countries: A systematic review","type":"article-journal","volume":"18"},"suppress-author":1,"uris":["http://www.mendeley.com/documents/?uuid=58bfffa0-0cef-4f8b-89a7-648790bb8c61"]}],"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6BF0C40A" w14:textId="77777777" w:rsidR="00D04E6F" w:rsidRPr="0040019C" w:rsidRDefault="00D04E6F" w:rsidP="006F63D8">
            <w:pPr>
              <w:rPr>
                <w:rFonts w:cs="Times New Roman"/>
                <w:sz w:val="22"/>
                <w:lang w:val="en-US"/>
              </w:rPr>
            </w:pPr>
            <w:r w:rsidRPr="0040019C">
              <w:rPr>
                <w:rFonts w:cs="Times New Roman"/>
                <w:noProof/>
                <w:sz w:val="22"/>
                <w:lang w:val="en-US"/>
              </w:rPr>
              <w:t>Outreach programs to improve life circumstances and prevent further adverse developmental trajectories of at-risk youth in OECD countries</w:t>
            </w:r>
          </w:p>
        </w:tc>
        <w:tc>
          <w:tcPr>
            <w:tcW w:w="1276" w:type="dxa"/>
            <w:tcBorders>
              <w:top w:val="nil"/>
              <w:left w:val="nil"/>
              <w:bottom w:val="nil"/>
              <w:right w:val="nil"/>
            </w:tcBorders>
          </w:tcPr>
          <w:p w14:paraId="6E92FBF7" w14:textId="113E8746" w:rsidR="00D04E6F" w:rsidRPr="0040019C" w:rsidRDefault="00D04E6F" w:rsidP="006F63D8">
            <w:pPr>
              <w:jc w:val="center"/>
              <w:rPr>
                <w:rFonts w:cs="Times New Roman"/>
                <w:sz w:val="22"/>
                <w:lang w:val="en-US"/>
              </w:rPr>
            </w:pPr>
            <w:r w:rsidRPr="0040019C">
              <w:rPr>
                <w:rFonts w:cs="Times New Roman"/>
                <w:sz w:val="22"/>
                <w:lang w:val="en-US"/>
              </w:rPr>
              <w:t>387</w:t>
            </w:r>
            <w:r w:rsidR="0023752B" w:rsidRPr="0040019C">
              <w:rPr>
                <w:rFonts w:cs="Times New Roman"/>
                <w:sz w:val="22"/>
                <w:lang w:val="en-US"/>
              </w:rPr>
              <w:t>/</w:t>
            </w:r>
            <w:r w:rsidRPr="0040019C">
              <w:rPr>
                <w:rFonts w:cs="Times New Roman"/>
                <w:sz w:val="22"/>
                <w:lang w:val="en-US"/>
              </w:rPr>
              <w:t>4890</w:t>
            </w:r>
          </w:p>
        </w:tc>
        <w:tc>
          <w:tcPr>
            <w:tcW w:w="709" w:type="dxa"/>
            <w:tcBorders>
              <w:top w:val="nil"/>
              <w:left w:val="nil"/>
              <w:bottom w:val="nil"/>
              <w:right w:val="nil"/>
            </w:tcBorders>
          </w:tcPr>
          <w:p w14:paraId="4FD5AF6C" w14:textId="5F197464"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53B79ACC"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rsidRPr="00B839DB" w14:paraId="799F5C45" w14:textId="77777777" w:rsidTr="007F4727">
        <w:tc>
          <w:tcPr>
            <w:tcW w:w="1916" w:type="dxa"/>
            <w:tcBorders>
              <w:top w:val="nil"/>
              <w:left w:val="nil"/>
              <w:bottom w:val="nil"/>
              <w:right w:val="nil"/>
            </w:tcBorders>
          </w:tcPr>
          <w:p w14:paraId="1DB816A7" w14:textId="7F17622C" w:rsidR="00D04E6F" w:rsidRPr="0040019C" w:rsidRDefault="00D04E6F" w:rsidP="006F63D8">
            <w:pPr>
              <w:ind w:left="164"/>
              <w:rPr>
                <w:rFonts w:cs="Times New Roman"/>
                <w:sz w:val="22"/>
                <w:lang w:val="en-US"/>
              </w:rPr>
            </w:pPr>
            <w:r w:rsidRPr="0040019C">
              <w:rPr>
                <w:rFonts w:cs="Times New Roman"/>
                <w:sz w:val="22"/>
                <w:lang w:val="en-US"/>
              </w:rPr>
              <w:t xml:space="preserve">Filges, Dietrichson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{"citationItems":[{"id":"ITEM-1","itemData":{"DOI":"10.1002/cl2.1210","abstract":"Abstract Background School-based service-learning is a teaching strategy that explicitly links community service to academic instruction. It is distinctive from traditional voluntarism or community service in that it intentionally connects service activities with curriculum concepts and includes structured time for reflection. Service learning, by connecting education to real world issues and allowing students to address problems they identify, may be particularly efficacious as it increases engagement and motivates students, in particular students who might not respond well to more traditional teaching methods. Objectives The main objective was to answer the following research question: What are the effects of service learning on academic success, neither employed, nor in education or training (NEET) status post compulsory school, personal and social skills, and risk behaviour of students in primary and secondary education (grades kindergarten to 12)? Further, we wanted to investigate study-level summaries of participant characteristics (e.g., gender, age or socioeconomic level) and quality of the service learning programme. Search Methods We identified relevant studies through electronic searches of bibliographic databases, governmental and grey literature repositories, hand search in specific targeted journals, citation tracking, and Internet search engines. The database searches were carried out in November 2019 and other resources were searched in October 2020. We searched to identify both published and unpublished literature, and reference lists of included studies and relevant reviews were searched. Selection Criteria The intervention was service learning which can be described as a curriculum-based community service that integrates classroom instruction (such as classroom discussions, presentations, or directed writing) with community service activities. We included children in primary and secondary education (grades kindergarten to 12) in general education. Our primary focus was on measures of academic success and NEET status. A secondary focus was on measures of personal and social skills, and risk behaviour (such as drug and alcohol use, violent behaviour, sexual risk taking). All study designs that used a well-defined control group were eligible for inclusion. Studies that utilised qualitative approaches were not included. Data Collection and Analysis The total number of potentially relevant studies constituted 13,719 hits. A total of 37 stu…","author":[{"dropping-particle":"","family":"Filges","given":"Trine","non-dropping-particle":"","parse-names":false,"suffix":""},{"dropping-particle":"","family":"Dietrichson","given":"Jens","non-dropping-particle":"","parse-names":false,"suffix":""},{"dropping-particle":"","family":"Viinholt","given":"Bjørn C A","non-dropping-particle":"","parse-names":false,"suffix":""},{"dropping-particle":"","family":"Dalgaard","given":"Nina T","non-dropping-particle":"","parse-names":false,"suffix":""}],"container-title":"Campbell Systematic Reviews","id":"ITEM-1","issue":"1","issued":{"date-parts":[["2022","3","1"]]},"page":"e1210","publisher":"John Wiley &amp; Sons, Ltd","title":"Service learning for improving academic success in students in grade K to 12: A systematic review","type":"article-journal","volume":"18"},"suppress-author":1,"uris":["http://www.mendeley.com/documents/?uuid=fb1df05f-f9fc-4567-819f-086dbedf20e8"]}],"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3A49CC86" w14:textId="77777777" w:rsidR="00D04E6F" w:rsidRPr="0040019C" w:rsidRDefault="00D04E6F" w:rsidP="006F63D8">
            <w:pPr>
              <w:rPr>
                <w:rFonts w:cs="Times New Roman"/>
                <w:sz w:val="22"/>
                <w:lang w:val="en-US"/>
              </w:rPr>
            </w:pPr>
            <w:r w:rsidRPr="0040019C">
              <w:rPr>
                <w:rFonts w:cs="Times New Roman"/>
                <w:noProof/>
                <w:sz w:val="22"/>
                <w:lang w:val="en-US"/>
              </w:rPr>
              <w:t>Service learning for improving academic success in students in grade K to 12</w:t>
            </w:r>
          </w:p>
        </w:tc>
        <w:tc>
          <w:tcPr>
            <w:tcW w:w="1276" w:type="dxa"/>
            <w:tcBorders>
              <w:top w:val="nil"/>
              <w:left w:val="nil"/>
              <w:bottom w:val="nil"/>
              <w:right w:val="nil"/>
            </w:tcBorders>
          </w:tcPr>
          <w:p w14:paraId="7D9BA528" w14:textId="5062463F" w:rsidR="00D04E6F" w:rsidRPr="0040019C" w:rsidRDefault="00D04E6F" w:rsidP="006F63D8">
            <w:pPr>
              <w:jc w:val="center"/>
              <w:rPr>
                <w:rFonts w:cs="Times New Roman"/>
                <w:sz w:val="22"/>
                <w:lang w:val="en-US"/>
              </w:rPr>
            </w:pPr>
            <w:r w:rsidRPr="0040019C">
              <w:rPr>
                <w:rFonts w:cs="Times New Roman"/>
                <w:sz w:val="22"/>
                <w:lang w:val="en-US"/>
              </w:rPr>
              <w:t>619</w:t>
            </w:r>
            <w:r w:rsidR="0023752B" w:rsidRPr="0040019C">
              <w:rPr>
                <w:rFonts w:cs="Times New Roman"/>
                <w:sz w:val="22"/>
                <w:lang w:val="en-US"/>
              </w:rPr>
              <w:t>/</w:t>
            </w:r>
            <w:r w:rsidRPr="0040019C">
              <w:rPr>
                <w:rFonts w:cs="Times New Roman"/>
                <w:sz w:val="22"/>
                <w:lang w:val="en-US"/>
              </w:rPr>
              <w:t>6269</w:t>
            </w:r>
          </w:p>
        </w:tc>
        <w:tc>
          <w:tcPr>
            <w:tcW w:w="709" w:type="dxa"/>
            <w:tcBorders>
              <w:top w:val="nil"/>
              <w:left w:val="nil"/>
              <w:bottom w:val="nil"/>
              <w:right w:val="nil"/>
            </w:tcBorders>
          </w:tcPr>
          <w:p w14:paraId="4E14F52F" w14:textId="17D91231"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150EF37A"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rsidRPr="00B839DB" w14:paraId="3EBF81A0" w14:textId="77777777" w:rsidTr="007F4727">
        <w:tc>
          <w:tcPr>
            <w:tcW w:w="1916" w:type="dxa"/>
            <w:tcBorders>
              <w:top w:val="nil"/>
              <w:left w:val="nil"/>
              <w:bottom w:val="nil"/>
              <w:right w:val="nil"/>
            </w:tcBorders>
          </w:tcPr>
          <w:p w14:paraId="71A3B1CF" w14:textId="08F881EF" w:rsidR="00D04E6F" w:rsidRPr="0040019C" w:rsidRDefault="00D04E6F" w:rsidP="006F63D8">
            <w:pPr>
              <w:ind w:left="164"/>
              <w:rPr>
                <w:rFonts w:cs="Times New Roman"/>
                <w:sz w:val="22"/>
                <w:lang w:val="en-US"/>
              </w:rPr>
            </w:pPr>
            <w:r w:rsidRPr="0040019C">
              <w:rPr>
                <w:rFonts w:cs="Times New Roman"/>
                <w:sz w:val="22"/>
                <w:lang w:val="en-US"/>
              </w:rPr>
              <w:t xml:space="preserve">Filges, Montgomery, et al. </w:t>
            </w:r>
            <w:r w:rsidRPr="0040019C">
              <w:rPr>
                <w:rFonts w:cs="Times New Roman"/>
                <w:sz w:val="22"/>
                <w:lang w:val="en-US"/>
              </w:rPr>
              <w:fldChar w:fldCharType="begin" w:fldLock="1"/>
            </w:r>
            <w:r w:rsidR="002C6EAF">
              <w:rPr>
                <w:rFonts w:cs="Times New Roman"/>
                <w:sz w:val="22"/>
                <w:lang w:val="en-US"/>
              </w:rPr>
              <w:instrText>ADDIN CSL_CITATION {"citationItems":[{"id":"ITEM-1","itemData":{"DOI":"10.4073/csr.2015.13","abstract":"This Campbell systematic review examines the impacts of on health, including mental health (PTSD, anxiety and depression), physical health and social functioning, of confining asylum seekers in detention centres. The review includes nine studies from the UK, Japan, Canada, and Australia. Detention has a negative impact on the mental health of asylum seekers. Levels of post-traumatic stress disorder (PTSD), depression, and anxiety both before and after release were found to be higher among asylum seekers who were detained compared to those who were not detained. The size of the effects were clinically important. All the studies assessed the mental health of the participants but none reported outcomes related to physical or social functioning. Executive summary/Abstract BACKGROUND The last decades of the twentieth century were accompanied by an upsurge in the number of persons fleeing persecution and regional wars. Western countries have applied increasingly stringent measures to discourage those seeking asylum from entering their country. The most controversial of the measures to discourage people from seeking asylum is the decision by some Western countries to confine asylum seekers in detention facilities. In most countries, the detention of asylum seekers is an administrative procedure that is undertaken to verify the identity of individuals, process asylum claims, and/or ensure that a deportation order is carried out. A number of clinicians have expressed concern that detention increases mental health difficulties in asylum seekers, who is already a highly traumatized population, and have called for an end to such practices. This is clearly in conflict with government policies aimed at reducing the numbers of asylum seekers. OBJECTIVES The main objective of this review is to assess evidence about the effects of detention on the mental and physical health and social functioning of asylum seekers. SEARCH STRATEGY Relevant studies were identified through electronic searches of bibliographic databases, internet search engines and hand searching of core journals. Searches were carried out to November 2013. We searched to identify both published and unpublished literature. The searches were international in scope. Reference lists of included studies and relevant reviews were also searched. SELECTION CRITERIA All study designs that used a well-defined control group were eligible for inclusion. Studies that utilized qualitative approaches were not included. …","author":[{"dropping-particle":"","family":"Filges","given":"Trine","non-dropping-particle":"","parse-names":false,"suffix":""},{"dropping-particle":"","family":"Montgomery","given":"Edith","non-dropping-particle":"","parse-names":false,"suffix":""},{"dropping-particle":"","family":"Kastrup","given":"Marianne","non-dropping-particle":"","parse-names":false,"suffix":""},{"dropping-particle":"","family":"Jørgensen","given":"Anne-Marie Klint","non-dropping-particle":"","parse-names":false,"suffix":""}],"container-title":"Campbell Systematic Reviews","id":"ITEM-1","issue":"1","issued":{"date-parts":[["2015","1","1"]]},"page":"1-104","publisher":"John Wiley &amp; Sons, Ltd","title":"The impact of detention on the health of asylum seekers: A systematic review","type":"article-journal","volume":"11"},"suppress-author":1,"uris":["http://www.mendeley.com/documents/?uuid=6edf766e-8f48-43e4-bb3e-b8d3fd26873a"]}],"mendeley":{"formattedCitation":"(2015)","plainTextFormattedCitation":"(2015)","previouslyFormattedCitation":"(2015)"},"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(2015)</w:t>
            </w:r>
            <w:r w:rsidRPr="0040019C">
              <w:rPr>
                <w:rFonts w:cs="Times New Roman"/>
                <w:sz w:val="22"/>
                <w:lang w:val="en-US"/>
              </w:rPr>
              <w:fldChar w:fldCharType="end"/>
            </w:r>
          </w:p>
        </w:tc>
        <w:tc>
          <w:tcPr>
            <w:tcW w:w="5030" w:type="dxa"/>
            <w:tcBorders>
              <w:top w:val="nil"/>
              <w:left w:val="nil"/>
              <w:bottom w:val="nil"/>
              <w:right w:val="nil"/>
            </w:tcBorders>
          </w:tcPr>
          <w:p w14:paraId="2FE93E06" w14:textId="77777777" w:rsidR="00D04E6F" w:rsidRPr="0040019C" w:rsidRDefault="00D04E6F" w:rsidP="006F63D8">
            <w:pPr>
              <w:rPr>
                <w:rFonts w:cs="Times New Roman"/>
                <w:sz w:val="22"/>
                <w:lang w:val="en-US"/>
              </w:rPr>
            </w:pPr>
            <w:r w:rsidRPr="0040019C">
              <w:rPr>
                <w:rFonts w:cs="Times New Roman"/>
                <w:noProof/>
                <w:sz w:val="22"/>
                <w:lang w:val="en-US"/>
              </w:rPr>
              <w:t>The Impact of Detention on the Health of Asylum Seekers</w:t>
            </w:r>
          </w:p>
        </w:tc>
        <w:tc>
          <w:tcPr>
            <w:tcW w:w="1276" w:type="dxa"/>
            <w:tcBorders>
              <w:top w:val="nil"/>
              <w:left w:val="nil"/>
              <w:bottom w:val="nil"/>
              <w:right w:val="nil"/>
            </w:tcBorders>
          </w:tcPr>
          <w:p w14:paraId="677ADD97" w14:textId="2670851B" w:rsidR="00D04E6F" w:rsidRPr="0040019C" w:rsidRDefault="00D04E6F" w:rsidP="006F63D8">
            <w:pPr>
              <w:jc w:val="center"/>
              <w:rPr>
                <w:rFonts w:cs="Times New Roman"/>
                <w:sz w:val="22"/>
                <w:lang w:val="en-US"/>
              </w:rPr>
            </w:pPr>
            <w:r w:rsidRPr="0040019C">
              <w:rPr>
                <w:rFonts w:cs="Times New Roman"/>
                <w:sz w:val="22"/>
                <w:lang w:val="en-US"/>
              </w:rPr>
              <w:t>573</w:t>
            </w:r>
            <w:r w:rsidR="0023752B" w:rsidRPr="0040019C">
              <w:rPr>
                <w:rFonts w:cs="Times New Roman"/>
                <w:sz w:val="22"/>
                <w:lang w:val="en-US"/>
              </w:rPr>
              <w:t>/</w:t>
            </w:r>
            <w:r w:rsidRPr="0040019C">
              <w:rPr>
                <w:rFonts w:cs="Times New Roman"/>
                <w:sz w:val="22"/>
                <w:lang w:val="en-US"/>
              </w:rPr>
              <w:t>10061</w:t>
            </w:r>
          </w:p>
        </w:tc>
        <w:tc>
          <w:tcPr>
            <w:tcW w:w="709" w:type="dxa"/>
            <w:tcBorders>
              <w:top w:val="nil"/>
              <w:left w:val="nil"/>
              <w:bottom w:val="nil"/>
              <w:right w:val="nil"/>
            </w:tcBorders>
          </w:tcPr>
          <w:p w14:paraId="08E7A85C" w14:textId="571BFB0C"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3A32825A"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rsidRPr="00B839DB" w14:paraId="080316F7" w14:textId="77777777" w:rsidTr="007F4727">
        <w:tc>
          <w:tcPr>
            <w:tcW w:w="1916" w:type="dxa"/>
            <w:tcBorders>
              <w:top w:val="nil"/>
              <w:left w:val="nil"/>
              <w:bottom w:val="nil"/>
              <w:right w:val="nil"/>
            </w:tcBorders>
          </w:tcPr>
          <w:p w14:paraId="53DCA32D" w14:textId="2F6447C2" w:rsidR="00D04E6F" w:rsidRPr="0040019C" w:rsidRDefault="00D04E6F" w:rsidP="006F63D8">
            <w:pPr>
              <w:ind w:left="164"/>
              <w:rPr>
                <w:rFonts w:cs="Times New Roman"/>
                <w:sz w:val="22"/>
                <w:lang w:val="en-US"/>
              </w:rPr>
            </w:pPr>
            <w:r w:rsidRPr="0040019C">
              <w:rPr>
                <w:rFonts w:cs="Times New Roman"/>
                <w:sz w:val="22"/>
                <w:lang w:val="en-US"/>
              </w:rPr>
              <w:t xml:space="preserve">Filges, Siren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{"citationItems":[{"id":"ITEM-1","itemData":{"DOI":"10.1002/cl2.1124","abstract":"Abstract Background The increasing imbalance between the number of older adults not working and the number of adults in the age range of labour force participation (age range 20?64) has long been a fundamental public policy challenge in the Organization for Economic Co-operation and Development member countries. At a societal level, this growing imbalance raises serious concerns about the viability and funding of social security, pensions and health programmes. At an individual level, the concern is probably more that of aging well with the prospect of many years in retirement. Some research suggests that retiring for some carries the risk of a fast decline in health. Volunteering can play a significant role in people's lives as they transition from work to retirement, as it offers a ?structured? means of making a meaningful contribution in society once the opportunity to do so through work has been cut off. Some older people consider voluntary work as a way to replicate aspects of paid work lost upon retirement, such as organisational structure and time discipline. In many countries, volunteering of the older adults is increasing and programmes designed specifically for this subpopulation are emerging. Volunteering may contribute to both individuals aging well and society aging well, as volunteering by the older adults at the same time relieves the societal burden if it helps maintain health and functionality for those who volunteer. It thus remains to be established to what extent volunteering impacts on the physical and mental health of those who volunteer. Objectives The main objective of this review is to answer the following research question: what are the effects of volunteering on the physical and mental health of people aged 65 years or older? Search Strategy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December 2018 and other resources were searched in September 2019 and October 2019. We searched to identify both published and unpublished literature. The searches were international in scope. Reference lists of included studies and relevant reviews were also searched. Selection Criteria The intervention of interest was formal volunteering which can be described as voluntary, on-going, planned…","author":[{"dropping-particle":"","family":"Filges","given":"Trine","non-dropping-particle":"","parse-names":false,"suffix":""},{"dropping-particle":"","family":"Siren","given":"Anu","non-dropping-particle":"","parse-names":false,"suffix":""},{"dropping-particle":"","family":"Fridberg","given":"Torben","non-dropping-particle":"","parse-names":false,"suffix":""},{"dropping-particle":"V","family":"Nielsen","given":"Bjørn C","non-dropping-particle":"","parse-names":false,"suffix":""}],"container-title":"Campbell Systematic Reviews","id":"ITEM-1","issue":"4","issued":{"date-parts":[["2020","12","1"]]},"page":"e1124","publisher":"John Wiley &amp; Sons, Ltd","title":"Voluntary work for the physical and mental health of older volunteers: A systematic review","type":"article-journal","volume":"16"},"suppress-author":1,"uris":["http://www.mendeley.com/documents/?uuid=f8f6b9b0-e1fb-4ca4-9315-b8c258516251"]}],"mendeley":{"formattedCitation":"(2020)","plainTextFormattedCitation":"(2020)","previouslyFormattedCitation":"(2020)"},"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(2020)</w:t>
            </w:r>
            <w:r w:rsidRPr="0040019C">
              <w:rPr>
                <w:rFonts w:cs="Times New Roman"/>
                <w:sz w:val="22"/>
                <w:lang w:val="en-US"/>
              </w:rPr>
              <w:fldChar w:fldCharType="end"/>
            </w:r>
          </w:p>
        </w:tc>
        <w:tc>
          <w:tcPr>
            <w:tcW w:w="5030" w:type="dxa"/>
            <w:tcBorders>
              <w:top w:val="nil"/>
              <w:left w:val="nil"/>
              <w:bottom w:val="nil"/>
              <w:right w:val="nil"/>
            </w:tcBorders>
          </w:tcPr>
          <w:p w14:paraId="526CDD33" w14:textId="77777777" w:rsidR="00D04E6F" w:rsidRPr="0040019C" w:rsidRDefault="00D04E6F" w:rsidP="006F63D8">
            <w:pPr>
              <w:rPr>
                <w:rFonts w:cs="Times New Roman"/>
                <w:sz w:val="22"/>
                <w:lang w:val="en-US"/>
              </w:rPr>
            </w:pPr>
            <w:r w:rsidRPr="0040019C">
              <w:rPr>
                <w:rFonts w:cs="Times New Roman"/>
                <w:noProof/>
                <w:sz w:val="22"/>
                <w:lang w:val="en-US"/>
              </w:rPr>
              <w:t>Voluntary work for the physical and mental health of older volunteers</w:t>
            </w:r>
          </w:p>
        </w:tc>
        <w:tc>
          <w:tcPr>
            <w:tcW w:w="1276" w:type="dxa"/>
            <w:tcBorders>
              <w:top w:val="nil"/>
              <w:left w:val="nil"/>
              <w:bottom w:val="nil"/>
              <w:right w:val="nil"/>
            </w:tcBorders>
          </w:tcPr>
          <w:p w14:paraId="1387ECAD" w14:textId="6B3B2DB8" w:rsidR="00D04E6F" w:rsidRPr="0040019C" w:rsidRDefault="00D04E6F" w:rsidP="006F63D8">
            <w:pPr>
              <w:jc w:val="center"/>
              <w:rPr>
                <w:rFonts w:cs="Times New Roman"/>
                <w:sz w:val="22"/>
                <w:lang w:val="en-US"/>
              </w:rPr>
            </w:pPr>
            <w:r w:rsidRPr="0040019C">
              <w:rPr>
                <w:rFonts w:cs="Times New Roman"/>
                <w:sz w:val="22"/>
                <w:lang w:val="en-US"/>
              </w:rPr>
              <w:t>43</w:t>
            </w:r>
            <w:r w:rsidR="0023752B" w:rsidRPr="0040019C">
              <w:rPr>
                <w:rFonts w:cs="Times New Roman"/>
                <w:sz w:val="22"/>
                <w:lang w:val="en-US"/>
              </w:rPr>
              <w:t>/</w:t>
            </w:r>
            <w:r w:rsidRPr="0040019C">
              <w:rPr>
                <w:rFonts w:cs="Times New Roman"/>
                <w:sz w:val="22"/>
                <w:lang w:val="en-US"/>
              </w:rPr>
              <w:t>14919</w:t>
            </w:r>
          </w:p>
        </w:tc>
        <w:tc>
          <w:tcPr>
            <w:tcW w:w="709" w:type="dxa"/>
            <w:tcBorders>
              <w:top w:val="nil"/>
              <w:left w:val="nil"/>
              <w:bottom w:val="nil"/>
              <w:right w:val="nil"/>
            </w:tcBorders>
          </w:tcPr>
          <w:p w14:paraId="7479031D" w14:textId="6F93C8B6"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61795D74" w14:textId="77777777" w:rsidR="00D04E6F" w:rsidRPr="0040019C" w:rsidRDefault="00D04E6F" w:rsidP="006F63D8">
            <w:pPr>
              <w:jc w:val="center"/>
              <w:rPr>
                <w:rFonts w:cs="Times New Roman"/>
                <w:sz w:val="22"/>
                <w:lang w:val="en-US"/>
              </w:rPr>
            </w:pPr>
            <w:r w:rsidRPr="0040019C">
              <w:rPr>
                <w:rFonts w:cs="Times New Roman"/>
                <w:sz w:val="22"/>
                <w:lang w:val="en-US"/>
              </w:rPr>
              <w:t>0</w:t>
            </w:r>
          </w:p>
        </w:tc>
      </w:tr>
      <w:tr w:rsidR="00D04E6F" w14:paraId="6951EA07" w14:textId="77777777" w:rsidTr="007F4727">
        <w:tc>
          <w:tcPr>
            <w:tcW w:w="1916" w:type="dxa"/>
            <w:tcBorders>
              <w:top w:val="nil"/>
              <w:left w:val="nil"/>
              <w:bottom w:val="nil"/>
              <w:right w:val="nil"/>
            </w:tcBorders>
          </w:tcPr>
          <w:p w14:paraId="7994C3D0" w14:textId="2A9A4BE5" w:rsidR="00D04E6F" w:rsidRPr="0040019C" w:rsidRDefault="00D04E6F" w:rsidP="006F63D8">
            <w:pPr>
              <w:ind w:left="164"/>
              <w:rPr>
                <w:rFonts w:cs="Times New Roman"/>
                <w:sz w:val="22"/>
                <w:lang w:val="en-US"/>
              </w:rPr>
            </w:pPr>
            <w:r w:rsidRPr="0040019C">
              <w:rPr>
                <w:rFonts w:cs="Times New Roman"/>
                <w:sz w:val="22"/>
                <w:lang w:val="en-US"/>
              </w:rPr>
              <w:t xml:space="preserve">Filges, Smedslund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5B290AB5" w14:textId="77777777" w:rsidR="00D04E6F" w:rsidRPr="0040019C" w:rsidRDefault="00D04E6F" w:rsidP="006F63D8">
            <w:pPr>
              <w:rPr>
                <w:rFonts w:cs="Times New Roman"/>
                <w:sz w:val="22"/>
                <w:lang w:val="en-US"/>
              </w:rPr>
            </w:pPr>
            <w:r w:rsidRPr="0040019C">
              <w:rPr>
                <w:rFonts w:cs="Times New Roman"/>
                <w:noProof/>
                <w:sz w:val="22"/>
                <w:lang w:val="en-US"/>
              </w:rPr>
              <w:t>PROTOCOL: The FRIENDS preventive programme for reducing anxiety symptoms in children and adolescents</w:t>
            </w:r>
          </w:p>
        </w:tc>
        <w:tc>
          <w:tcPr>
            <w:tcW w:w="1276" w:type="dxa"/>
            <w:tcBorders>
              <w:top w:val="nil"/>
              <w:left w:val="nil"/>
              <w:bottom w:val="nil"/>
              <w:right w:val="nil"/>
            </w:tcBorders>
          </w:tcPr>
          <w:p w14:paraId="75A4FB88" w14:textId="718CEE47" w:rsidR="00D04E6F" w:rsidRPr="0040019C" w:rsidRDefault="00D04E6F" w:rsidP="006F63D8">
            <w:pPr>
              <w:jc w:val="center"/>
              <w:rPr>
                <w:rFonts w:cs="Times New Roman"/>
                <w:sz w:val="22"/>
                <w:lang w:val="en-US"/>
              </w:rPr>
            </w:pPr>
            <w:r w:rsidRPr="0040019C">
              <w:rPr>
                <w:rFonts w:cs="Times New Roman"/>
                <w:sz w:val="22"/>
                <w:lang w:val="en-US"/>
              </w:rPr>
              <w:t>96</w:t>
            </w:r>
            <w:r w:rsidR="0023752B" w:rsidRPr="0040019C">
              <w:rPr>
                <w:rFonts w:cs="Times New Roman"/>
                <w:sz w:val="22"/>
                <w:lang w:val="en-US"/>
              </w:rPr>
              <w:t>/</w:t>
            </w:r>
            <w:r w:rsidRPr="0040019C">
              <w:rPr>
                <w:rFonts w:cs="Times New Roman"/>
                <w:sz w:val="22"/>
                <w:lang w:val="en-US"/>
              </w:rPr>
              <w:t>2745</w:t>
            </w:r>
          </w:p>
        </w:tc>
        <w:tc>
          <w:tcPr>
            <w:tcW w:w="709" w:type="dxa"/>
            <w:tcBorders>
              <w:top w:val="nil"/>
              <w:left w:val="nil"/>
              <w:bottom w:val="nil"/>
              <w:right w:val="nil"/>
            </w:tcBorders>
          </w:tcPr>
          <w:p w14:paraId="3D79250C" w14:textId="608F5461" w:rsidR="00D04E6F" w:rsidRPr="0040019C" w:rsidRDefault="00D04E6F" w:rsidP="006F63D8">
            <w:pPr>
              <w:jc w:val="center"/>
              <w:rPr>
                <w:rFonts w:cs="Times New Roman"/>
                <w:sz w:val="22"/>
                <w:lang w:val="en-US"/>
              </w:rPr>
            </w:pPr>
            <w:r w:rsidRPr="0040019C">
              <w:rPr>
                <w:rFonts w:cs="Times New Roman"/>
                <w:sz w:val="22"/>
                <w:lang w:val="en-US"/>
              </w:rPr>
              <w:t>1</w:t>
            </w:r>
          </w:p>
        </w:tc>
        <w:tc>
          <w:tcPr>
            <w:tcW w:w="708" w:type="dxa"/>
            <w:tcBorders>
              <w:top w:val="nil"/>
              <w:left w:val="nil"/>
              <w:bottom w:val="nil"/>
              <w:right w:val="nil"/>
            </w:tcBorders>
          </w:tcPr>
          <w:p w14:paraId="6B8F08CF"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14:paraId="5E60A63D" w14:textId="77777777" w:rsidTr="007F4727">
        <w:tc>
          <w:tcPr>
            <w:tcW w:w="1916" w:type="dxa"/>
            <w:tcBorders>
              <w:top w:val="nil"/>
              <w:left w:val="nil"/>
              <w:bottom w:val="nil"/>
              <w:right w:val="nil"/>
            </w:tcBorders>
          </w:tcPr>
          <w:p w14:paraId="068C0010" w14:textId="15B232E3" w:rsidR="00D04E6F" w:rsidRPr="0040019C" w:rsidRDefault="00D04E6F" w:rsidP="006F63D8">
            <w:pPr>
              <w:ind w:left="164"/>
              <w:rPr>
                <w:rFonts w:cs="Times New Roman"/>
                <w:sz w:val="22"/>
                <w:lang w:val="en-US"/>
              </w:rPr>
            </w:pPr>
            <w:r w:rsidRPr="0040019C">
              <w:rPr>
                <w:rFonts w:cs="Times New Roman"/>
                <w:sz w:val="22"/>
              </w:rPr>
              <w:lastRenderedPageBreak/>
              <w:t xml:space="preserve">Filges, Sonne-Schmidt et al. </w:t>
            </w:r>
            <w:r w:rsidRPr="0040019C">
              <w:rPr>
                <w:rFonts w:cs="Times New Roman"/>
                <w:sz w:val="22"/>
                <w:lang w:val="en-US"/>
              </w:rPr>
              <w:fldChar w:fldCharType="begin" w:fldLock="1"/>
            </w:r>
            <w:r w:rsidR="00DE061E">
              <w:rPr>
                <w:rFonts w:cs="Times New Roman"/>
                <w:sz w:val="22"/>
              </w:rPr>
              <w:instrText>ADDIN CSL_CITATION {"citationItems":[{"id":"ITEM-1","itemData":{"DOI":"10.4073/csr.2018.10","ISSN":"1891-1803","author":[{"dropping-particle":"","family":"Filges","given":"Trine","non-dropping-particle":"","parse-names":false,"suffix":""},{"dropping-particle":"","family":"Sonne‐Schmidt","given":"Christoffer Scavenius","non-dropping-particle":"","parse-names":false,"suffix":""},{"dropping-particle":"","family":"Nielsen","given":"Bjørn Christian Viinholt","non-dropping-particle":"","parse-names":false,"suffix":""}],"container-title":"Campbell Systematic Reviews","id":"ITEM-1","issue":"1","issued":{"date-parts":[["2018"]]},"page":"1-107","publisher":"Wiley Online Library","title":"Small class sizes for improving student achievement in primary and secondary schools: A systematic review","type":"article-journal","volume":"14"},"suppress-author":1,"uris":["http://www.mendeley.com/documents/?uuid=5ef4f8a9-0a14-4f17-984d-1c8e1db407d0"]}],"mendeley":{"formattedCitation":"(2018)","plainTextFormattedCitation":"(2018)","previouslyFormattedCitation":"(2018)"},"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(2018)</w:t>
            </w:r>
            <w:r w:rsidRPr="0040019C">
              <w:rPr>
                <w:rFonts w:cs="Times New Roman"/>
                <w:sz w:val="22"/>
                <w:lang w:val="en-US"/>
              </w:rPr>
              <w:fldChar w:fldCharType="end"/>
            </w:r>
          </w:p>
        </w:tc>
        <w:tc>
          <w:tcPr>
            <w:tcW w:w="5030" w:type="dxa"/>
            <w:tcBorders>
              <w:top w:val="nil"/>
              <w:left w:val="nil"/>
              <w:bottom w:val="nil"/>
              <w:right w:val="nil"/>
            </w:tcBorders>
          </w:tcPr>
          <w:p w14:paraId="43EB2068" w14:textId="77777777" w:rsidR="00D04E6F" w:rsidRPr="0040019C" w:rsidRDefault="00D04E6F" w:rsidP="006F63D8">
            <w:pPr>
              <w:rPr>
                <w:rFonts w:cs="Times New Roman"/>
                <w:sz w:val="22"/>
                <w:lang w:val="en-US"/>
              </w:rPr>
            </w:pPr>
            <w:r w:rsidRPr="0040019C">
              <w:rPr>
                <w:rFonts w:cs="Times New Roman"/>
                <w:noProof/>
                <w:sz w:val="22"/>
                <w:lang w:val="en-US"/>
              </w:rPr>
              <w:t>Small class sizes for improving student achievement in primary and secondary schools</w:t>
            </w:r>
          </w:p>
        </w:tc>
        <w:tc>
          <w:tcPr>
            <w:tcW w:w="1276" w:type="dxa"/>
            <w:tcBorders>
              <w:top w:val="nil"/>
              <w:left w:val="nil"/>
              <w:bottom w:val="nil"/>
              <w:right w:val="nil"/>
            </w:tcBorders>
          </w:tcPr>
          <w:p w14:paraId="57EAABCD" w14:textId="39EDC23F" w:rsidR="00D04E6F" w:rsidRPr="0040019C" w:rsidRDefault="00D04E6F" w:rsidP="006F63D8">
            <w:pPr>
              <w:jc w:val="center"/>
              <w:rPr>
                <w:rFonts w:cs="Times New Roman"/>
                <w:sz w:val="22"/>
                <w:lang w:val="en-US"/>
              </w:rPr>
            </w:pPr>
            <w:r w:rsidRPr="0040019C">
              <w:rPr>
                <w:rFonts w:cs="Times New Roman"/>
                <w:sz w:val="22"/>
                <w:lang w:val="en-US"/>
              </w:rPr>
              <w:t>303</w:t>
            </w:r>
            <w:r w:rsidR="0023752B" w:rsidRPr="0040019C">
              <w:rPr>
                <w:rFonts w:cs="Times New Roman"/>
                <w:sz w:val="22"/>
                <w:lang w:val="en-US"/>
              </w:rPr>
              <w:t>/</w:t>
            </w:r>
            <w:r w:rsidRPr="0040019C">
              <w:rPr>
                <w:rFonts w:cs="Times New Roman"/>
                <w:sz w:val="22"/>
                <w:lang w:val="en-US"/>
              </w:rPr>
              <w:t>7802</w:t>
            </w:r>
          </w:p>
        </w:tc>
        <w:tc>
          <w:tcPr>
            <w:tcW w:w="709" w:type="dxa"/>
            <w:tcBorders>
              <w:top w:val="nil"/>
              <w:left w:val="nil"/>
              <w:bottom w:val="nil"/>
              <w:right w:val="nil"/>
            </w:tcBorders>
          </w:tcPr>
          <w:p w14:paraId="776E5596" w14:textId="555278A1" w:rsidR="00D04E6F" w:rsidRPr="0040019C" w:rsidRDefault="00D04E6F" w:rsidP="006F63D8">
            <w:pPr>
              <w:jc w:val="center"/>
              <w:rPr>
                <w:rFonts w:cs="Times New Roman"/>
                <w:sz w:val="22"/>
                <w:lang w:val="en-US"/>
              </w:rPr>
            </w:pPr>
            <w:r w:rsidRPr="0040019C">
              <w:rPr>
                <w:rFonts w:cs="Times New Roman"/>
                <w:sz w:val="22"/>
                <w:lang w:val="en-US"/>
              </w:rPr>
              <w:t>5</w:t>
            </w:r>
          </w:p>
        </w:tc>
        <w:tc>
          <w:tcPr>
            <w:tcW w:w="708" w:type="dxa"/>
            <w:tcBorders>
              <w:top w:val="nil"/>
              <w:left w:val="nil"/>
              <w:bottom w:val="nil"/>
              <w:right w:val="nil"/>
            </w:tcBorders>
          </w:tcPr>
          <w:p w14:paraId="5ED64D4F"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14:paraId="5224AFED" w14:textId="77777777" w:rsidTr="007F4727">
        <w:tc>
          <w:tcPr>
            <w:tcW w:w="1916" w:type="dxa"/>
            <w:tcBorders>
              <w:top w:val="nil"/>
              <w:left w:val="nil"/>
              <w:bottom w:val="nil"/>
              <w:right w:val="nil"/>
            </w:tcBorders>
          </w:tcPr>
          <w:p w14:paraId="3CD66A7F" w14:textId="2F331329" w:rsidR="00D04E6F" w:rsidRPr="0040019C" w:rsidRDefault="00D04E6F" w:rsidP="006F63D8">
            <w:pPr>
              <w:ind w:left="164"/>
              <w:rPr>
                <w:rFonts w:cs="Times New Roman"/>
                <w:sz w:val="22"/>
                <w:lang w:val="en-US"/>
              </w:rPr>
            </w:pPr>
            <w:r w:rsidRPr="0040019C">
              <w:rPr>
                <w:rFonts w:cs="Times New Roman"/>
                <w:sz w:val="22"/>
                <w:lang w:val="en-US"/>
              </w:rPr>
              <w:t xml:space="preserve">Filges, Torgerson,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2.1060","author":[{"dropping-particle":"","family":"Filges","given":"Trine","non-dropping-particle":"","parse-names":false,"suffix":""},{"dropping-particle":"","family":"Torgerson","given":"Carole","non-dropping-particle":"","parse-names":false,"suffix":""},{"dropping-particle":"","family":"Gascoine","given":"Louise","non-dropping-particle":"","parse-names":false,"suffix":""},{"dropping-particle":"","family":"Dietrichson","given":"Jens","non-dropping-particle":"","parse-names":false,"suffix":""},{"dropping-particle":"","family":"Nielsen","given":"Chantal","non-dropping-particle":"","parse-names":false,"suffix":""},{"dropping-particle":"","family":"Viinholt","given":"Bjørn A","non-dropping-particle":"","parse-names":false,"suffix":""}],"container-title":"Campbell Systematic Reviews","id":"ITEM-1","issue":"4","issued":{"date-parts":[["2019","12","1"]]},"page":"e1060","publisher":"John Wiley &amp; Sons, Ltd","title":"Effectiveness of continuing professional development training of welfare professionals on outcomes for children and young people: A systematic review","type":"article-journal","volume":"15"},"suppress-author":1,"uris":["http://www.mendeley.com/documents/?uuid=44dbd3a9-2ef2-44f1-b506-fc3c0a964806"]}],"mendeley":{"formattedCitation":"(2019)","plainTextFormattedCitation":"(2019)","previouslyFormattedCitation":"(2019)"},"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(2019)</w:t>
            </w:r>
            <w:r w:rsidRPr="0040019C">
              <w:rPr>
                <w:rFonts w:cs="Times New Roman"/>
                <w:sz w:val="22"/>
                <w:lang w:val="en-US"/>
              </w:rPr>
              <w:fldChar w:fldCharType="end"/>
            </w:r>
          </w:p>
        </w:tc>
        <w:tc>
          <w:tcPr>
            <w:tcW w:w="5030" w:type="dxa"/>
            <w:tcBorders>
              <w:top w:val="nil"/>
              <w:left w:val="nil"/>
              <w:bottom w:val="nil"/>
              <w:right w:val="nil"/>
            </w:tcBorders>
          </w:tcPr>
          <w:p w14:paraId="08C0590A" w14:textId="77777777" w:rsidR="00D04E6F" w:rsidRPr="0040019C" w:rsidRDefault="00D04E6F" w:rsidP="006F63D8">
            <w:pPr>
              <w:rPr>
                <w:rFonts w:cs="Times New Roman"/>
                <w:sz w:val="22"/>
                <w:lang w:val="en-US"/>
              </w:rPr>
            </w:pPr>
            <w:r w:rsidRPr="0040019C">
              <w:rPr>
                <w:rFonts w:cs="Times New Roman"/>
                <w:noProof/>
                <w:sz w:val="22"/>
                <w:lang w:val="en-US"/>
              </w:rPr>
              <w:t>Effectiveness of continuing professional development training of welfare professionals on outcomes for children and young people</w:t>
            </w:r>
          </w:p>
        </w:tc>
        <w:tc>
          <w:tcPr>
            <w:tcW w:w="1276" w:type="dxa"/>
            <w:tcBorders>
              <w:top w:val="nil"/>
              <w:left w:val="nil"/>
              <w:bottom w:val="nil"/>
              <w:right w:val="nil"/>
            </w:tcBorders>
          </w:tcPr>
          <w:p w14:paraId="513A17A7" w14:textId="7F4531DB" w:rsidR="00D04E6F" w:rsidRPr="0040019C" w:rsidRDefault="00D04E6F" w:rsidP="006F63D8">
            <w:pPr>
              <w:jc w:val="center"/>
              <w:rPr>
                <w:rFonts w:cs="Times New Roman"/>
                <w:sz w:val="22"/>
                <w:lang w:val="en-US"/>
              </w:rPr>
            </w:pPr>
            <w:r w:rsidRPr="0040019C">
              <w:rPr>
                <w:rFonts w:cs="Times New Roman"/>
                <w:sz w:val="22"/>
                <w:lang w:val="en-US"/>
              </w:rPr>
              <w:t>298</w:t>
            </w:r>
            <w:r w:rsidR="0023752B" w:rsidRPr="0040019C">
              <w:rPr>
                <w:rFonts w:cs="Times New Roman"/>
                <w:sz w:val="22"/>
                <w:lang w:val="en-US"/>
              </w:rPr>
              <w:t>/</w:t>
            </w:r>
            <w:r w:rsidRPr="0040019C">
              <w:rPr>
                <w:rFonts w:cs="Times New Roman"/>
                <w:sz w:val="22"/>
                <w:lang w:val="en-US"/>
              </w:rPr>
              <w:t>5147</w:t>
            </w:r>
          </w:p>
        </w:tc>
        <w:tc>
          <w:tcPr>
            <w:tcW w:w="709" w:type="dxa"/>
            <w:tcBorders>
              <w:top w:val="nil"/>
              <w:left w:val="nil"/>
              <w:bottom w:val="nil"/>
              <w:right w:val="nil"/>
            </w:tcBorders>
          </w:tcPr>
          <w:p w14:paraId="54103A20" w14:textId="60CDC637" w:rsidR="00D04E6F" w:rsidRPr="0040019C" w:rsidRDefault="00D04E6F" w:rsidP="006F63D8">
            <w:pPr>
              <w:jc w:val="center"/>
              <w:rPr>
                <w:rFonts w:cs="Times New Roman"/>
                <w:sz w:val="22"/>
                <w:lang w:val="en-US"/>
              </w:rPr>
            </w:pPr>
            <w:r w:rsidRPr="0040019C">
              <w:rPr>
                <w:rFonts w:cs="Times New Roman"/>
                <w:sz w:val="22"/>
                <w:lang w:val="en-US"/>
              </w:rPr>
              <w:t>1</w:t>
            </w:r>
          </w:p>
        </w:tc>
        <w:tc>
          <w:tcPr>
            <w:tcW w:w="708" w:type="dxa"/>
            <w:tcBorders>
              <w:top w:val="nil"/>
              <w:left w:val="nil"/>
              <w:bottom w:val="nil"/>
              <w:right w:val="nil"/>
            </w:tcBorders>
          </w:tcPr>
          <w:p w14:paraId="0D92C1E2"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4999D77B" w14:textId="77777777" w:rsidTr="007F4727">
        <w:tc>
          <w:tcPr>
            <w:tcW w:w="1916" w:type="dxa"/>
            <w:tcBorders>
              <w:top w:val="nil"/>
              <w:left w:val="nil"/>
              <w:bottom w:val="nil"/>
              <w:right w:val="nil"/>
            </w:tcBorders>
          </w:tcPr>
          <w:p w14:paraId="647DF31C" w14:textId="549D0778" w:rsidR="00D04E6F" w:rsidRPr="0040019C" w:rsidRDefault="00D04E6F" w:rsidP="006F63D8">
            <w:pPr>
              <w:ind w:left="164"/>
              <w:rPr>
                <w:rFonts w:cs="Times New Roman"/>
                <w:sz w:val="22"/>
                <w:lang w:val="en-US"/>
              </w:rPr>
            </w:pPr>
            <w:r w:rsidRPr="0040019C">
              <w:rPr>
                <w:rFonts w:cs="Times New Roman"/>
                <w:sz w:val="22"/>
                <w:lang w:val="en-US"/>
              </w:rPr>
              <w:t xml:space="preserve">Filges, Verner et al. </w:t>
            </w:r>
            <w:r w:rsidRPr="0040019C">
              <w:rPr>
                <w:rFonts w:cs="Times New Roman"/>
                <w:sz w:val="22"/>
                <w:lang w:val="en-US"/>
              </w:rPr>
              <w:fldChar w:fldCharType="begin" w:fldLock="1"/>
            </w:r>
            <w:r w:rsidR="00DE061E">
              <w:rPr>
                <w:rFonts w:cs="Times New Roman"/>
                <w:sz w:val="22"/>
                <w:lang w:val="en-US"/>
              </w:rPr>
              <w:instrText>ADDIN CSL_CITATION {"citationItems":[{"id":"ITEM-1","itemData":{"DOI":"https://doi.org/10.1002/cl2.1321","abstract":"Abstract This is the protocol for a Campbell systematic review. The main objective of this review is to answer the research question: What are the effects of organised sport on risk behaviour, personal, emotional and social skills of young people, who either have experienced or is at-risk of experiencing an adverse outcome? Further, the review will attempt to answer if the effects differ between participants characteristics such as gender, age and risk indicator or between types of sport (e.g., team/individual, contact/non-contact, intensity and duration).","author":[{"dropping-particle":"","family":"Filges","given":"Trine","non-dropping-particle":"","parse-names":false,"suffix":""},{"dropping-particle":"","family":"Verner","given":"Mette","non-dropping-particle":"","parse-names":false,"suffix":""},{"dropping-particle":"","family":"Ladekjær","given":"Else","non-dropping-particle":"","parse-names":false,"suffix":""},{"dropping-particle":"","family":"Bengtsen","given":"Elizabeth","non-dropping-particle":"","parse-names":false,"suffix":""}],"container-title":"Campbell Systematic Reviews","id":"ITEM-1","issue":"2","issued":{"date-parts":[["2023","6","1"]]},"page":"e1321","publisher":"John Wiley &amp; Sons, Ltd","title":"PROTOCOL: Participation in organised sport to improve and prevent adverse developmental trajectories of at-risk youth: A systematic review","type":"article-journal","volume":"19"},"suppress-author":1,"uris":["http://www.mendeley.com/documents/?uuid=03e49dec-f104-42ac-9b42-803b648b9f1b"]}],"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4EE4551C" w14:textId="77777777" w:rsidR="00D04E6F" w:rsidRPr="0040019C" w:rsidRDefault="00D04E6F" w:rsidP="006F63D8">
            <w:pPr>
              <w:rPr>
                <w:rFonts w:cs="Times New Roman"/>
                <w:sz w:val="22"/>
                <w:lang w:val="en-US"/>
              </w:rPr>
            </w:pPr>
            <w:r w:rsidRPr="0040019C">
              <w:rPr>
                <w:rFonts w:cs="Times New Roman"/>
                <w:noProof/>
                <w:sz w:val="22"/>
                <w:lang w:val="en-US"/>
              </w:rPr>
              <w:t>PROTOCOL: Participation in organised sport to improve and prevent adverse developmental trajectories of at-risk youth</w:t>
            </w:r>
          </w:p>
        </w:tc>
        <w:tc>
          <w:tcPr>
            <w:tcW w:w="1276" w:type="dxa"/>
            <w:tcBorders>
              <w:top w:val="nil"/>
              <w:left w:val="nil"/>
              <w:bottom w:val="nil"/>
              <w:right w:val="nil"/>
            </w:tcBorders>
          </w:tcPr>
          <w:p w14:paraId="69D39ABB" w14:textId="59A02D39" w:rsidR="00D04E6F" w:rsidRPr="0040019C" w:rsidRDefault="00D04E6F" w:rsidP="006F63D8">
            <w:pPr>
              <w:jc w:val="center"/>
              <w:rPr>
                <w:rFonts w:cs="Times New Roman"/>
                <w:sz w:val="22"/>
                <w:lang w:val="en-US"/>
              </w:rPr>
            </w:pPr>
            <w:r w:rsidRPr="0040019C">
              <w:rPr>
                <w:rFonts w:cs="Times New Roman"/>
                <w:sz w:val="22"/>
                <w:lang w:val="en-US"/>
              </w:rPr>
              <w:t>158</w:t>
            </w:r>
            <w:r w:rsidR="0023752B" w:rsidRPr="0040019C">
              <w:rPr>
                <w:rFonts w:cs="Times New Roman"/>
                <w:sz w:val="22"/>
                <w:lang w:val="en-US"/>
              </w:rPr>
              <w:t>/</w:t>
            </w:r>
            <w:r w:rsidRPr="0040019C">
              <w:rPr>
                <w:rFonts w:cs="Times New Roman"/>
                <w:sz w:val="22"/>
                <w:lang w:val="en-US"/>
              </w:rPr>
              <w:t>7021</w:t>
            </w:r>
          </w:p>
        </w:tc>
        <w:tc>
          <w:tcPr>
            <w:tcW w:w="709" w:type="dxa"/>
            <w:tcBorders>
              <w:top w:val="nil"/>
              <w:left w:val="nil"/>
              <w:bottom w:val="nil"/>
              <w:right w:val="nil"/>
            </w:tcBorders>
          </w:tcPr>
          <w:p w14:paraId="6653862A" w14:textId="3CAA3C2F"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2D4EF856"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A85382" w14:paraId="7C69512D" w14:textId="77777777" w:rsidTr="007F4727">
        <w:tc>
          <w:tcPr>
            <w:tcW w:w="1916" w:type="dxa"/>
            <w:tcBorders>
              <w:top w:val="nil"/>
              <w:left w:val="nil"/>
              <w:bottom w:val="nil"/>
              <w:right w:val="nil"/>
            </w:tcBorders>
          </w:tcPr>
          <w:p w14:paraId="540542D3" w14:textId="3400A8A1" w:rsidR="00A85382" w:rsidRPr="0040019C" w:rsidRDefault="00A85382" w:rsidP="006F63D8">
            <w:pPr>
              <w:ind w:left="164"/>
              <w:rPr>
                <w:rFonts w:cs="Times New Roman"/>
                <w:sz w:val="22"/>
                <w:lang w:val="en-US"/>
              </w:rPr>
            </w:pPr>
            <w:r w:rsidRPr="0040019C">
              <w:rPr>
                <w:rFonts w:cs="Times New Roman"/>
                <w:sz w:val="22"/>
                <w:lang w:val="en-US"/>
              </w:rPr>
              <w:t xml:space="preserve">Thomsen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suppress-author":1,"uris":["http://www.mendeley.com/documents/?uuid=063622d6-5be5-43bf-9e8a-0bee77ec6b55"]}],"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r w:rsidRPr="0040019C">
              <w:rPr>
                <w:rFonts w:cs="Times New Roman"/>
                <w:sz w:val="22"/>
                <w:lang w:val="en-US"/>
              </w:rPr>
              <w:t xml:space="preserve"> </w:t>
            </w:r>
          </w:p>
        </w:tc>
        <w:tc>
          <w:tcPr>
            <w:tcW w:w="5030" w:type="dxa"/>
            <w:tcBorders>
              <w:top w:val="nil"/>
              <w:left w:val="nil"/>
              <w:bottom w:val="nil"/>
              <w:right w:val="nil"/>
            </w:tcBorders>
          </w:tcPr>
          <w:p w14:paraId="68E17749" w14:textId="284BD33D" w:rsidR="00A85382" w:rsidRPr="0040019C" w:rsidRDefault="00EC23FF" w:rsidP="006F63D8">
            <w:pPr>
              <w:rPr>
                <w:rFonts w:cs="Times New Roman"/>
                <w:noProof/>
                <w:sz w:val="22"/>
                <w:lang w:val="en-US"/>
              </w:rPr>
            </w:pPr>
            <w:hyperlink r:id="rId9" w:history="1">
              <w:r w:rsidR="00B839DB" w:rsidRPr="0040019C">
                <w:rPr>
                  <w:rStyle w:val="Hyperlink"/>
                  <w:color w:val="auto"/>
                  <w:sz w:val="22"/>
                  <w:u w:val="none"/>
                  <w:lang w:val="en"/>
                </w:rPr>
                <w:t>PROTOCOL: Testing frequency and student achievement: A systematic review</w:t>
              </w:r>
            </w:hyperlink>
          </w:p>
        </w:tc>
        <w:tc>
          <w:tcPr>
            <w:tcW w:w="1276" w:type="dxa"/>
            <w:tcBorders>
              <w:top w:val="nil"/>
              <w:left w:val="nil"/>
              <w:bottom w:val="nil"/>
              <w:right w:val="nil"/>
            </w:tcBorders>
          </w:tcPr>
          <w:p w14:paraId="2CAA152C" w14:textId="132CFAEA" w:rsidR="00A85382" w:rsidRPr="0040019C" w:rsidRDefault="00A85382" w:rsidP="006F63D8">
            <w:pPr>
              <w:jc w:val="center"/>
              <w:rPr>
                <w:rFonts w:cs="Times New Roman"/>
                <w:sz w:val="22"/>
                <w:lang w:val="en-US"/>
              </w:rPr>
            </w:pPr>
            <w:r w:rsidRPr="0040019C">
              <w:rPr>
                <w:rFonts w:cs="Times New Roman"/>
                <w:sz w:val="22"/>
                <w:lang w:val="en-US"/>
              </w:rPr>
              <w:t>627/6239</w:t>
            </w:r>
          </w:p>
        </w:tc>
        <w:tc>
          <w:tcPr>
            <w:tcW w:w="709" w:type="dxa"/>
            <w:tcBorders>
              <w:top w:val="nil"/>
              <w:left w:val="nil"/>
              <w:bottom w:val="nil"/>
              <w:right w:val="nil"/>
            </w:tcBorders>
          </w:tcPr>
          <w:p w14:paraId="13FAF0CF" w14:textId="3FA2B02F" w:rsidR="00A85382" w:rsidRPr="0040019C" w:rsidRDefault="00A85382" w:rsidP="006F63D8">
            <w:pPr>
              <w:jc w:val="center"/>
              <w:rPr>
                <w:rFonts w:cs="Times New Roman"/>
                <w:sz w:val="22"/>
                <w:lang w:val="en-US"/>
              </w:rPr>
            </w:pPr>
            <w:r w:rsidRPr="0040019C">
              <w:rPr>
                <w:rFonts w:cs="Times New Roman"/>
                <w:sz w:val="22"/>
                <w:lang w:val="en-US"/>
              </w:rPr>
              <w:t>5</w:t>
            </w:r>
          </w:p>
        </w:tc>
        <w:tc>
          <w:tcPr>
            <w:tcW w:w="708" w:type="dxa"/>
            <w:tcBorders>
              <w:top w:val="nil"/>
              <w:left w:val="nil"/>
              <w:bottom w:val="nil"/>
              <w:right w:val="nil"/>
            </w:tcBorders>
          </w:tcPr>
          <w:p w14:paraId="1CF4F50A" w14:textId="5F4DD85C" w:rsidR="00A85382" w:rsidRPr="0040019C" w:rsidRDefault="00A85382" w:rsidP="006F63D8">
            <w:pPr>
              <w:jc w:val="center"/>
              <w:rPr>
                <w:rFonts w:cs="Times New Roman"/>
                <w:sz w:val="22"/>
                <w:lang w:val="en-US"/>
              </w:rPr>
            </w:pPr>
            <w:r w:rsidRPr="0040019C">
              <w:rPr>
                <w:rFonts w:cs="Times New Roman"/>
                <w:sz w:val="22"/>
                <w:lang w:val="en-US"/>
              </w:rPr>
              <w:t>2</w:t>
            </w:r>
          </w:p>
        </w:tc>
      </w:tr>
      <w:tr w:rsidR="00D04E6F" w14:paraId="2B7DCC1C" w14:textId="77777777" w:rsidTr="007F4727">
        <w:tc>
          <w:tcPr>
            <w:tcW w:w="1916" w:type="dxa"/>
            <w:tcBorders>
              <w:top w:val="nil"/>
              <w:left w:val="nil"/>
              <w:bottom w:val="nil"/>
              <w:right w:val="nil"/>
            </w:tcBorders>
          </w:tcPr>
          <w:p w14:paraId="2DEC542A" w14:textId="77777777" w:rsidR="00D04E6F" w:rsidRPr="0040019C" w:rsidRDefault="00D04E6F" w:rsidP="006F63D8">
            <w:pPr>
              <w:rPr>
                <w:rFonts w:cs="Times New Roman"/>
                <w:i/>
                <w:sz w:val="22"/>
                <w:lang w:val="en-US"/>
              </w:rPr>
            </w:pPr>
            <w:r w:rsidRPr="0040019C">
              <w:rPr>
                <w:rFonts w:cs="Times New Roman"/>
                <w:i/>
                <w:sz w:val="22"/>
                <w:lang w:val="en-US"/>
              </w:rPr>
              <w:t>NIPH review</w:t>
            </w:r>
          </w:p>
        </w:tc>
        <w:tc>
          <w:tcPr>
            <w:tcW w:w="5030" w:type="dxa"/>
            <w:tcBorders>
              <w:top w:val="nil"/>
              <w:left w:val="nil"/>
              <w:bottom w:val="nil"/>
              <w:right w:val="nil"/>
            </w:tcBorders>
          </w:tcPr>
          <w:p w14:paraId="5E6597DD" w14:textId="77777777" w:rsidR="00D04E6F" w:rsidRPr="0040019C" w:rsidRDefault="00D04E6F" w:rsidP="006F63D8">
            <w:pPr>
              <w:rPr>
                <w:rFonts w:cs="Times New Roman"/>
                <w:sz w:val="22"/>
                <w:lang w:val="en-US"/>
              </w:rPr>
            </w:pPr>
          </w:p>
        </w:tc>
        <w:tc>
          <w:tcPr>
            <w:tcW w:w="1276" w:type="dxa"/>
            <w:tcBorders>
              <w:top w:val="nil"/>
              <w:left w:val="nil"/>
              <w:bottom w:val="nil"/>
              <w:right w:val="nil"/>
            </w:tcBorders>
          </w:tcPr>
          <w:p w14:paraId="45D2C6F7" w14:textId="77777777"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14E1A3A7" w14:textId="75E3F8F5" w:rsidR="00D04E6F" w:rsidRPr="0040019C" w:rsidRDefault="00D04E6F" w:rsidP="006F63D8">
            <w:pPr>
              <w:jc w:val="center"/>
              <w:rPr>
                <w:rFonts w:cs="Times New Roman"/>
                <w:sz w:val="22"/>
                <w:lang w:val="en-US"/>
              </w:rPr>
            </w:pPr>
          </w:p>
        </w:tc>
        <w:tc>
          <w:tcPr>
            <w:tcW w:w="708" w:type="dxa"/>
            <w:tcBorders>
              <w:top w:val="nil"/>
              <w:left w:val="nil"/>
              <w:bottom w:val="nil"/>
              <w:right w:val="nil"/>
            </w:tcBorders>
          </w:tcPr>
          <w:p w14:paraId="2F500287" w14:textId="77777777" w:rsidR="00D04E6F" w:rsidRPr="0040019C" w:rsidRDefault="00D04E6F" w:rsidP="006F63D8">
            <w:pPr>
              <w:rPr>
                <w:rFonts w:cs="Times New Roman"/>
                <w:sz w:val="22"/>
                <w:lang w:val="en-US"/>
              </w:rPr>
            </w:pPr>
          </w:p>
        </w:tc>
      </w:tr>
      <w:tr w:rsidR="00D04E6F" w14:paraId="6C9E1699" w14:textId="77777777" w:rsidTr="007F4727">
        <w:tc>
          <w:tcPr>
            <w:tcW w:w="1916" w:type="dxa"/>
            <w:tcBorders>
              <w:top w:val="nil"/>
              <w:left w:val="nil"/>
              <w:bottom w:val="nil"/>
              <w:right w:val="nil"/>
            </w:tcBorders>
          </w:tcPr>
          <w:p w14:paraId="140C2A90" w14:textId="75301642" w:rsidR="00D04E6F" w:rsidRPr="0040019C" w:rsidRDefault="00D04E6F" w:rsidP="006F63D8">
            <w:pPr>
              <w:ind w:firstLine="164"/>
              <w:rPr>
                <w:rFonts w:cs="Times New Roman"/>
                <w:sz w:val="22"/>
                <w:lang w:val="en-US"/>
              </w:rPr>
            </w:pPr>
            <w:r w:rsidRPr="0040019C">
              <w:rPr>
                <w:rFonts w:cs="Times New Roman"/>
                <w:sz w:val="22"/>
                <w:lang w:val="en-US"/>
              </w:rPr>
              <w:t xml:space="preserve">Ames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10.1186/s12877-023-04608-4","ISSN":"1471-2318","author":[{"dropping-particle":"","family":"Ames","given":"Heather","non-dropping-particle":"","parse-names":false,"suffix":""},{"dropping-particle":"","family":"Hestevik","given":"Christine Hillestad","non-dropping-particle":"","parse-names":false,"suffix":""},{"dropping-particle":"","family":"Briggs","given":"Andrew M","non-dropping-particle":"","parse-names":false,"suffix":""}],"container-title":"BMC geriatrics","id":"ITEM-1","issue":"1","issued":{"date-parts":[["2024"]]},"page":"1-22","publisher":"BioMed Central","title":"Acceptability, values, and preferences of older people for chronic low back pain management; a qualitative evidence synthesis","type":"article-journal","volume":"24"},"suppress-author":1,"uris":["http://www.mendeley.com/documents/?uuid=73703465-9612-4eb5-8655-82f5acea1c74"]}],"mendeley":{"formattedCitation":"(2024)","plainTextFormattedCitation":"(2024)","previouslyFormattedCitation":"(2024)"},"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(2024)</w:t>
            </w:r>
            <w:r w:rsidRPr="0040019C">
              <w:rPr>
                <w:rFonts w:cs="Times New Roman"/>
                <w:sz w:val="22"/>
                <w:lang w:val="en-US"/>
              </w:rPr>
              <w:fldChar w:fldCharType="end"/>
            </w:r>
          </w:p>
        </w:tc>
        <w:tc>
          <w:tcPr>
            <w:tcW w:w="5030" w:type="dxa"/>
            <w:tcBorders>
              <w:top w:val="nil"/>
              <w:left w:val="nil"/>
              <w:bottom w:val="nil"/>
              <w:right w:val="nil"/>
            </w:tcBorders>
          </w:tcPr>
          <w:p w14:paraId="31C9885E" w14:textId="77777777" w:rsidR="00D04E6F" w:rsidRPr="0040019C" w:rsidRDefault="00D04E6F" w:rsidP="006F63D8">
            <w:pPr>
              <w:rPr>
                <w:rFonts w:cs="Times New Roman"/>
                <w:sz w:val="22"/>
                <w:lang w:val="en-US"/>
              </w:rPr>
            </w:pPr>
            <w:r w:rsidRPr="0040019C">
              <w:rPr>
                <w:rFonts w:cs="Times New Roman"/>
                <w:noProof/>
                <w:sz w:val="22"/>
                <w:lang w:val="en-US"/>
              </w:rPr>
              <w:t>Acceptability, values, and preferences of older people for chronic low back pain management</w:t>
            </w:r>
          </w:p>
        </w:tc>
        <w:tc>
          <w:tcPr>
            <w:tcW w:w="1276" w:type="dxa"/>
            <w:tcBorders>
              <w:top w:val="nil"/>
              <w:left w:val="nil"/>
              <w:bottom w:val="nil"/>
              <w:right w:val="nil"/>
            </w:tcBorders>
          </w:tcPr>
          <w:p w14:paraId="532DDEAA" w14:textId="53E63C92" w:rsidR="00D04E6F" w:rsidRPr="0040019C" w:rsidRDefault="00D04E6F" w:rsidP="006F63D8">
            <w:pPr>
              <w:jc w:val="center"/>
              <w:rPr>
                <w:rFonts w:cs="Times New Roman"/>
                <w:sz w:val="22"/>
                <w:lang w:val="en-US"/>
              </w:rPr>
            </w:pPr>
            <w:r w:rsidRPr="0040019C">
              <w:rPr>
                <w:rFonts w:cs="Times New Roman"/>
                <w:sz w:val="22"/>
                <w:lang w:val="en-US"/>
              </w:rPr>
              <w:t>144</w:t>
            </w:r>
            <w:r w:rsidR="0023752B" w:rsidRPr="0040019C">
              <w:rPr>
                <w:rFonts w:cs="Times New Roman"/>
                <w:sz w:val="22"/>
                <w:lang w:val="en-US"/>
              </w:rPr>
              <w:t>/</w:t>
            </w:r>
            <w:r w:rsidRPr="0040019C">
              <w:rPr>
                <w:rFonts w:cs="Times New Roman"/>
                <w:sz w:val="22"/>
                <w:lang w:val="en-US"/>
              </w:rPr>
              <w:t>425</w:t>
            </w:r>
          </w:p>
          <w:p w14:paraId="0A9FBE63" w14:textId="7006E28B"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4848028D" w14:textId="4227C43A"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0D96C8B2"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14:paraId="69D8C8F0" w14:textId="77777777" w:rsidTr="007F4727">
        <w:tc>
          <w:tcPr>
            <w:tcW w:w="1916" w:type="dxa"/>
            <w:tcBorders>
              <w:top w:val="nil"/>
              <w:left w:val="nil"/>
              <w:bottom w:val="nil"/>
              <w:right w:val="nil"/>
            </w:tcBorders>
          </w:tcPr>
          <w:p w14:paraId="07D5E5CB" w14:textId="3B4704B7" w:rsidR="00D04E6F" w:rsidRPr="0040019C" w:rsidRDefault="00D04E6F" w:rsidP="006F63D8">
            <w:pPr>
              <w:ind w:left="164"/>
              <w:rPr>
                <w:rFonts w:cs="Times New Roman"/>
                <w:sz w:val="22"/>
                <w:lang w:val="en-US"/>
              </w:rPr>
            </w:pPr>
            <w:r w:rsidRPr="0040019C">
              <w:rPr>
                <w:noProof/>
                <w:sz w:val="22"/>
                <w:lang w:val="en-US"/>
              </w:rPr>
              <w:t xml:space="preserve">Evensen et al. </w:t>
            </w:r>
            <w:r w:rsidRPr="0040019C">
              <w:rPr>
                <w:noProof/>
                <w:sz w:val="22"/>
                <w:lang w:val="en-US"/>
              </w:rPr>
              <w:fldChar w:fldCharType="begin" w:fldLock="1"/>
            </w:r>
            <w:r w:rsidR="00DE061E">
              <w:rPr>
                <w:noProof/>
                <w:sz w:val="22"/>
                <w:lang w:val="en-US"/>
              </w:rPr>
              <w:instrText>ADDIN CSL_CITATION {"citationItems":[{"id":"ITEM-1","itemData":{"ISSN":"8284063506","author":[{"dropping-particle":"","family":"Evensen","given":"Line Holtet","non-dropping-particle":"","parse-names":false,"suffix":""},{"dropping-particle":"","family":"Kleven","given":"Linn","non-dropping-particle":"","parse-names":false,"suffix":""},{"dropping-particle":"","family":"Dahm","given":"Kristin Thuve","non-dropping-particle":"","parse-names":false,"suffix":""},{"dropping-particle":"","family":"Hafstad","given":"Elisabet Vivianne","non-dropping-particle":"","parse-names":false,"suffix":""},{"dropping-particle":"","family":"Holte","given":"Hilde H","non-dropping-particle":"","parse-names":false,"suffix":""},{"dropping-particle":"","family":"Robberstad","given":"Bjarne","non-dropping-particle":"","parse-names":false,"suffix":""},{"dropping-particle":"","family":"Risstad","given":"Hilde","non-dropping-particle":"","parse-names":false,"suffix":""}],"id":"ITEM-1","issued":{"date-parts":[["2023"]]},"publisher":"Folkehelseinstituttet, Område for helsetjenester","title":"Sutur av degenerative rotatorcuff-rupturer: en fullstendig metodevurdering [Rotator cuff repair for degenerative rotator cuff tears: a health technology assessment].","type":"article-journal"},"suppress-author":1,"uris":["http://www.mendeley.com/documents/?uuid=2beb4a32-c90e-45eb-8183-24663af9d2d2"]}],"mendeley":{"formattedCitation":"(2023)","plainTextFormattedCitation":"(2023)","previouslyFormattedCitation":"(2023)"},"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(2023)</w:t>
            </w:r>
            <w:r w:rsidRPr="0040019C">
              <w:rPr>
                <w:noProof/>
                <w:sz w:val="22"/>
                <w:lang w:val="en-US"/>
              </w:rPr>
              <w:fldChar w:fldCharType="end"/>
            </w:r>
          </w:p>
        </w:tc>
        <w:tc>
          <w:tcPr>
            <w:tcW w:w="5030" w:type="dxa"/>
            <w:tcBorders>
              <w:top w:val="nil"/>
              <w:left w:val="nil"/>
              <w:bottom w:val="nil"/>
              <w:right w:val="nil"/>
            </w:tcBorders>
          </w:tcPr>
          <w:p w14:paraId="33DD5A1D" w14:textId="77777777" w:rsidR="00D04E6F" w:rsidRPr="0040019C" w:rsidRDefault="00D04E6F" w:rsidP="006F63D8">
            <w:pPr>
              <w:rPr>
                <w:rFonts w:cs="Times New Roman"/>
                <w:sz w:val="22"/>
                <w:lang w:val="en-US"/>
              </w:rPr>
            </w:pPr>
            <w:r w:rsidRPr="0040019C">
              <w:rPr>
                <w:rFonts w:cs="Times New Roman"/>
                <w:iCs/>
                <w:noProof/>
                <w:sz w:val="22"/>
                <w:lang w:val="en-US"/>
              </w:rPr>
              <w:t>Sutur av degenerative rotatorcuff-rupturer [Rotator cuff repair for degenerative rotator cuff tears]</w:t>
            </w:r>
          </w:p>
        </w:tc>
        <w:tc>
          <w:tcPr>
            <w:tcW w:w="1276" w:type="dxa"/>
            <w:tcBorders>
              <w:top w:val="nil"/>
              <w:left w:val="nil"/>
              <w:bottom w:val="nil"/>
              <w:right w:val="nil"/>
            </w:tcBorders>
          </w:tcPr>
          <w:p w14:paraId="161D9195" w14:textId="3DF4A657" w:rsidR="00D04E6F" w:rsidRPr="0040019C" w:rsidRDefault="00D04E6F" w:rsidP="006F63D8">
            <w:pPr>
              <w:jc w:val="center"/>
              <w:rPr>
                <w:rFonts w:cs="Times New Roman"/>
                <w:sz w:val="22"/>
                <w:lang w:val="en-US"/>
              </w:rPr>
            </w:pPr>
            <w:r w:rsidRPr="0040019C">
              <w:rPr>
                <w:rFonts w:cs="Times New Roman"/>
                <w:sz w:val="22"/>
                <w:lang w:val="en-US"/>
              </w:rPr>
              <w:t>418</w:t>
            </w:r>
            <w:r w:rsidR="0023752B" w:rsidRPr="0040019C">
              <w:rPr>
                <w:rFonts w:cs="Times New Roman"/>
                <w:sz w:val="22"/>
                <w:lang w:val="en-US"/>
              </w:rPr>
              <w:t>/</w:t>
            </w:r>
            <w:r w:rsidRPr="0040019C">
              <w:rPr>
                <w:rFonts w:cs="Times New Roman"/>
                <w:sz w:val="22"/>
                <w:lang w:val="en-US"/>
              </w:rPr>
              <w:t>2499</w:t>
            </w:r>
          </w:p>
          <w:p w14:paraId="639D12A3" w14:textId="77777777"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46A83832" w14:textId="2D57A339"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3E80AF7B"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4CE13207" w14:textId="77777777" w:rsidTr="007F4727">
        <w:tc>
          <w:tcPr>
            <w:tcW w:w="1916" w:type="dxa"/>
            <w:tcBorders>
              <w:top w:val="nil"/>
              <w:left w:val="nil"/>
              <w:bottom w:val="nil"/>
              <w:right w:val="nil"/>
            </w:tcBorders>
          </w:tcPr>
          <w:p w14:paraId="3CA1956D" w14:textId="5A61BA53" w:rsidR="00D04E6F" w:rsidRPr="0040019C" w:rsidRDefault="00D04E6F" w:rsidP="006F63D8">
            <w:pPr>
              <w:ind w:left="164"/>
              <w:rPr>
                <w:rFonts w:cs="Times New Roman"/>
                <w:sz w:val="22"/>
                <w:lang w:val="en-US"/>
              </w:rPr>
            </w:pPr>
            <w:r w:rsidRPr="0040019C">
              <w:rPr>
                <w:noProof/>
                <w:sz w:val="22"/>
                <w:lang w:val="en-US"/>
              </w:rPr>
              <w:t xml:space="preserve">Jardim et al. </w:t>
            </w:r>
            <w:r w:rsidRPr="0040019C">
              <w:rPr>
                <w:noProof/>
                <w:sz w:val="22"/>
                <w:lang w:val="en-US"/>
              </w:rPr>
              <w:fldChar w:fldCharType="begin" w:fldLock="1"/>
            </w:r>
            <w:r w:rsidR="00DE061E">
              <w:rPr>
                <w:noProof/>
                <w:sz w:val="22"/>
                <w:lang w:val="en-US"/>
              </w:rPr>
              <w:instrText>ADDIN CSL_CITATION {"citationItems":[{"id":"ITEM-1","itemData":{"ISSN":"8284062518","author":[{"dropping-particle":"","family":"Jardim","given":"Patricia Sofia Jacobsen","non-dropping-particle":"","parse-names":false,"suffix":""},{"dropping-particle":"","family":"Borge","given":"Tiril Cecilie","non-dropping-particle":"","parse-names":false,"suffix":""},{"dropping-particle":"","family":"Johansen","given":"Trine Bjerke","non-dropping-particle":"","parse-names":false,"suffix":""}],"id":"ITEM-1","issued":{"date-parts":[["2021"]]},"publisher":"Folkehelseinstituttet, Område for helsetjenester","title":"Effekten av antipsykotika ved førstegangspsykose: en systematisk oversikt [The effect of antipsychotics on first episode psychosis]","type":"article-journal"},"suppress-author":1,"uris":["http://www.mendeley.com/documents/?uuid=da8ce4be-bebe-4a20-8b5e-c719a05e5c65"]}],"mendeley":{"formattedCitation":"(2021)","plainTextFormattedCitation":"(2021)","previouslyFormattedCitation":"(2021)"},"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(2021)</w:t>
            </w:r>
            <w:r w:rsidRPr="0040019C">
              <w:rPr>
                <w:noProof/>
                <w:sz w:val="22"/>
                <w:lang w:val="en-US"/>
              </w:rPr>
              <w:fldChar w:fldCharType="end"/>
            </w:r>
          </w:p>
        </w:tc>
        <w:tc>
          <w:tcPr>
            <w:tcW w:w="5030" w:type="dxa"/>
            <w:tcBorders>
              <w:top w:val="nil"/>
              <w:left w:val="nil"/>
              <w:bottom w:val="nil"/>
              <w:right w:val="nil"/>
            </w:tcBorders>
          </w:tcPr>
          <w:p w14:paraId="1DEE4234" w14:textId="77777777" w:rsidR="00D04E6F" w:rsidRPr="0040019C" w:rsidRDefault="00D04E6F" w:rsidP="006F63D8">
            <w:pPr>
              <w:rPr>
                <w:rFonts w:cs="Times New Roman"/>
                <w:sz w:val="22"/>
                <w:lang w:val="en-US"/>
              </w:rPr>
            </w:pPr>
            <w:r w:rsidRPr="0040019C">
              <w:rPr>
                <w:rFonts w:cs="Times New Roman"/>
                <w:iCs/>
                <w:noProof/>
                <w:sz w:val="22"/>
              </w:rPr>
              <w:t>Effekten av antipsykotika ved førstegangspsykose [The effect of antipsychotics on first episode psychosis]</w:t>
            </w:r>
          </w:p>
        </w:tc>
        <w:tc>
          <w:tcPr>
            <w:tcW w:w="1276" w:type="dxa"/>
            <w:tcBorders>
              <w:top w:val="nil"/>
              <w:left w:val="nil"/>
              <w:bottom w:val="nil"/>
              <w:right w:val="nil"/>
            </w:tcBorders>
          </w:tcPr>
          <w:p w14:paraId="0DC90657" w14:textId="67C200C2" w:rsidR="00D04E6F" w:rsidRPr="0040019C" w:rsidRDefault="00D04E6F" w:rsidP="006F63D8">
            <w:pPr>
              <w:jc w:val="center"/>
              <w:rPr>
                <w:rFonts w:cs="Times New Roman"/>
                <w:sz w:val="22"/>
                <w:lang w:val="en-US"/>
              </w:rPr>
            </w:pPr>
            <w:r w:rsidRPr="0040019C">
              <w:rPr>
                <w:rFonts w:cs="Times New Roman"/>
                <w:sz w:val="22"/>
                <w:lang w:val="en-US"/>
              </w:rPr>
              <w:t>73</w:t>
            </w:r>
            <w:r w:rsidR="0023752B" w:rsidRPr="0040019C">
              <w:rPr>
                <w:rFonts w:cs="Times New Roman"/>
                <w:sz w:val="22"/>
                <w:lang w:val="en-US"/>
              </w:rPr>
              <w:t>/</w:t>
            </w:r>
            <w:r w:rsidRPr="0040019C">
              <w:rPr>
                <w:rFonts w:cs="Times New Roman"/>
                <w:sz w:val="22"/>
                <w:lang w:val="en-US"/>
              </w:rPr>
              <w:t>3924</w:t>
            </w:r>
          </w:p>
        </w:tc>
        <w:tc>
          <w:tcPr>
            <w:tcW w:w="709" w:type="dxa"/>
            <w:tcBorders>
              <w:top w:val="nil"/>
              <w:left w:val="nil"/>
              <w:bottom w:val="nil"/>
              <w:right w:val="nil"/>
            </w:tcBorders>
          </w:tcPr>
          <w:p w14:paraId="22A1CD96" w14:textId="0766CCBC"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3458C743"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r w:rsidR="00D04E6F" w14:paraId="176CD9D0" w14:textId="77777777" w:rsidTr="007F4727">
        <w:tc>
          <w:tcPr>
            <w:tcW w:w="1916" w:type="dxa"/>
            <w:tcBorders>
              <w:top w:val="nil"/>
              <w:left w:val="nil"/>
              <w:bottom w:val="nil"/>
              <w:right w:val="nil"/>
            </w:tcBorders>
          </w:tcPr>
          <w:p w14:paraId="76490477" w14:textId="2BEE5CF2" w:rsidR="00D04E6F" w:rsidRPr="0040019C" w:rsidRDefault="00D04E6F" w:rsidP="006F63D8">
            <w:pPr>
              <w:ind w:left="164"/>
              <w:rPr>
                <w:rFonts w:cs="Times New Roman"/>
                <w:sz w:val="22"/>
                <w:lang w:val="en-US"/>
              </w:rPr>
            </w:pPr>
            <w:r w:rsidRPr="0040019C">
              <w:rPr>
                <w:noProof/>
                <w:sz w:val="22"/>
                <w:lang w:val="en-US"/>
              </w:rPr>
              <w:t xml:space="preserve">Johansen et al. </w:t>
            </w:r>
            <w:r w:rsidRPr="0040019C">
              <w:rPr>
                <w:noProof/>
                <w:sz w:val="22"/>
                <w:lang w:val="en-US"/>
              </w:rPr>
              <w:fldChar w:fldCharType="begin" w:fldLock="1"/>
            </w:r>
            <w:r w:rsidR="00DE061E">
              <w:rPr>
                <w:noProof/>
                <w:sz w:val="22"/>
                <w:lang w:val="en-US"/>
              </w:rPr>
              <w:instrText>ADDIN CSL_CITATION {"citationItems":[{"id":"ITEM-1","itemData":{"ISSN":"8284063239","author":[{"dropping-particle":"","family":"Johansen","given":"Trine Bjerke","non-dropping-particle":"","parse-names":false,"suffix":""},{"dropping-particle":"","family":"Nøkleby","given":"Heid","non-dropping-particle":"","parse-names":false,"suffix":""},{"dropping-particle":"","family":"Langøien","given":"Lars Jørun","non-dropping-particle":"","parse-names":false,"suffix":""},{"dropping-particle":"","family":"Borge","given":"Tiril Cecilie","non-dropping-particle":"","parse-names":false,"suffix":""}],"id":"ITEM-1","issued":{"date-parts":[["2022"]]},"publisher":"Folkehelseinstituttet, Område for helsetjenester","title":"Samværs-og bostedsordninger etter samlivsbrudd: betydninger for barn og unge: en systematisk oversikt [Custody and living arrangements after parents separate: implications for children and adolescents: a systematic review]","type":"article-journal"},"suppress-author":1,"uris":["http://www.mendeley.com/documents/?uuid=78fffcb4-12a2-499e-8326-aa6dcfe88e5b"]}],"mendeley":{"formattedCitation":"(2022)","plainTextFormattedCitation":"(2022)","previouslyFormattedCitation":"(2022)"},"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(2022)</w:t>
            </w:r>
            <w:r w:rsidRPr="0040019C">
              <w:rPr>
                <w:noProof/>
                <w:sz w:val="22"/>
                <w:lang w:val="en-US"/>
              </w:rPr>
              <w:fldChar w:fldCharType="end"/>
            </w:r>
          </w:p>
        </w:tc>
        <w:tc>
          <w:tcPr>
            <w:tcW w:w="5030" w:type="dxa"/>
            <w:tcBorders>
              <w:top w:val="nil"/>
              <w:left w:val="nil"/>
              <w:bottom w:val="nil"/>
              <w:right w:val="nil"/>
            </w:tcBorders>
          </w:tcPr>
          <w:p w14:paraId="6A3D45D5" w14:textId="77777777" w:rsidR="00D04E6F" w:rsidRPr="0040019C" w:rsidRDefault="00D04E6F" w:rsidP="006F63D8">
            <w:pPr>
              <w:rPr>
                <w:rFonts w:cs="Times New Roman"/>
                <w:sz w:val="22"/>
              </w:rPr>
            </w:pPr>
            <w:r w:rsidRPr="0040019C">
              <w:rPr>
                <w:rFonts w:cs="Times New Roman"/>
                <w:iCs/>
                <w:noProof/>
                <w:sz w:val="22"/>
              </w:rPr>
              <w:t>Samværs-og bostedsordninger etter samlivsbrudd [Custody and living arrangements after parents separate]</w:t>
            </w:r>
          </w:p>
        </w:tc>
        <w:tc>
          <w:tcPr>
            <w:tcW w:w="1276" w:type="dxa"/>
            <w:tcBorders>
              <w:top w:val="nil"/>
              <w:left w:val="nil"/>
              <w:bottom w:val="nil"/>
              <w:right w:val="nil"/>
            </w:tcBorders>
          </w:tcPr>
          <w:p w14:paraId="7E05BBEA" w14:textId="66A48EF4" w:rsidR="00D04E6F" w:rsidRPr="0040019C" w:rsidRDefault="00D04E6F" w:rsidP="006F63D8">
            <w:pPr>
              <w:jc w:val="center"/>
              <w:rPr>
                <w:rFonts w:cs="Times New Roman"/>
                <w:sz w:val="22"/>
                <w:lang w:val="en-US"/>
              </w:rPr>
            </w:pPr>
            <w:r w:rsidRPr="0040019C">
              <w:rPr>
                <w:rFonts w:cs="Times New Roman"/>
                <w:sz w:val="22"/>
                <w:lang w:val="en-US"/>
              </w:rPr>
              <w:t>143</w:t>
            </w:r>
            <w:r w:rsidR="0023752B" w:rsidRPr="0040019C">
              <w:rPr>
                <w:rFonts w:cs="Times New Roman"/>
                <w:sz w:val="22"/>
                <w:lang w:val="en-US"/>
              </w:rPr>
              <w:t>/</w:t>
            </w:r>
            <w:r w:rsidRPr="0040019C">
              <w:rPr>
                <w:rFonts w:cs="Times New Roman"/>
                <w:sz w:val="22"/>
                <w:lang w:val="en-US"/>
              </w:rPr>
              <w:t>1525</w:t>
            </w:r>
          </w:p>
        </w:tc>
        <w:tc>
          <w:tcPr>
            <w:tcW w:w="709" w:type="dxa"/>
            <w:tcBorders>
              <w:top w:val="nil"/>
              <w:left w:val="nil"/>
              <w:bottom w:val="nil"/>
              <w:right w:val="nil"/>
            </w:tcBorders>
          </w:tcPr>
          <w:p w14:paraId="46CA2D25" w14:textId="7404FA5D"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5532C2ED"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599DE28B" w14:textId="77777777" w:rsidTr="007F4727">
        <w:tc>
          <w:tcPr>
            <w:tcW w:w="1916" w:type="dxa"/>
            <w:tcBorders>
              <w:top w:val="nil"/>
              <w:left w:val="nil"/>
              <w:right w:val="nil"/>
            </w:tcBorders>
          </w:tcPr>
          <w:p w14:paraId="45ECC0A0" w14:textId="1E4CCB43" w:rsidR="00D04E6F" w:rsidRPr="0040019C" w:rsidRDefault="00D04E6F" w:rsidP="006F63D8">
            <w:pPr>
              <w:ind w:left="164"/>
              <w:rPr>
                <w:rFonts w:cs="Times New Roman"/>
                <w:sz w:val="22"/>
                <w:lang w:val="en-US"/>
              </w:rPr>
            </w:pPr>
            <w:r w:rsidRPr="0040019C">
              <w:rPr>
                <w:noProof/>
                <w:sz w:val="22"/>
                <w:lang w:val="en-US"/>
              </w:rPr>
              <w:t xml:space="preserve">Meneses Echavez et al. </w:t>
            </w:r>
            <w:r w:rsidRPr="0040019C">
              <w:rPr>
                <w:noProof/>
                <w:sz w:val="22"/>
                <w:lang w:val="en-US"/>
              </w:rPr>
              <w:fldChar w:fldCharType="begin" w:fldLock="1"/>
            </w:r>
            <w:r w:rsidR="00DE061E">
              <w:rPr>
                <w:noProof/>
                <w:sz w:val="22"/>
                <w:lang w:val="en-US"/>
              </w:rPr>
              <w:instrText>ADDIN CSL_CITATION {"citationItems":[{"id":"ITEM-1","itemData":{"ISSN":"828406278X","author":[{"dropping-particle":"","family":"Meneses Echavez","given":"Jose Francisco","non-dropping-particle":"","parse-names":false,"suffix":""},{"dropping-particle":"","family":"Borge","given":"Tiril Cecilie","non-dropping-particle":"","parse-names":false,"suffix":""},{"dropping-particle":"","family":"Nygård","given":"Henriette Tyse","non-dropping-particle":"","parse-names":false,"suffix":""},{"dropping-particle":"","family":"Gaustad","given":"Jon-Vidar","non-dropping-particle":"","parse-names":false,"suffix":""},{"dropping-particle":"","family":"Hval","given":"Gyri","non-dropping-particle":"","parse-names":false,"suffix":""}],"id":"ITEM-1","issued":{"date-parts":[["2022"]]},"publisher":"Folkehelseinstituttet, Område for helsetjenester","title":"Psykologisk debriefing for helsepersonell involvert i uønskede pasienthendelser: en systematisk oversikt [Psychological debriefing for healthcare professionals involved in adverse events: a systematic review]","type":"article-journal"},"suppress-author":1,"uris":["http://www.mendeley.com/documents/?uuid=8187d79a-74a1-406f-ad54-3589651e8a66"]}],"mendeley":{"formattedCitation":"(2022)","plainTextFormattedCitation":"(2022)","previouslyFormattedCitation":"(2022)"},"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(2022)</w:t>
            </w:r>
            <w:r w:rsidRPr="0040019C">
              <w:rPr>
                <w:noProof/>
                <w:sz w:val="22"/>
                <w:lang w:val="en-US"/>
              </w:rPr>
              <w:fldChar w:fldCharType="end"/>
            </w:r>
          </w:p>
        </w:tc>
        <w:tc>
          <w:tcPr>
            <w:tcW w:w="5030" w:type="dxa"/>
            <w:tcBorders>
              <w:top w:val="nil"/>
              <w:left w:val="nil"/>
              <w:right w:val="nil"/>
            </w:tcBorders>
          </w:tcPr>
          <w:p w14:paraId="26A69F94" w14:textId="77777777" w:rsidR="00D04E6F" w:rsidRPr="0040019C" w:rsidRDefault="00D04E6F" w:rsidP="006F63D8">
            <w:pPr>
              <w:rPr>
                <w:rFonts w:cs="Times New Roman"/>
                <w:sz w:val="22"/>
                <w:lang w:val="en-US"/>
              </w:rPr>
            </w:pPr>
            <w:r w:rsidRPr="0040019C">
              <w:rPr>
                <w:rFonts w:cs="Times New Roman"/>
                <w:iCs/>
                <w:noProof/>
                <w:sz w:val="22"/>
              </w:rPr>
              <w:t>Psykologisk debriefing for helsepersonell involvert i uønskede pasienthendelser [Psychological debriefing for healthcare professionals involved in adverse events]</w:t>
            </w:r>
          </w:p>
        </w:tc>
        <w:tc>
          <w:tcPr>
            <w:tcW w:w="1276" w:type="dxa"/>
            <w:tcBorders>
              <w:top w:val="nil"/>
              <w:left w:val="nil"/>
              <w:right w:val="nil"/>
            </w:tcBorders>
          </w:tcPr>
          <w:p w14:paraId="5112E431" w14:textId="5B75D6B6" w:rsidR="00D04E6F" w:rsidRPr="0040019C" w:rsidRDefault="00D04E6F" w:rsidP="006F63D8">
            <w:pPr>
              <w:jc w:val="center"/>
              <w:rPr>
                <w:rFonts w:cs="Times New Roman"/>
                <w:sz w:val="22"/>
                <w:lang w:val="en-US"/>
              </w:rPr>
            </w:pPr>
            <w:r w:rsidRPr="0040019C">
              <w:rPr>
                <w:rFonts w:cs="Times New Roman"/>
                <w:sz w:val="22"/>
                <w:lang w:val="en-US"/>
              </w:rPr>
              <w:t>45</w:t>
            </w:r>
            <w:r w:rsidR="0023752B" w:rsidRPr="0040019C">
              <w:rPr>
                <w:rFonts w:cs="Times New Roman"/>
                <w:sz w:val="22"/>
                <w:lang w:val="en-US"/>
              </w:rPr>
              <w:t>/</w:t>
            </w:r>
            <w:r w:rsidRPr="0040019C">
              <w:rPr>
                <w:rFonts w:cs="Times New Roman"/>
                <w:sz w:val="22"/>
                <w:lang w:val="en-US"/>
              </w:rPr>
              <w:t>5452</w:t>
            </w:r>
          </w:p>
        </w:tc>
        <w:tc>
          <w:tcPr>
            <w:tcW w:w="709" w:type="dxa"/>
            <w:tcBorders>
              <w:top w:val="nil"/>
              <w:left w:val="nil"/>
              <w:right w:val="nil"/>
            </w:tcBorders>
          </w:tcPr>
          <w:p w14:paraId="26C731DD" w14:textId="3D070335"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right w:val="nil"/>
            </w:tcBorders>
          </w:tcPr>
          <w:p w14:paraId="42D0A6DA"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bl>
    <w:p w14:paraId="0B9EE1CF" w14:textId="087B35FE" w:rsidR="009A4CD1" w:rsidRDefault="005F5FAC" w:rsidP="009A4CD1">
      <w:pPr>
        <w:spacing w:after="0" w:line="360" w:lineRule="auto"/>
        <w:rPr>
          <w:b/>
          <w:lang w:val="en-US"/>
        </w:rPr>
      </w:pPr>
      <w:r w:rsidRPr="005F5FAC">
        <w:rPr>
          <w:i/>
          <w:sz w:val="20"/>
          <w:lang w:val="en-US"/>
        </w:rPr>
        <w:t>Note</w:t>
      </w:r>
      <w:r w:rsidRPr="005F5FAC">
        <w:rPr>
          <w:sz w:val="20"/>
          <w:lang w:val="en-US"/>
        </w:rPr>
        <w:t>:</w:t>
      </w:r>
      <w:r w:rsidRPr="005F5FAC">
        <w:rPr>
          <w:i/>
          <w:sz w:val="20"/>
          <w:lang w:val="en-US"/>
        </w:rPr>
        <w:t xml:space="preserve"> a</w:t>
      </w:r>
      <w:r w:rsidRPr="005F5FAC">
        <w:rPr>
          <w:sz w:val="20"/>
          <w:lang w:val="en-US"/>
        </w:rPr>
        <w:t xml:space="preserve">. Ass. denotes student/non-content expert screener; </w:t>
      </w:r>
      <w:r w:rsidRPr="005F5FAC">
        <w:rPr>
          <w:i/>
          <w:sz w:val="20"/>
          <w:lang w:val="en-US"/>
        </w:rPr>
        <w:t>b</w:t>
      </w:r>
      <w:r w:rsidRPr="005F5FAC">
        <w:rPr>
          <w:sz w:val="20"/>
          <w:lang w:val="en-US"/>
        </w:rPr>
        <w:t xml:space="preserve"> Aut. denote authors of the review</w:t>
      </w:r>
    </w:p>
    <w:p w14:paraId="07458FAC" w14:textId="7EC86374" w:rsidR="005860BB" w:rsidRPr="000C3068" w:rsidRDefault="005860BB" w:rsidP="000C3068">
      <w:pPr>
        <w:spacing w:after="0" w:line="360" w:lineRule="auto"/>
        <w:jc w:val="both"/>
        <w:rPr>
          <w:i/>
          <w:lang w:val="en-US"/>
        </w:rPr>
      </w:pPr>
      <w:r w:rsidRPr="000C3068">
        <w:rPr>
          <w:i/>
          <w:lang w:val="en-US"/>
        </w:rPr>
        <w:t xml:space="preserve">3.2.2 </w:t>
      </w:r>
      <w:r w:rsidR="000C3068">
        <w:rPr>
          <w:i/>
          <w:lang w:val="en-US"/>
        </w:rPr>
        <w:t>Statistical analysis of the human screening performances</w:t>
      </w:r>
      <w:r w:rsidRPr="000C3068">
        <w:rPr>
          <w:i/>
          <w:lang w:val="en-US"/>
        </w:rPr>
        <w:t xml:space="preserve"> </w:t>
      </w:r>
    </w:p>
    <w:p w14:paraId="5913DDF9" w14:textId="7111CEA0" w:rsidR="00557310" w:rsidRDefault="00557310" w:rsidP="002E603F">
      <w:pPr>
        <w:spacing w:after="0" w:line="360" w:lineRule="auto"/>
        <w:ind w:firstLine="1304"/>
        <w:jc w:val="both"/>
        <w:rPr>
          <w:rFonts w:eastAsiaTheme="minorEastAsia"/>
          <w:lang w:val="en-US"/>
        </w:rPr>
      </w:pPr>
      <w:r>
        <w:rPr>
          <w:rFonts w:eastAsiaTheme="minorEastAsia"/>
          <w:lang w:val="en-US"/>
        </w:rPr>
        <w:t>All statistical data analyses were conducted using R 4.</w:t>
      </w:r>
      <w:r w:rsidR="00DE77E9">
        <w:rPr>
          <w:rFonts w:eastAsiaTheme="minorEastAsia"/>
          <w:lang w:val="en-US"/>
        </w:rPr>
        <w:t>4</w:t>
      </w:r>
      <w:r>
        <w:rPr>
          <w:rFonts w:eastAsiaTheme="minorEastAsia"/>
          <w:lang w:val="en-US"/>
        </w:rPr>
        <w:t>.</w:t>
      </w:r>
      <w:r w:rsidR="00DE77E9">
        <w:rPr>
          <w:rFonts w:eastAsiaTheme="minorEastAsia"/>
          <w:lang w:val="en-US"/>
        </w:rPr>
        <w:t>0</w:t>
      </w:r>
      <w:r>
        <w:rPr>
          <w:rFonts w:eastAsiaTheme="minorEastAsia"/>
          <w:lang w:val="en-US"/>
        </w:rPr>
        <w:t xml:space="preserve"> </w:t>
      </w:r>
      <w:r>
        <w:rPr>
          <w:rFonts w:eastAsiaTheme="minorEastAsia"/>
          <w:lang w:val="en-US"/>
        </w:rPr>
        <w:fldChar w:fldCharType="begin" w:fldLock="1"/>
      </w:r>
      <w:r w:rsidR="00DE061E">
        <w:rPr>
          <w:rFonts w:eastAsiaTheme="minorEastAsia"/>
          <w:lang w:val="en-US"/>
        </w:rPr>
        <w:instrText>ADDIN CSL_CITATION {"citationItems":[{"id":"ITEM-1","itemData":{"author":[{"dropping-particle":"","family":"R Core Team","given":"","non-dropping-particle":"","parse-names":false,"suffix":""}],"id":"ITEM-1","issued":{"date-parts":[["2022"]]},"publisher":"R Foundation for Statistical Computing, Vienna, Austria","title":"R: A language and environment for statistical computing","type":"article"},"uris":["http://www.mendeley.com/documents/?uuid=144b2ccb-eedb-49d1-a86c-72c8ab565320"]}],"mendeley":{"formattedCitation":"(R Core Team, 2022)","plainTextFormattedCitation":"(R Core Team, 2022)","previouslyFormattedCitation":"(R Core Team, 2022)"},"properties":{"noteIndex":0},"schema":"https://github.com/citation-style-language/schema/raw/master/csl-citation.json"}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 Core Team, 2022)</w:t>
      </w:r>
      <w:r>
        <w:rPr>
          <w:rFonts w:eastAsiaTheme="minorEastAsia"/>
          <w:lang w:val="en-US"/>
        </w:rPr>
        <w:fldChar w:fldCharType="end"/>
      </w:r>
      <w:r>
        <w:rPr>
          <w:rFonts w:eastAsiaTheme="minorEastAsia"/>
          <w:lang w:val="en-US"/>
        </w:rPr>
        <w:t xml:space="preserve"> in R</w:t>
      </w:r>
      <w:r w:rsidR="00DE77E9">
        <w:rPr>
          <w:rFonts w:eastAsiaTheme="minorEastAsia"/>
          <w:lang w:val="en-US"/>
        </w:rPr>
        <w:t>S</w:t>
      </w:r>
      <w:r>
        <w:rPr>
          <w:rFonts w:eastAsiaTheme="minorEastAsia"/>
          <w:lang w:val="en-US"/>
        </w:rPr>
        <w:t xml:space="preserve">tudio </w:t>
      </w:r>
      <w:r>
        <w:rPr>
          <w:rFonts w:eastAsiaTheme="minorEastAsia"/>
          <w:lang w:val="en-US"/>
        </w:rPr>
        <w:fldChar w:fldCharType="begin" w:fldLock="1"/>
      </w:r>
      <w:r w:rsidR="00DE061E">
        <w:rPr>
          <w:rFonts w:eastAsiaTheme="minorEastAsia"/>
          <w:lang w:val="en-US"/>
        </w:rPr>
        <w:instrText>ADDIN CSL_CITATION {"citationItems":[{"id":"ITEM-1","itemData":{"author":[{"dropping-particle":"","family":"RStudio Team","given":"","non-dropping-particle":"","parse-names":false,"suffix":""}],"id":"ITEM-1","issued":{"date-parts":[["2015"]]},"publisher":"RStudio, Inc., Boston, MA","title":"RStudio: Integrated development for R","type":"article"},"uris":["http://www.mendeley.com/documents/?uuid=bc9ec0ec-5a10-4d63-8c65-48175347e889"]}],"mendeley":{"formattedCitation":"(RStudio Team, 2015)","plainTextFormattedCitation":"(RStudio Team, 2015)","previouslyFormattedCitation":"(RStudio Team, 2015)"},"properties":{"noteIndex":0},"schema":"https://github.com/citation-style-language/schema/raw/master/csl-citation.json"}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(RStudio Team, 2015)</w:t>
      </w:r>
      <w:r>
        <w:rPr>
          <w:rFonts w:eastAsiaTheme="minorEastAsia"/>
          <w:lang w:val="en-US"/>
        </w:rPr>
        <w:fldChar w:fldCharType="end"/>
      </w:r>
      <w:r>
        <w:rPr>
          <w:rFonts w:eastAsiaTheme="minorEastAsia"/>
          <w:lang w:val="en-US"/>
        </w:rPr>
        <w:t>. For the main analyses, we used the metafor</w:t>
      </w:r>
      <w:r w:rsidR="00E92313">
        <w:rPr>
          <w:rFonts w:eastAsiaTheme="minorEastAsia"/>
          <w:lang w:val="en-US"/>
        </w:rPr>
        <w:t xml:space="preserve"> package </w:t>
      </w:r>
      <w:r>
        <w:rPr>
          <w:rFonts w:eastAsiaTheme="minorEastAsia"/>
          <w:lang w:val="en-US"/>
        </w:rPr>
        <w:fldChar w:fldCharType="begin" w:fldLock="1"/>
      </w:r>
      <w:r w:rsidR="00DE061E">
        <w:rPr>
          <w:rFonts w:eastAsiaTheme="minorEastAsia"/>
          <w:lang w:val="en-US"/>
        </w:rPr>
        <w:instrText>ADDIN CSL_CITATION {"citationItems":[{"id":"ITEM-1","itemData":{"DOI":"10.18637/jss.v036.i03","ISSN":"1548-7660","author":[{"dropping-particle":"","family":"Viechtbauer","given":"Wolfgang","non-dropping-particle":"","parse-names":false,"suffix":""}],"container-title":"Journal of Statistical Software","editor":[{"dropping-particle":"","family":"Statistiek","given":"FHML Methodologie &amp;","non-dropping-particle":"","parse-names":false,"suffix":""},{"dropping-particle":"","family":"Care","given":"RS: CAPHRI School for Public Health and Primary","non-dropping-particle":"","parse-names":false,"suffix":""}],"id":"ITEM-1","issue":"3","issued":{"date-parts":[["2010"]]},"page":"1-48","title":"Conducting meta-analyses in R with the metafor package","type":"article-journal","volume":"36"},"uris":["http://www.mendeley.com/documents/?uuid=60c380d8-2a14-4a62-8ade-8b2dfc8bd618"]}],"mendeley":{"formattedCitation":"(Viechtbauer, 2010)","plainTextFormattedCitation":"(Viechtbauer, 2010)","previouslyFormattedCitation":"(Viechtbauer, 2010)"},"properties":{"noteIndex":0},"schema":"https://github.com/citation-style-language/schema/raw/master/csl-citation.json"}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(Viechtbauer, 2010)</w:t>
      </w:r>
      <w:r>
        <w:rPr>
          <w:rFonts w:eastAsiaTheme="minorEastAsia"/>
          <w:lang w:val="en-US"/>
        </w:rPr>
        <w:fldChar w:fldCharType="end"/>
      </w:r>
      <w:r w:rsidR="00DE77E9">
        <w:rPr>
          <w:rFonts w:eastAsiaTheme="minorEastAsia"/>
          <w:lang w:val="en-US"/>
        </w:rPr>
        <w:t xml:space="preserve">, including the </w:t>
      </w:r>
      <w:r>
        <w:rPr>
          <w:rFonts w:eastAsiaTheme="minorEastAsia"/>
          <w:lang w:val="en-US"/>
        </w:rPr>
        <w:t xml:space="preserve">sandwich estimators herein </w:t>
      </w:r>
      <w:r>
        <w:rPr>
          <w:rFonts w:eastAsiaTheme="minorEastAsia"/>
          <w:lang w:val="en-US"/>
        </w:rPr>
        <w:fldChar w:fldCharType="begin" w:fldLock="1"/>
      </w:r>
      <w:r w:rsidR="00DE061E">
        <w:rPr>
          <w:rFonts w:eastAsiaTheme="minorEastAsia"/>
          <w:lang w:val="en-US"/>
        </w:rPr>
        <w:instrText>ADDIN CSL_CITATION {"citationItems":[{"id":"ITEM-1","itemData":{"author":[{"dropping-particle":"","family":"Pustejovsky","given":"James E.","non-dropping-particle":"","parse-names":false,"suffix":""}],"id":"ITEM-1","issued":{"date-parts":[["2020"]]},"number":"0.5.5","publisher":"cran.r-project.org","title":"clubSandwich: Cluster-robust (sandwich) variance estimators with small-sample corrections","type":"article"},"uris":["http://www.mendeley.com/documents/?uuid=c31e286c-698e-49b6-93a5-71a91a74bc72"]}],"mendeley":{"formattedCitation":"(Pustejovsky, 2020)","plainTextFormattedCitation":"(Pustejovsky, 2020)","previouslyFormattedCitation":"(Pustejovsky, 2020)"},"properties":{"noteIndex":0},"schema":"https://github.com/citation-style-language/schema/raw/master/csl-citation.json"}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(Pustejovsky, 2020)</w:t>
      </w:r>
      <w:r>
        <w:rPr>
          <w:rFonts w:eastAsiaTheme="minorEastAsia"/>
          <w:lang w:val="en-US"/>
        </w:rPr>
        <w:fldChar w:fldCharType="end"/>
      </w:r>
      <w:r>
        <w:rPr>
          <w:rFonts w:eastAsiaTheme="minorEastAsia"/>
          <w:lang w:val="en-US"/>
        </w:rPr>
        <w:t xml:space="preserve">. </w:t>
      </w:r>
      <w:r w:rsidR="00D123BC">
        <w:rPr>
          <w:rFonts w:eastAsiaTheme="minorEastAsia"/>
          <w:lang w:val="en-US"/>
        </w:rPr>
        <w:t xml:space="preserve">RIS </w:t>
      </w:r>
      <w:r>
        <w:rPr>
          <w:rFonts w:eastAsiaTheme="minorEastAsia"/>
          <w:lang w:val="en-US"/>
        </w:rPr>
        <w:t>file data</w:t>
      </w:r>
      <w:r w:rsidR="000C3068">
        <w:rPr>
          <w:rFonts w:eastAsiaTheme="minorEastAsia"/>
          <w:lang w:val="en-US"/>
        </w:rPr>
        <w:t xml:space="preserve"> was handled by using </w:t>
      </w:r>
      <w:r>
        <w:rPr>
          <w:rFonts w:eastAsiaTheme="minorEastAsia"/>
          <w:lang w:val="en-US"/>
        </w:rPr>
        <w:t xml:space="preserve">the revtools package </w:t>
      </w:r>
      <w:r>
        <w:rPr>
          <w:rFonts w:eastAsiaTheme="minorEastAsia"/>
          <w:lang w:val="en-US"/>
        </w:rPr>
        <w:fldChar w:fldCharType="begin" w:fldLock="1"/>
      </w:r>
      <w:r w:rsidR="002C6EAF">
        <w:rPr>
          <w:rFonts w:eastAsiaTheme="minorEastAsia"/>
          <w:lang w:val="en-US"/>
        </w:rPr>
        <w:instrText>ADDIN CSL_CITATION {"citationItems":[{"id":"ITEM-1","itemData":{"DOI":"10.1002/jrsm.1374","ISSN":"1759-2879","abstract":"The field of evidence synthesis is growing rapidly, with a corresponding increase in the number of software tools and workflows to support the construction of systematic reviews, systematic maps, and meta-analyses. Despite much progress, however, a number of problems remain, including slow integration of new statistical or methodological approaches into user-friendly software, low prevalence of open-source software, and poor integration among distinct software tools. These issues hinder the utility and transparency of new methods to the research community. Here, I present revtools, an R package to support article screening during evidence synthesis projects. It provides tools for the import and deduplication of bibliographic data, screening of articles by title or abstract, and visualization of article content using topic models. The software is entirely open-source and combines command-line scripting for experienced programmers with custom-built user interfaces for casual users, with further methods to support article screening to be added over time. revtools provides free access to novel methods in an open-source environment and represents a valuable step in expanding the capacity of R to support evidence synthesis projects.","author":[{"dropping-particle":"","family":"Westgate","given":"Martin J","non-dropping-particle":"","parse-names":false,"suffix":""}],"container-title":"Research Synthesis Methods","id":"ITEM-1","issue":"4","issued":{"date-parts":[["2019","12","1"]]},"page":"606-614","publisher":"John Wiley &amp; Sons, Ltd","title":"revtools: An R package to support article screening for evidence synthesis","type":"article-journal","volume":"10"},"uris":["http://www.mendeley.com/documents/?uuid=18484697-a561-40b6-a0f3-11fa1498864f"]}],"mendeley":{"formattedCitation":"(Westgate, 2019)","plainTextFormattedCitation":"(Westgate, 2019)","previouslyFormattedCitation":"(Westgate, 2019)"},"properties":{"noteIndex":0},"schema":"https://github.com/citation-style-language/schema/raw/master/csl-citation.json"}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(Westgate, 2019)</w:t>
      </w:r>
      <w:r>
        <w:rPr>
          <w:rFonts w:eastAsiaTheme="minorEastAsia"/>
          <w:lang w:val="en-US"/>
        </w:rPr>
        <w:fldChar w:fldCharType="end"/>
      </w:r>
      <w:r>
        <w:rPr>
          <w:rFonts w:eastAsiaTheme="minorEastAsia"/>
          <w:lang w:val="en-US"/>
        </w:rPr>
        <w:t>. All materials behind this article can be accessed at</w:t>
      </w:r>
      <w:r w:rsidR="00B839DB" w:rsidRPr="00B839DB">
        <w:rPr>
          <w:lang w:val="en-US"/>
        </w:rPr>
        <w:t xml:space="preserve"> </w:t>
      </w:r>
      <w:hyperlink r:id="rId10" w:history="1">
        <w:r w:rsidR="00B839DB" w:rsidRPr="0061295D">
          <w:rPr>
            <w:rStyle w:val="Hyperlink"/>
            <w:lang w:val="en-US"/>
          </w:rPr>
          <w:t>https://osf.io/apdfw</w:t>
        </w:r>
      </w:hyperlink>
      <w:r w:rsidR="00B839DB">
        <w:rPr>
          <w:lang w:val="en-US"/>
        </w:rPr>
        <w:t>/</w:t>
      </w:r>
      <w:r w:rsidR="000C3068" w:rsidRPr="00D45476">
        <w:rPr>
          <w:lang w:val="en-US"/>
        </w:rPr>
        <w:t xml:space="preserve">. </w:t>
      </w:r>
    </w:p>
    <w:p w14:paraId="321B3DFC" w14:textId="77777777" w:rsidR="00B753E8" w:rsidRDefault="00D4382A" w:rsidP="00557310">
      <w:pPr>
        <w:spacing w:after="0" w:line="360" w:lineRule="auto"/>
        <w:ind w:firstLine="1304"/>
        <w:jc w:val="both"/>
        <w:rPr>
          <w:lang w:val="en-US"/>
        </w:rPr>
      </w:pPr>
      <w:r>
        <w:rPr>
          <w:lang w:val="en-US"/>
        </w:rPr>
        <w:t>Using</w:t>
      </w:r>
      <w:r w:rsidRPr="00135343">
        <w:rPr>
          <w:lang w:val="en-US"/>
        </w:rPr>
        <w:t xml:space="preserve"> </w:t>
      </w:r>
      <w:r w:rsidR="007A4FC4" w:rsidRPr="00135343">
        <w:rPr>
          <w:lang w:val="en-US"/>
        </w:rPr>
        <w:t xml:space="preserve">the data presented in </w:t>
      </w:r>
      <w:r w:rsidR="000C3068">
        <w:rPr>
          <w:lang w:val="en-US"/>
        </w:rPr>
        <w:t>S</w:t>
      </w:r>
      <w:r w:rsidR="007A4FC4" w:rsidRPr="00D4382A">
        <w:rPr>
          <w:lang w:val="en-US"/>
        </w:rPr>
        <w:t>ection</w:t>
      </w:r>
      <w:r>
        <w:rPr>
          <w:lang w:val="en-US"/>
        </w:rPr>
        <w:t xml:space="preserve"> 3.2.1</w:t>
      </w:r>
      <w:r w:rsidR="005C001E" w:rsidRPr="00135343">
        <w:rPr>
          <w:lang w:val="en-US"/>
        </w:rPr>
        <w:t xml:space="preserve">, we </w:t>
      </w:r>
      <w:r w:rsidR="007A4FC4" w:rsidRPr="00135343">
        <w:rPr>
          <w:lang w:val="en-US"/>
        </w:rPr>
        <w:t>estimated all the performance metrics via</w:t>
      </w:r>
      <w:r w:rsidR="005C001E" w:rsidRPr="00586638">
        <w:rPr>
          <w:lang w:val="en-US"/>
        </w:rPr>
        <w:t xml:space="preserve"> Equations (1) to (</w:t>
      </w:r>
      <w:r w:rsidR="003578DB">
        <w:rPr>
          <w:lang w:val="en-US"/>
        </w:rPr>
        <w:t>3</w:t>
      </w:r>
      <w:r w:rsidR="005C001E" w:rsidRPr="00586638">
        <w:rPr>
          <w:lang w:val="en-US"/>
        </w:rPr>
        <w:t xml:space="preserve">). </w:t>
      </w:r>
      <w:r w:rsidR="0070110A" w:rsidRPr="00D4382A">
        <w:rPr>
          <w:rFonts w:eastAsiaTheme="minorEastAsia"/>
          <w:lang w:val="en-US"/>
        </w:rPr>
        <w:t xml:space="preserve">The </w:t>
      </w:r>
      <m:oMath>
        <m:r>
          <w:rPr>
            <w:rFonts w:ascii="Cambria Math" w:eastAsiaTheme="minorEastAsia" w:hAnsi="Cambria Math"/>
            <w:lang w:val="en-US"/>
          </w:rPr>
          <m:t>TP</m:t>
        </m:r>
      </m:oMath>
      <w:r w:rsidR="0070110A" w:rsidRPr="00D4382A">
        <w:rPr>
          <w:rFonts w:eastAsiaTheme="minorEastAsia"/>
          <w:lang w:val="en-US"/>
        </w:rPr>
        <w:t xml:space="preserve">, </w:t>
      </w:r>
      <m:oMath>
        <m:r>
          <w:rPr>
            <w:rFonts w:ascii="Cambria Math" w:eastAsiaTheme="minorEastAsia" w:hAnsi="Cambria Math"/>
            <w:lang w:val="en-US"/>
          </w:rPr>
          <m:t>TN</m:t>
        </m:r>
      </m:oMath>
      <w:r w:rsidR="0070110A" w:rsidRPr="00D4382A">
        <w:rPr>
          <w:rFonts w:eastAsiaTheme="minorEastAsia"/>
          <w:lang w:val="en-US"/>
        </w:rPr>
        <w:t xml:space="preserve">, </w:t>
      </w:r>
      <m:oMath>
        <m:r>
          <w:rPr>
            <w:rFonts w:ascii="Cambria Math" w:eastAsiaTheme="minorEastAsia" w:hAnsi="Cambria Math"/>
            <w:lang w:val="en-US"/>
          </w:rPr>
          <m:t>FP</m:t>
        </m:r>
      </m:oMath>
      <w:r w:rsidR="0070110A" w:rsidRPr="00D4382A">
        <w:rPr>
          <w:rFonts w:eastAsiaTheme="minorEastAsia"/>
          <w:lang w:val="en-US"/>
        </w:rPr>
        <w:t xml:space="preserve">, and </w:t>
      </w:r>
      <m:oMath>
        <m:r>
          <w:rPr>
            <w:rFonts w:ascii="Cambria Math" w:eastAsiaTheme="minorEastAsia" w:hAnsi="Cambria Math"/>
            <w:lang w:val="en-US"/>
          </w:rPr>
          <m:t>FN</m:t>
        </m:r>
      </m:oMath>
      <w:r w:rsidR="0070110A" w:rsidRPr="00D4382A">
        <w:rPr>
          <w:rFonts w:eastAsiaTheme="minorEastAsia"/>
          <w:lang w:val="en-US"/>
        </w:rPr>
        <w:t xml:space="preserve"> conditions used in these equations were determined by comparing </w:t>
      </w:r>
      <w:r w:rsidR="00073C19">
        <w:rPr>
          <w:rFonts w:eastAsiaTheme="minorEastAsia"/>
          <w:lang w:val="en-US"/>
        </w:rPr>
        <w:t>each</w:t>
      </w:r>
      <w:r w:rsidR="00073C19" w:rsidRPr="00135343">
        <w:rPr>
          <w:rFonts w:eastAsiaTheme="minorEastAsia"/>
          <w:lang w:val="en-US"/>
        </w:rPr>
        <w:t xml:space="preserve"> </w:t>
      </w:r>
      <w:r w:rsidR="0070110A" w:rsidRPr="00135343">
        <w:rPr>
          <w:rFonts w:eastAsiaTheme="minorEastAsia"/>
          <w:lang w:val="en-US"/>
        </w:rPr>
        <w:t xml:space="preserve">single human screener decision with the final decision </w:t>
      </w:r>
      <w:r w:rsidR="00B23B21" w:rsidRPr="00D4382A">
        <w:rPr>
          <w:rFonts w:eastAsiaTheme="minorEastAsia"/>
          <w:lang w:val="en-US"/>
        </w:rPr>
        <w:t>reached by</w:t>
      </w:r>
      <w:r w:rsidR="0070110A" w:rsidRPr="00D4382A">
        <w:rPr>
          <w:rFonts w:eastAsiaTheme="minorEastAsia"/>
          <w:lang w:val="en-US"/>
        </w:rPr>
        <w:t xml:space="preserve"> a minimum of two human screeners.</w:t>
      </w:r>
      <w:r w:rsidR="0070110A">
        <w:rPr>
          <w:lang w:val="en-US"/>
        </w:rPr>
        <w:t xml:space="preserve"> </w:t>
      </w:r>
    </w:p>
    <w:p w14:paraId="463DAAE1" w14:textId="75D29497" w:rsidR="00B6328D" w:rsidRDefault="005C001E" w:rsidP="00557310">
      <w:pPr>
        <w:spacing w:after="0" w:line="360" w:lineRule="auto"/>
        <w:ind w:firstLine="1304"/>
        <w:jc w:val="both"/>
        <w:rPr>
          <w:rFonts w:eastAsiaTheme="minorEastAsia"/>
          <w:lang w:val="en-US"/>
        </w:rPr>
      </w:pPr>
      <w:r>
        <w:rPr>
          <w:lang w:val="en-US"/>
        </w:rPr>
        <w:t>When working with proportion metrics</w:t>
      </w:r>
      <w:r w:rsidR="000C3068">
        <w:rPr>
          <w:lang w:val="en-US"/>
        </w:rPr>
        <w:t>,</w:t>
      </w:r>
      <w:r>
        <w:rPr>
          <w:lang w:val="en-US"/>
        </w:rPr>
        <w:t xml:space="preserve"> such as the ones presented in Equations (1) to (3), it is usually advantageous to transform these metrics into measures that have more appropriate statistical properties. This includes having a sampling distribution that more closely mirrors a normal distribution and </w:t>
      </w:r>
      <w:r w:rsidR="007A4FC4">
        <w:rPr>
          <w:lang w:val="en-US"/>
        </w:rPr>
        <w:t xml:space="preserve">a </w:t>
      </w:r>
      <w:r>
        <w:rPr>
          <w:lang w:val="en-US"/>
        </w:rPr>
        <w:t>variance componen</w:t>
      </w:r>
      <w:r w:rsidR="007A4FC4">
        <w:rPr>
          <w:lang w:val="en-US"/>
        </w:rPr>
        <w:t>t</w:t>
      </w:r>
      <w:r>
        <w:rPr>
          <w:lang w:val="en-US"/>
        </w:rPr>
        <w:t xml:space="preserve"> that can more reliably be approximated </w:t>
      </w:r>
      <w:r>
        <w:rPr>
          <w:lang w:val="en-US"/>
        </w:rPr>
        <w:fldChar w:fldCharType="begin" w:fldLock="1"/>
      </w:r>
      <w:r w:rsidR="00DE061E">
        <w:rPr>
          <w:lang w:val="en-US"/>
        </w:rPr>
        <w:instrText>ADDIN CSL_CITATION {"citationItems":[{"id":"ITEM-1","itemData":{"URL":"https://www.metafor-project.org/doku.php/analyses:miller1978?s[]=proportion","author":[{"dropping-particle":"","family":"Viechtbauer","given":"Wolfgang","non-dropping-particle":"","parse-names":false,"suffix":""}],"id":"ITEM-1","issued":{"date-parts":[["2022"]]},"title":"Miller (1978)","type":"webpage"},"uris":["http://www.mendeley.com/documents/?uuid=6f2fc3e0-3179-4d54-8561-7c57e5dffc26"]}],"mendeley":{"formattedCitation":"(Viechtbauer, 2022)","plainTextFormattedCitation":"(Viechtbauer, 2022)","previouslyFormattedCitation":"(Viechtbauer, 2022)"},"properties":{"noteIndex":0},"schema":"https://github.com/citation-style-language/schema/raw/master/csl-citation.json"}</w:instrText>
      </w:r>
      <w:r>
        <w:rPr>
          <w:lang w:val="en-US"/>
        </w:rPr>
        <w:fldChar w:fldCharType="separate"/>
      </w:r>
      <w:r w:rsidR="00DE061E" w:rsidRPr="00DE061E">
        <w:rPr>
          <w:noProof/>
          <w:lang w:val="en-US"/>
        </w:rPr>
        <w:t>(Viechtbauer, 2022)</w:t>
      </w:r>
      <w:r>
        <w:rPr>
          <w:lang w:val="en-US"/>
        </w:rPr>
        <w:fldChar w:fldCharType="end"/>
      </w:r>
      <w:r>
        <w:rPr>
          <w:lang w:val="en-US"/>
        </w:rPr>
        <w:t xml:space="preserve">. Therefore, we used the arcsine transformation </w:t>
      </w:r>
      <w:r>
        <w:rPr>
          <w:rFonts w:eastAsiaTheme="minorEastAsia"/>
          <w:lang w:val="en-US"/>
        </w:rPr>
        <w:fldChar w:fldCharType="begin" w:fldLock="1"/>
      </w:r>
      <w:r w:rsidR="002C6EAF">
        <w:rPr>
          <w:rFonts w:eastAsiaTheme="minorEastAsia"/>
          <w:lang w:val="en-US"/>
        </w:rPr>
        <w:instrText>ADDIN CSL_CITATION {"citationItems":[{"id":"ITEM-1","itemData":{"DOI":"10.1002/jrsm.1591","ISSN":"1759-2879","abstract":"Abstract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(Röver &amp; Friede, 2022; Schwarzer et al., 2019)</w:t>
      </w:r>
      <w:r>
        <w:rPr>
          <w:rFonts w:eastAsiaTheme="minorEastAsia"/>
          <w:lang w:val="en-US"/>
        </w:rPr>
        <w:fldChar w:fldCharType="end"/>
      </w:r>
      <w:r>
        <w:rPr>
          <w:lang w:val="en-US"/>
        </w:rPr>
        <w:t xml:space="preserve"> to </w:t>
      </w:r>
      <w:r>
        <w:rPr>
          <w:lang w:val="en-US"/>
        </w:rPr>
        <w:lastRenderedPageBreak/>
        <w:t>calculate sampling variance and</w:t>
      </w:r>
      <w:r w:rsidR="007A4FC4">
        <w:rPr>
          <w:lang w:val="en-US"/>
        </w:rPr>
        <w:t xml:space="preserve"> </w:t>
      </w:r>
      <w:r>
        <w:rPr>
          <w:lang w:val="en-US"/>
        </w:rPr>
        <w:t xml:space="preserve">confidence intervals </w:t>
      </w:r>
      <w:r w:rsidR="00B753E8">
        <w:rPr>
          <w:lang w:val="en-US"/>
        </w:rPr>
        <w:t>for all</w:t>
      </w:r>
      <w:r w:rsidRPr="007A3D20">
        <w:rPr>
          <w:i/>
          <w:lang w:val="en-US"/>
        </w:rPr>
        <w:t xml:space="preserve"> </w:t>
      </w:r>
      <w:r w:rsidRPr="00E92313">
        <w:rPr>
          <w:lang w:val="en-US"/>
        </w:rPr>
        <w:t>metrics</w:t>
      </w:r>
      <w:r>
        <w:rPr>
          <w:lang w:val="en-US"/>
        </w:rPr>
        <w:t>.</w:t>
      </w:r>
      <w:r w:rsidR="00D4382A">
        <w:rPr>
          <w:rStyle w:val="FootnoteReference"/>
          <w:lang w:val="en-US"/>
        </w:rPr>
        <w:footnoteReference w:id="6"/>
      </w:r>
      <w:r>
        <w:rPr>
          <w:lang w:val="en-US"/>
        </w:rPr>
        <w:t xml:space="preserve"> For the balanced accuracy metric, we calculated the sampling variance of the transformed measure by using the total number of records as the sample size. </w:t>
      </w:r>
    </w:p>
    <w:p w14:paraId="66E1E4A9" w14:textId="0A41C03C" w:rsidR="002E603F" w:rsidRDefault="00B6328D" w:rsidP="00CB5104">
      <w:pPr>
        <w:spacing w:after="0" w:line="360" w:lineRule="auto"/>
        <w:jc w:val="both"/>
        <w:rPr>
          <w:rFonts w:eastAsiaTheme="minorEastAsia"/>
          <w:lang w:val="en-US"/>
        </w:rPr>
      </w:pPr>
      <w:r>
        <w:rPr>
          <w:rFonts w:eastAsiaTheme="minorEastAsia"/>
          <w:lang w:val="en-US"/>
        </w:rPr>
        <w:tab/>
        <w:t>To derive the overall average performances</w:t>
      </w:r>
      <w:r w:rsidR="00E92313">
        <w:rPr>
          <w:rFonts w:eastAsiaTheme="minorEastAsia"/>
          <w:lang w:val="en-US"/>
        </w:rPr>
        <w:t xml:space="preserve"> </w:t>
      </w:r>
      <w:r w:rsidR="00037E9A">
        <w:rPr>
          <w:rFonts w:eastAsiaTheme="minorEastAsia"/>
          <w:lang w:val="en-US"/>
        </w:rPr>
        <w:t>in terms of</w:t>
      </w:r>
      <w:r>
        <w:rPr>
          <w:rFonts w:eastAsiaTheme="minorEastAsia"/>
          <w:lang w:val="en-US"/>
        </w:rPr>
        <w:t xml:space="preserve"> </w:t>
      </w:r>
      <w:r w:rsidR="00C3763F" w:rsidRPr="007A3D20">
        <w:rPr>
          <w:i/>
          <w:lang w:val="en-US"/>
        </w:rPr>
        <w:t>recall</w:t>
      </w:r>
      <w:r w:rsidR="00C3763F">
        <w:rPr>
          <w:lang w:val="en-US"/>
        </w:rPr>
        <w:t xml:space="preserve">, </w:t>
      </w:r>
      <w:r w:rsidR="00C3763F" w:rsidRPr="007A3D20">
        <w:rPr>
          <w:i/>
          <w:lang w:val="en-US"/>
        </w:rPr>
        <w:t>specificity</w:t>
      </w:r>
      <w:r w:rsidR="000C3068">
        <w:rPr>
          <w:i/>
          <w:lang w:val="en-US"/>
        </w:rPr>
        <w:t>,</w:t>
      </w:r>
      <w:r w:rsidR="00C3763F">
        <w:rPr>
          <w:lang w:val="en-US"/>
        </w:rPr>
        <w:t xml:space="preserve"> </w:t>
      </w:r>
      <w:r w:rsidR="003578DB">
        <w:rPr>
          <w:lang w:val="en-US"/>
        </w:rPr>
        <w:t xml:space="preserve">and </w:t>
      </w:r>
      <w:r w:rsidR="00C3763F" w:rsidRPr="007A3D20">
        <w:rPr>
          <w:i/>
          <w:lang w:val="en-US"/>
        </w:rPr>
        <w:t>balanced accuracy</w:t>
      </w:r>
      <w:r w:rsidR="00C3763F">
        <w:rPr>
          <w:rFonts w:eastAsiaTheme="minorEastAsia"/>
          <w:i/>
          <w:lang w:val="en-US"/>
        </w:rPr>
        <w:t xml:space="preserve"> </w:t>
      </w:r>
      <w:r>
        <w:rPr>
          <w:rFonts w:eastAsiaTheme="minorEastAsia"/>
          <w:lang w:val="en-US"/>
        </w:rPr>
        <w:t>metrics</w:t>
      </w:r>
      <w:r w:rsidR="00E92313">
        <w:rPr>
          <w:rFonts w:eastAsiaTheme="minorEastAsia"/>
          <w:lang w:val="en-US"/>
        </w:rPr>
        <w:t xml:space="preserve"> across the included studies</w:t>
      </w:r>
      <w:r>
        <w:rPr>
          <w:rFonts w:eastAsiaTheme="minorEastAsia"/>
          <w:lang w:val="en-US"/>
        </w:rPr>
        <w:t xml:space="preserve">, we fitted two versions of the so-called </w:t>
      </w:r>
      <w:r>
        <w:rPr>
          <w:rFonts w:eastAsiaTheme="minorEastAsia"/>
          <w:i/>
          <w:lang w:val="en-US"/>
        </w:rPr>
        <w:t xml:space="preserve">correlated-hierarchical effects </w:t>
      </w:r>
      <w:r w:rsidRPr="00CA7E26">
        <w:rPr>
          <w:rFonts w:eastAsiaTheme="minorEastAsia"/>
          <w:lang w:val="en-US"/>
        </w:rPr>
        <w:t>(CHE)</w:t>
      </w:r>
      <w:r>
        <w:rPr>
          <w:rFonts w:eastAsiaTheme="minorEastAsia"/>
          <w:lang w:val="en-US"/>
        </w:rPr>
        <w:t xml:space="preserve"> </w:t>
      </w:r>
      <w:r w:rsidR="00032250">
        <w:rPr>
          <w:rFonts w:eastAsiaTheme="minorEastAsia"/>
          <w:lang w:val="en-US"/>
        </w:rPr>
        <w:t xml:space="preserve">working </w:t>
      </w:r>
      <w:r>
        <w:rPr>
          <w:rFonts w:eastAsiaTheme="minorEastAsia"/>
          <w:lang w:val="en-US"/>
        </w:rPr>
        <w:t xml:space="preserve">models </w:t>
      </w:r>
      <w:r>
        <w:rPr>
          <w:rFonts w:eastAsiaTheme="minorEastAsia"/>
          <w:lang w:val="en-US"/>
        </w:rPr>
        <w:fldChar w:fldCharType="begin" w:fldLock="1"/>
      </w:r>
      <w:r w:rsidR="00DE061E">
        <w:rPr>
          <w:rFonts w:eastAsiaTheme="minorEastAsia"/>
          <w:lang w:val="en-US"/>
        </w:rPr>
        <w:instrText>ADDIN CSL_CITATION {"citationItems":[{"id":"ITEM-1","itemData":{"DOI":"10.1007/s11121-021-01246-3","ISSN":"1573-6695","author":[{"dropping-particle":"","family":"Pustejovsky","given":"James E.","non-dropping-particle":"","parse-names":false,"suffix":""},{"dropping-particle":"","family":"Tipton","given":"Elizabeth","non-dropping-particle":"","parse-names":false,"suffix":""}],"container-title":"Prevention Science","id":"ITEM-1","issue":"1","issued":{"date-parts":[["2021"]]},"page":"425–438","publisher":"Springer","title":"Meta-analysis with robust variance estimation: Expanding the range of working models","type":"article-journal","volume":"23"},"uris":["http://www.mendeley.com/documents/?uuid=22f7dd29-efe8-42d5-9131-72bad9d38306"]}],"mendeley":{"formattedCitation":"(Pustejovsky &amp; Tipton, 2021)","plainTextFormattedCitation":"(Pustejovsky &amp; Tipton, 2021)","previouslyFormattedCitation":"(Pustejovsky &amp; Tipton, 2021)"},"properties":{"noteIndex":0},"schema":"https://github.com/citation-style-language/schema/raw/master/csl-citation.json"}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(Pustejovsky &amp; Tipton, 2021)</w:t>
      </w:r>
      <w:r>
        <w:rPr>
          <w:rFonts w:eastAsiaTheme="minorEastAsia"/>
          <w:lang w:val="en-US"/>
        </w:rPr>
        <w:fldChar w:fldCharType="end"/>
      </w:r>
      <w:r>
        <w:rPr>
          <w:rFonts w:eastAsiaTheme="minorEastAsia"/>
          <w:lang w:val="en-US"/>
        </w:rPr>
        <w:t xml:space="preserve">. </w:t>
      </w:r>
      <w:r w:rsidR="00CA7E26">
        <w:rPr>
          <w:rFonts w:eastAsiaTheme="minorEastAsia"/>
          <w:lang w:val="en-US"/>
        </w:rPr>
        <w:t xml:space="preserve">For </w:t>
      </w:r>
      <w:r w:rsidR="00E9329A">
        <w:rPr>
          <w:rFonts w:eastAsiaTheme="minorEastAsia"/>
          <w:lang w:val="en-US"/>
        </w:rPr>
        <w:t xml:space="preserve">the </w:t>
      </w:r>
      <w:r w:rsidR="00CA7E26">
        <w:rPr>
          <w:rFonts w:eastAsiaTheme="minorEastAsia"/>
          <w:lang w:val="en-US"/>
        </w:rPr>
        <w:t xml:space="preserve">investigation </w:t>
      </w:r>
      <w:r w:rsidR="00E9329A">
        <w:rPr>
          <w:rFonts w:eastAsiaTheme="minorEastAsia"/>
          <w:lang w:val="en-US"/>
        </w:rPr>
        <w:t>regarding</w:t>
      </w:r>
      <w:r w:rsidR="00CA7E26">
        <w:rPr>
          <w:rFonts w:eastAsiaTheme="minorEastAsia"/>
          <w:lang w:val="en-US"/>
        </w:rPr>
        <w:t xml:space="preserve"> differential performance</w:t>
      </w:r>
      <w:r w:rsidR="00032250">
        <w:rPr>
          <w:rFonts w:eastAsiaTheme="minorEastAsia"/>
          <w:lang w:val="en-US"/>
        </w:rPr>
        <w:t>s</w:t>
      </w:r>
      <w:r w:rsidR="00CA7E26">
        <w:rPr>
          <w:rFonts w:eastAsiaTheme="minorEastAsia"/>
          <w:lang w:val="en-US"/>
        </w:rPr>
        <w:t xml:space="preserve"> between </w:t>
      </w:r>
      <w:r w:rsidR="00C7413A">
        <w:rPr>
          <w:rFonts w:eastAsiaTheme="minorEastAsia"/>
          <w:lang w:val="en-US"/>
        </w:rPr>
        <w:t xml:space="preserve">assistant </w:t>
      </w:r>
      <w:r w:rsidR="00CA7E26">
        <w:rPr>
          <w:rFonts w:eastAsiaTheme="minorEastAsia"/>
          <w:lang w:val="en-US"/>
        </w:rPr>
        <w:t xml:space="preserve">and author screeners, we applied the </w:t>
      </w:r>
      <w:r w:rsidR="00CA7E26" w:rsidRPr="00032250">
        <w:rPr>
          <w:rFonts w:eastAsiaTheme="minorEastAsia"/>
          <w:i/>
          <w:lang w:val="en-US"/>
        </w:rPr>
        <w:t>subgroup</w:t>
      </w:r>
      <w:r w:rsidR="00032250" w:rsidRPr="00032250">
        <w:rPr>
          <w:rFonts w:eastAsiaTheme="minorEastAsia"/>
          <w:i/>
          <w:lang w:val="en-US"/>
        </w:rPr>
        <w:t xml:space="preserve"> </w:t>
      </w:r>
      <w:r w:rsidR="00CA7E26" w:rsidRPr="00032250">
        <w:rPr>
          <w:rFonts w:eastAsiaTheme="minorEastAsia"/>
          <w:i/>
          <w:lang w:val="en-US"/>
        </w:rPr>
        <w:t>correlated effects</w:t>
      </w:r>
      <w:r w:rsidR="00CA7E26">
        <w:rPr>
          <w:rFonts w:eastAsiaTheme="minorEastAsia"/>
          <w:lang w:val="en-US"/>
        </w:rPr>
        <w:t xml:space="preserve"> (SCE+) model, whereas we used the CHE-RVE model when analyzing the NIPH performance</w:t>
      </w:r>
      <w:r w:rsidR="00C3763F">
        <w:rPr>
          <w:rFonts w:eastAsiaTheme="minorEastAsia"/>
          <w:lang w:val="en-US"/>
        </w:rPr>
        <w:t xml:space="preserve"> data</w:t>
      </w:r>
      <w:r w:rsidR="00CA7E26">
        <w:rPr>
          <w:rFonts w:eastAsiaTheme="minorEastAsia"/>
          <w:lang w:val="en-US"/>
        </w:rPr>
        <w:t xml:space="preserve">. </w:t>
      </w:r>
      <w:r w:rsidR="002B3B8E">
        <w:rPr>
          <w:rFonts w:eastAsiaTheme="minorEastAsia"/>
          <w:lang w:val="en-US"/>
        </w:rPr>
        <w:t>Both types of models</w:t>
      </w:r>
      <w:r w:rsidR="00032250">
        <w:rPr>
          <w:rFonts w:eastAsiaTheme="minorEastAsia"/>
          <w:lang w:val="en-US"/>
        </w:rPr>
        <w:t xml:space="preserve"> account for the multi-level structure </w:t>
      </w:r>
      <w:r w:rsidR="00C7413A">
        <w:rPr>
          <w:rFonts w:eastAsiaTheme="minorEastAsia"/>
          <w:lang w:val="en-US"/>
        </w:rPr>
        <w:t xml:space="preserve">of the data </w:t>
      </w:r>
      <w:r w:rsidR="00032250">
        <w:rPr>
          <w:rFonts w:eastAsiaTheme="minorEastAsia"/>
          <w:lang w:val="en-US"/>
        </w:rPr>
        <w:t xml:space="preserve">with </w:t>
      </w:r>
      <w:r w:rsidR="00C3763F">
        <w:rPr>
          <w:rFonts w:eastAsiaTheme="minorEastAsia"/>
          <w:lang w:val="en-US"/>
        </w:rPr>
        <w:t xml:space="preserve">the screener </w:t>
      </w:r>
      <w:r w:rsidR="00032250">
        <w:rPr>
          <w:rFonts w:eastAsiaTheme="minorEastAsia"/>
          <w:lang w:val="en-US"/>
        </w:rPr>
        <w:t xml:space="preserve">performance measures </w:t>
      </w:r>
      <w:r w:rsidR="006062BF">
        <w:rPr>
          <w:rFonts w:eastAsiaTheme="minorEastAsia"/>
          <w:lang w:val="en-US"/>
        </w:rPr>
        <w:t xml:space="preserve">being </w:t>
      </w:r>
      <w:r w:rsidR="00032250">
        <w:rPr>
          <w:rFonts w:eastAsiaTheme="minorEastAsia"/>
          <w:lang w:val="en-US"/>
        </w:rPr>
        <w:t xml:space="preserve">nested within studies. At the same time, the models account for the correlation between the within-study performance estimates. The sample correlation, </w:t>
      </w:r>
      <m:oMath>
        <m:r>
          <w:rPr>
            <w:rFonts w:ascii="Cambria Math" w:eastAsiaTheme="minorEastAsia" w:hAnsi="Cambria Math"/>
            <w:lang w:val="en-US"/>
          </w:rPr>
          <m:t>ρ</m:t>
        </m:r>
      </m:oMath>
      <w:r w:rsidR="00032250">
        <w:rPr>
          <w:rFonts w:eastAsiaTheme="minorEastAsia"/>
          <w:lang w:val="en-US"/>
        </w:rPr>
        <w:t xml:space="preserve">, is often entirely or partially unknown and must be imputed. In all the used working models, we assumed </w:t>
      </w:r>
      <m:oMath>
        <m:r>
          <w:rPr>
            <w:rFonts w:ascii="Cambria Math" w:eastAsiaTheme="minorEastAsia" w:hAnsi="Cambria Math"/>
            <w:lang w:val="en-US"/>
          </w:rPr>
          <m:t>ρ=.7</m:t>
        </m:r>
      </m:oMath>
      <w:r w:rsidR="00390F19">
        <w:rPr>
          <w:rFonts w:eastAsiaTheme="minorEastAsia"/>
          <w:lang w:val="en-US"/>
        </w:rPr>
        <w:t xml:space="preserve">. </w:t>
      </w:r>
    </w:p>
    <w:p w14:paraId="1E4705E9" w14:textId="77777777" w:rsidR="00B753E8" w:rsidRDefault="00390F19" w:rsidP="002E603F">
      <w:pPr>
        <w:spacing w:after="0" w:line="360" w:lineRule="auto"/>
        <w:ind w:firstLine="1304"/>
        <w:jc w:val="both"/>
        <w:rPr>
          <w:rFonts w:eastAsiaTheme="minorEastAsia"/>
          <w:lang w:val="en-US"/>
        </w:rPr>
      </w:pPr>
      <w:r>
        <w:rPr>
          <w:rFonts w:eastAsiaTheme="minorEastAsia"/>
          <w:lang w:val="en-US"/>
        </w:rPr>
        <w:t xml:space="preserve">To guard against model misspecification both models </w:t>
      </w:r>
      <w:r w:rsidR="00032250">
        <w:rPr>
          <w:rFonts w:eastAsiaTheme="minorEastAsia"/>
          <w:lang w:val="en-US"/>
        </w:rPr>
        <w:t xml:space="preserve">have incorporated robust variance estimators. The main difference between the two models is </w:t>
      </w:r>
      <w:r w:rsidR="00F90BAC">
        <w:rPr>
          <w:rFonts w:eastAsiaTheme="minorEastAsia"/>
          <w:lang w:val="en-US"/>
        </w:rPr>
        <w:t xml:space="preserve">that they draw on slightly </w:t>
      </w:r>
      <w:r w:rsidR="00C7413A">
        <w:rPr>
          <w:rFonts w:eastAsiaTheme="minorEastAsia"/>
          <w:lang w:val="en-US"/>
        </w:rPr>
        <w:t xml:space="preserve">different weighting schemes but the SCE model is generally recognized as the main working </w:t>
      </w:r>
      <w:r w:rsidR="000C7E30">
        <w:rPr>
          <w:rFonts w:eastAsiaTheme="minorEastAsia"/>
          <w:lang w:val="en-US"/>
        </w:rPr>
        <w:t>engine</w:t>
      </w:r>
      <w:r w:rsidR="00032250">
        <w:rPr>
          <w:rFonts w:eastAsiaTheme="minorEastAsia"/>
          <w:lang w:val="en-US"/>
        </w:rPr>
        <w:t xml:space="preserve"> </w:t>
      </w:r>
      <w:r w:rsidR="00C7413A">
        <w:rPr>
          <w:rFonts w:eastAsiaTheme="minorEastAsia"/>
          <w:lang w:val="en-US"/>
        </w:rPr>
        <w:t>for deriving</w:t>
      </w:r>
      <w:r w:rsidR="00032250">
        <w:rPr>
          <w:rFonts w:eastAsiaTheme="minorEastAsia"/>
          <w:lang w:val="en-US"/>
        </w:rPr>
        <w:t xml:space="preserve"> subgroup effects </w:t>
      </w:r>
      <w:r w:rsidR="00C7413A">
        <w:rPr>
          <w:rFonts w:eastAsiaTheme="minorEastAsia"/>
          <w:lang w:val="en-US"/>
        </w:rPr>
        <w:t>and conducting</w:t>
      </w:r>
      <w:r w:rsidR="00032250">
        <w:rPr>
          <w:rFonts w:eastAsiaTheme="minorEastAsia"/>
          <w:lang w:val="en-US"/>
        </w:rPr>
        <w:t xml:space="preserve"> reliable contrast tests </w:t>
      </w:r>
      <w:r w:rsidR="00032250">
        <w:rPr>
          <w:rFonts w:eastAsiaTheme="minorEastAsia"/>
          <w:lang w:val="en-US"/>
        </w:rPr>
        <w:fldChar w:fldCharType="begin" w:fldLock="1"/>
      </w:r>
      <w:r w:rsidR="00DE061E">
        <w:rPr>
          <w:rFonts w:eastAsiaTheme="minorEastAsia"/>
          <w:lang w:val="en-US"/>
        </w:rPr>
        <w:instrText>ADDIN CSL_CITATION {"citationItems":[{"id":"ITEM-1","itemData":{"DOI":"10.1007/s11121-021-01246-3","ISSN":"1573-6695","author":[{"dropping-particle":"","family":"Pustejovsky","given":"James E.","non-dropping-particle":"","parse-names":false,"suffix":""},{"dropping-particle":"","family":"Tipton","given":"Elizabeth","non-dropping-particle":"","parse-names":false,"suffix":""}],"container-title":"Prevention Science","id":"ITEM-1","issue":"1","issued":{"date-parts":[["2021"]]},"page":"425–438","publisher":"Springer","title":"Meta-analysis with robust variance estimation: Expanding the range of working models","type":"article-journal","volume":"23"},"uris":["http://www.mendeley.com/documents/?uuid=22f7dd29-efe8-42d5-9131-72bad9d38306"]}],"mendeley":{"formattedCitation":"(Pustejovsky &amp; Tipton, 2021)","plainTextFormattedCitation":"(Pustejovsky &amp; Tipton, 2021)","previouslyFormattedCitation":"(Pustejovsky &amp; Tipton, 2021)"},"properties":{"noteIndex":0},"schema":"https://github.com/citation-style-language/schema/raw/master/csl-citation.json"}</w:instrText>
      </w:r>
      <w:r w:rsidR="00032250">
        <w:rPr>
          <w:rFonts w:eastAsiaTheme="minorEastAsia"/>
          <w:lang w:val="en-US"/>
        </w:rPr>
        <w:fldChar w:fldCharType="separate"/>
      </w:r>
      <w:r w:rsidR="00DE061E" w:rsidRPr="00DE061E">
        <w:rPr>
          <w:rFonts w:eastAsiaTheme="minorEastAsia"/>
          <w:noProof/>
          <w:lang w:val="en-US"/>
        </w:rPr>
        <w:t>(Pustejovsky &amp; Tipton, 2021)</w:t>
      </w:r>
      <w:r w:rsidR="00032250">
        <w:rPr>
          <w:rFonts w:eastAsiaTheme="minorEastAsia"/>
          <w:lang w:val="en-US"/>
        </w:rPr>
        <w:fldChar w:fldCharType="end"/>
      </w:r>
      <w:r w:rsidR="00032250">
        <w:rPr>
          <w:rFonts w:eastAsiaTheme="minorEastAsia"/>
          <w:lang w:val="en-US"/>
        </w:rPr>
        <w:t>. For differential effects comparisons, we used the HTZ Wald test suggested by Tip</w:t>
      </w:r>
      <w:r w:rsidR="00E9329A">
        <w:rPr>
          <w:rFonts w:eastAsiaTheme="minorEastAsia"/>
          <w:lang w:val="en-US"/>
        </w:rPr>
        <w:t>t</w:t>
      </w:r>
      <w:r w:rsidR="00032250">
        <w:rPr>
          <w:rFonts w:eastAsiaTheme="minorEastAsia"/>
          <w:lang w:val="en-US"/>
        </w:rPr>
        <w:t xml:space="preserve">on and Pustejovsky </w:t>
      </w:r>
      <w:r w:rsidR="00032250">
        <w:rPr>
          <w:rFonts w:eastAsiaTheme="minorEastAsia"/>
          <w:lang w:val="en-US"/>
        </w:rPr>
        <w:fldChar w:fldCharType="begin" w:fldLock="1"/>
      </w:r>
      <w:r w:rsidR="00DE061E">
        <w:rPr>
          <w:rFonts w:eastAsiaTheme="minorEastAsia"/>
          <w:lang w:val="en-US"/>
        </w:rPr>
        <w:instrText>ADDIN CSL_CITATION {"citationItems":[{"id":"ITEM-1","itemData":{"DOI":"10.3102/1076998615606099","ISSN":"1076-9986","abstract":"Meta-analyses often include studies that report multiple effect sizes based on a common pool of subjects or that report effect sizes from several samples that were treated with very similar research protocols. The inclusion of such studies introduces dependence among the effect size estimates. When the number of studies is large, robust variance estimation (RVE) provides a method for pooling dependent effects, even when information on the exact dependence structure is not available. When the number of studies is small or moderate, however, test statistics and confidence intervals based on RVE can have inflated Type I error. This article describes and investigates several small-sample adjustments to F-statistics based on RVE. Simulation results demonstrate that one such test, which approximates the test statistic using Hotelling’s T2 distribution, is level-α and uniformly more powerful than the others. An empirical application demonstrates how results based on this test compare...","author":[{"dropping-particle":"","family":"Tipton","given":"Elizabeth","non-dropping-particle":"","parse-names":false,"suffix":""},{"dropping-particle":"","family":"Pustejovsky","given":"James E.","non-dropping-particle":"","parse-names":false,"suffix":""}],"container-title":"Journal of Educational and Behavioral Statistics","id":"ITEM-1","issue":"6","issued":{"date-parts":[["2015"]]},"page":"604-634","publisher":"SAGE Publications","publisher-place":"Los Angeles, CA","title":"Small-sample adjustments for tests of moderators and model fit using robust variance estimation in meta-regression","type":"article-journal","volume":"40"},"suppress-author":1,"uris":["http://www.mendeley.com/documents/?uuid=7bdaf0b1-d9a5-4133-bb00-b91eb16a2ba7"]}],"mendeley":{"formattedCitation":"(2015)","plainTextFormattedCitation":"(2015)","previouslyFormattedCitation":"(2015)"},"properties":{"noteIndex":0},"schema":"https://github.com/citation-style-language/schema/raw/master/csl-citation.json"}</w:instrText>
      </w:r>
      <w:r w:rsidR="00032250">
        <w:rPr>
          <w:rFonts w:eastAsiaTheme="minorEastAsia"/>
          <w:lang w:val="en-US"/>
        </w:rPr>
        <w:fldChar w:fldCharType="separate"/>
      </w:r>
      <w:r w:rsidR="00DE061E" w:rsidRPr="00DE061E">
        <w:rPr>
          <w:rFonts w:eastAsiaTheme="minorEastAsia"/>
          <w:noProof/>
          <w:lang w:val="en-US"/>
        </w:rPr>
        <w:t>(2015)</w:t>
      </w:r>
      <w:r w:rsidR="00032250">
        <w:rPr>
          <w:rFonts w:eastAsiaTheme="minorEastAsia"/>
          <w:lang w:val="en-US"/>
        </w:rPr>
        <w:fldChar w:fldCharType="end"/>
      </w:r>
      <w:r w:rsidR="00032250">
        <w:rPr>
          <w:rFonts w:eastAsiaTheme="minorEastAsia"/>
          <w:lang w:val="en-US"/>
        </w:rPr>
        <w:t xml:space="preserve">. </w:t>
      </w:r>
    </w:p>
    <w:p w14:paraId="12F9116B" w14:textId="408E0E84" w:rsidR="00037E9A" w:rsidRPr="00CB5104" w:rsidRDefault="00B753E8" w:rsidP="002E603F">
      <w:pPr>
        <w:spacing w:after="0" w:line="360" w:lineRule="auto"/>
        <w:ind w:firstLine="1304"/>
        <w:jc w:val="both"/>
        <w:rPr>
          <w:rFonts w:eastAsiaTheme="minorEastAsia"/>
          <w:lang w:val="en-US"/>
        </w:rPr>
      </w:pPr>
      <w:r>
        <w:rPr>
          <w:rFonts w:eastAsiaTheme="minorEastAsia"/>
          <w:lang w:val="en-US"/>
        </w:rPr>
        <w:t>For</w:t>
      </w:r>
      <w:r w:rsidR="00CB5104">
        <w:rPr>
          <w:rFonts w:eastAsiaTheme="minorEastAsia"/>
          <w:lang w:val="en-US"/>
        </w:rPr>
        <w:t xml:space="preserve"> both models, we estimated two sources of heterogeneity</w:t>
      </w:r>
      <w:r w:rsidR="009A4CD1">
        <w:rPr>
          <w:rFonts w:eastAsiaTheme="minorEastAsia"/>
          <w:lang w:val="en-US"/>
        </w:rPr>
        <w:t xml:space="preserve">; </w:t>
      </w:r>
      <w:r w:rsidR="00CB5104">
        <w:rPr>
          <w:rFonts w:eastAsiaTheme="minorEastAsia"/>
          <w:lang w:val="en-US"/>
        </w:rPr>
        <w:t xml:space="preserve">the variability of the </w:t>
      </w:r>
      <w:r w:rsidR="00C7413A">
        <w:rPr>
          <w:rFonts w:eastAsiaTheme="minorEastAsia"/>
          <w:lang w:val="en-US"/>
        </w:rPr>
        <w:t>true</w:t>
      </w:r>
      <w:r w:rsidR="00E92313">
        <w:rPr>
          <w:rFonts w:eastAsiaTheme="minorEastAsia"/>
          <w:lang w:val="en-US"/>
        </w:rPr>
        <w:t xml:space="preserve"> screener</w:t>
      </w:r>
      <w:r w:rsidR="00C7413A">
        <w:rPr>
          <w:rFonts w:eastAsiaTheme="minorEastAsia"/>
          <w:lang w:val="en-US"/>
        </w:rPr>
        <w:t xml:space="preserve"> </w:t>
      </w:r>
      <w:r w:rsidR="00CB5104">
        <w:rPr>
          <w:rFonts w:eastAsiaTheme="minorEastAsia"/>
          <w:lang w:val="en-US"/>
        </w:rPr>
        <w:t>performance</w:t>
      </w:r>
      <w:r w:rsidR="00E92313">
        <w:rPr>
          <w:rFonts w:eastAsiaTheme="minorEastAsia"/>
          <w:lang w:val="en-US"/>
        </w:rPr>
        <w:t xml:space="preserve">s </w:t>
      </w:r>
      <w:r w:rsidR="00CB5104">
        <w:rPr>
          <w:rFonts w:eastAsiaTheme="minorEastAsia"/>
          <w:lang w:val="en-US"/>
        </w:rPr>
        <w:t>within (</w:t>
      </w:r>
      <m:oMath>
        <m:r>
          <w:rPr>
            <w:rFonts w:ascii="Cambria Math" w:eastAsiaTheme="minorEastAsia" w:hAnsi="Cambria Math"/>
            <w:lang w:val="en-US"/>
          </w:rPr>
          <m:t>ω</m:t>
        </m:r>
      </m:oMath>
      <w:r w:rsidR="00CB5104">
        <w:rPr>
          <w:rFonts w:eastAsiaTheme="minorEastAsia"/>
          <w:lang w:val="en-US"/>
        </w:rPr>
        <w:t>) and between studies (</w:t>
      </w:r>
      <m:oMath>
        <m:r>
          <w:rPr>
            <w:rFonts w:ascii="Cambria Math" w:eastAsiaTheme="minorEastAsia" w:hAnsi="Cambria Math"/>
            <w:lang w:val="en-US"/>
          </w:rPr>
          <m:t>τ</m:t>
        </m:r>
      </m:oMath>
      <w:r w:rsidR="00CB5104">
        <w:rPr>
          <w:rFonts w:eastAsiaTheme="minorEastAsia"/>
          <w:lang w:val="en-US"/>
        </w:rPr>
        <w:t>). This allowed us to investigate at what</w:t>
      </w:r>
      <w:r w:rsidR="00626832">
        <w:rPr>
          <w:rFonts w:eastAsiaTheme="minorEastAsia"/>
          <w:lang w:val="en-US"/>
        </w:rPr>
        <w:t xml:space="preserve"> (if any)</w:t>
      </w:r>
      <w:r w:rsidR="00CB5104">
        <w:rPr>
          <w:rFonts w:eastAsiaTheme="minorEastAsia"/>
          <w:lang w:val="en-US"/>
        </w:rPr>
        <w:t xml:space="preserve"> level the largest true difference between the human screener performances existed. </w:t>
      </w:r>
      <w:r w:rsidR="002B3B8E" w:rsidRPr="00CB5104">
        <w:rPr>
          <w:rFonts w:eastAsiaTheme="minorEastAsia"/>
          <w:lang w:val="en-US"/>
        </w:rPr>
        <w:t xml:space="preserve"> </w:t>
      </w:r>
      <w:r w:rsidR="00CA7E26" w:rsidRPr="00CB5104">
        <w:rPr>
          <w:rFonts w:eastAsiaTheme="minorEastAsia"/>
          <w:lang w:val="en-US"/>
        </w:rPr>
        <w:t xml:space="preserve">  </w:t>
      </w:r>
      <w:r w:rsidR="00B6328D" w:rsidRPr="00CB5104">
        <w:rPr>
          <w:rFonts w:eastAsiaTheme="minorEastAsia"/>
          <w:lang w:val="en-US"/>
        </w:rPr>
        <w:t xml:space="preserve"> </w:t>
      </w:r>
    </w:p>
    <w:p w14:paraId="1B552F3D" w14:textId="5330C2C4" w:rsidR="005860BB" w:rsidRPr="000C3068" w:rsidRDefault="005860BB" w:rsidP="00BE290F">
      <w:pPr>
        <w:spacing w:after="0" w:line="360" w:lineRule="auto"/>
        <w:jc w:val="both"/>
        <w:rPr>
          <w:i/>
          <w:lang w:val="en-US"/>
        </w:rPr>
      </w:pPr>
      <w:r w:rsidRPr="000C3068">
        <w:rPr>
          <w:i/>
          <w:lang w:val="en-US"/>
        </w:rPr>
        <w:t xml:space="preserve">3.2.3 </w:t>
      </w:r>
      <w:r w:rsidR="009B00B6">
        <w:rPr>
          <w:i/>
          <w:lang w:val="en-US"/>
        </w:rPr>
        <w:t>Typical human screening performance results</w:t>
      </w:r>
    </w:p>
    <w:p w14:paraId="50E67BF0" w14:textId="0594273E" w:rsidR="00FC3076" w:rsidRDefault="00DC4895" w:rsidP="002E603F">
      <w:pPr>
        <w:spacing w:after="0" w:line="360" w:lineRule="auto"/>
        <w:ind w:firstLine="1304"/>
        <w:jc w:val="both"/>
        <w:rPr>
          <w:lang w:val="en-US"/>
        </w:rPr>
      </w:pPr>
      <w:r>
        <w:rPr>
          <w:lang w:val="en-US"/>
        </w:rPr>
        <w:t xml:space="preserve">All individual screening performances across the included reviews </w:t>
      </w:r>
      <w:r w:rsidR="00192248">
        <w:rPr>
          <w:lang w:val="en-US"/>
        </w:rPr>
        <w:t xml:space="preserve">and </w:t>
      </w:r>
      <w:r w:rsidR="00037E9A">
        <w:rPr>
          <w:lang w:val="en-US"/>
        </w:rPr>
        <w:t>their</w:t>
      </w:r>
      <w:r w:rsidR="00192248">
        <w:rPr>
          <w:lang w:val="en-US"/>
        </w:rPr>
        <w:t xml:space="preserve"> </w:t>
      </w:r>
      <w:r w:rsidR="00037E9A">
        <w:rPr>
          <w:lang w:val="en-US"/>
        </w:rPr>
        <w:t xml:space="preserve">distribution </w:t>
      </w:r>
      <w:r w:rsidR="00192248">
        <w:rPr>
          <w:lang w:val="en-US"/>
        </w:rPr>
        <w:t xml:space="preserve">around the overall performance means </w:t>
      </w:r>
      <w:r>
        <w:rPr>
          <w:lang w:val="en-US"/>
        </w:rPr>
        <w:t xml:space="preserve">are </w:t>
      </w:r>
      <w:r w:rsidR="00037E9A">
        <w:rPr>
          <w:lang w:val="en-US"/>
        </w:rPr>
        <w:t xml:space="preserve">illustrated </w:t>
      </w:r>
      <w:r>
        <w:rPr>
          <w:lang w:val="en-US"/>
        </w:rPr>
        <w:t>in Figures 2 and 3.</w:t>
      </w:r>
      <w:r w:rsidR="00FC3076">
        <w:rPr>
          <w:lang w:val="en-US"/>
        </w:rPr>
        <w:t xml:space="preserve"> In this section, we primarily comment on the results for the recall and specificity measures, since these are the main metrics we use to derive and develop </w:t>
      </w:r>
      <w:r w:rsidR="00B839DB">
        <w:rPr>
          <w:lang w:val="en-US"/>
        </w:rPr>
        <w:t xml:space="preserve">the </w:t>
      </w:r>
      <w:r w:rsidR="00FC3076">
        <w:rPr>
          <w:lang w:val="en-US"/>
        </w:rPr>
        <w:t xml:space="preserve">benchmark scheme. All results can be found in the background material. </w:t>
      </w:r>
    </w:p>
    <w:p w14:paraId="0B2924CA" w14:textId="23F83F98" w:rsidR="00121068" w:rsidRDefault="00B753E8" w:rsidP="002E603F">
      <w:pPr>
        <w:spacing w:after="0" w:line="360" w:lineRule="auto"/>
        <w:ind w:firstLine="1304"/>
        <w:jc w:val="both"/>
        <w:rPr>
          <w:lang w:val="en-US"/>
        </w:rPr>
      </w:pPr>
      <w:r>
        <w:rPr>
          <w:lang w:val="en-US"/>
        </w:rPr>
        <w:t>Across</w:t>
      </w:r>
      <w:r w:rsidR="00FC3076">
        <w:rPr>
          <w:lang w:val="en-US"/>
        </w:rPr>
        <w:t xml:space="preserve"> the included Campbell </w:t>
      </w:r>
      <w:r>
        <w:rPr>
          <w:lang w:val="en-US"/>
        </w:rPr>
        <w:t>Systematic R</w:t>
      </w:r>
      <w:r w:rsidR="00FC3076">
        <w:rPr>
          <w:lang w:val="en-US"/>
        </w:rPr>
        <w:t>eview</w:t>
      </w:r>
      <w:r>
        <w:rPr>
          <w:lang w:val="en-US"/>
        </w:rPr>
        <w:t>s</w:t>
      </w:r>
      <w:r w:rsidR="00FC3076">
        <w:rPr>
          <w:lang w:val="en-US"/>
        </w:rPr>
        <w:t>, w</w:t>
      </w:r>
      <w:r w:rsidR="001A0C60">
        <w:rPr>
          <w:lang w:val="en-US"/>
        </w:rPr>
        <w:t xml:space="preserve">e found the overall average </w:t>
      </w:r>
      <w:r w:rsidR="001A0C60" w:rsidRPr="000C3068">
        <w:rPr>
          <w:i/>
          <w:lang w:val="en-US"/>
        </w:rPr>
        <w:t>recall</w:t>
      </w:r>
      <w:r w:rsidR="00EC6E04">
        <w:rPr>
          <w:i/>
          <w:lang w:val="en-US"/>
        </w:rPr>
        <w:t xml:space="preserve"> </w:t>
      </w:r>
      <w:r w:rsidR="00EC6E04">
        <w:rPr>
          <w:lang w:val="en-US"/>
        </w:rPr>
        <w:t>value</w:t>
      </w:r>
      <w:r w:rsidR="001A0C60">
        <w:rPr>
          <w:lang w:val="en-US"/>
        </w:rPr>
        <w:t xml:space="preserve"> for the assistant and author screeners</w:t>
      </w:r>
      <w:r w:rsidR="002429D3">
        <w:rPr>
          <w:lang w:val="en-US"/>
        </w:rPr>
        <w:t xml:space="preserve"> </w:t>
      </w:r>
      <w:r w:rsidR="001A0C60">
        <w:rPr>
          <w:lang w:val="en-US"/>
        </w:rPr>
        <w:t>to be .78</w:t>
      </w:r>
      <w:r w:rsidR="007A3D20">
        <w:rPr>
          <w:lang w:val="en-US"/>
        </w:rPr>
        <w:t>2</w:t>
      </w:r>
      <w:r w:rsidR="001A0C60">
        <w:rPr>
          <w:lang w:val="en-US"/>
        </w:rPr>
        <w:t xml:space="preserve">, 95% </w:t>
      </w:r>
      <w:r w:rsidR="001A0C60" w:rsidRPr="002429D3">
        <w:rPr>
          <w:i/>
          <w:lang w:val="en-US"/>
        </w:rPr>
        <w:t>CI</w:t>
      </w:r>
      <w:r w:rsidR="001A0C60">
        <w:rPr>
          <w:lang w:val="en-US"/>
        </w:rPr>
        <w:t>[.747, .8</w:t>
      </w:r>
      <w:r w:rsidR="007A3D20">
        <w:rPr>
          <w:lang w:val="en-US"/>
        </w:rPr>
        <w:t>17</w:t>
      </w:r>
      <w:r w:rsidR="001A0C60">
        <w:rPr>
          <w:lang w:val="en-US"/>
        </w:rPr>
        <w:t>] and .8</w:t>
      </w:r>
      <w:r w:rsidR="007A3D20">
        <w:rPr>
          <w:lang w:val="en-US"/>
        </w:rPr>
        <w:t>81</w:t>
      </w:r>
      <w:r w:rsidR="001A0C60">
        <w:rPr>
          <w:lang w:val="en-US"/>
        </w:rPr>
        <w:t xml:space="preserve">, 95% </w:t>
      </w:r>
      <w:r w:rsidR="001A0C60" w:rsidRPr="002429D3">
        <w:rPr>
          <w:i/>
          <w:lang w:val="en-US"/>
        </w:rPr>
        <w:t>CI</w:t>
      </w:r>
      <w:r w:rsidR="001A0C60">
        <w:rPr>
          <w:lang w:val="en-US"/>
        </w:rPr>
        <w:t>[.8</w:t>
      </w:r>
      <w:r w:rsidR="007A3D20">
        <w:rPr>
          <w:lang w:val="en-US"/>
        </w:rPr>
        <w:t>23</w:t>
      </w:r>
      <w:r w:rsidR="001A0C60">
        <w:rPr>
          <w:lang w:val="en-US"/>
        </w:rPr>
        <w:t>, .93</w:t>
      </w:r>
      <w:r w:rsidR="007A3D20">
        <w:rPr>
          <w:lang w:val="en-US"/>
        </w:rPr>
        <w:t>1</w:t>
      </w:r>
      <w:r w:rsidR="001A0C60">
        <w:rPr>
          <w:lang w:val="en-US"/>
        </w:rPr>
        <w:t>], respectively.</w:t>
      </w:r>
      <w:r w:rsidR="002429D3">
        <w:rPr>
          <w:lang w:val="en-US"/>
        </w:rPr>
        <w:t xml:space="preserve"> Hereto, we found</w:t>
      </w:r>
      <w:r w:rsidR="000C3068">
        <w:rPr>
          <w:lang w:val="en-US"/>
        </w:rPr>
        <w:t xml:space="preserve"> </w:t>
      </w:r>
      <w:r w:rsidR="002429D3">
        <w:rPr>
          <w:lang w:val="en-US"/>
        </w:rPr>
        <w:t xml:space="preserve">the two </w:t>
      </w:r>
      <w:r w:rsidR="00C3763F">
        <w:rPr>
          <w:lang w:val="en-US"/>
        </w:rPr>
        <w:t>group</w:t>
      </w:r>
      <w:r w:rsidR="00E92313">
        <w:rPr>
          <w:lang w:val="en-US"/>
        </w:rPr>
        <w:t>s’</w:t>
      </w:r>
      <w:r w:rsidR="00C3763F">
        <w:rPr>
          <w:lang w:val="en-US"/>
        </w:rPr>
        <w:t xml:space="preserve"> </w:t>
      </w:r>
      <w:r w:rsidR="002429D3">
        <w:rPr>
          <w:lang w:val="en-US"/>
        </w:rPr>
        <w:t xml:space="preserve">average </w:t>
      </w:r>
      <w:r w:rsidR="00C3763F">
        <w:rPr>
          <w:lang w:val="en-US"/>
        </w:rPr>
        <w:t>recal</w:t>
      </w:r>
      <w:r w:rsidR="000C3068">
        <w:rPr>
          <w:lang w:val="en-US"/>
        </w:rPr>
        <w:t>l</w:t>
      </w:r>
      <w:r w:rsidR="00037E9A">
        <w:rPr>
          <w:lang w:val="en-US"/>
        </w:rPr>
        <w:t xml:space="preserve"> values</w:t>
      </w:r>
      <w:r w:rsidR="00C3763F">
        <w:rPr>
          <w:lang w:val="en-US"/>
        </w:rPr>
        <w:t xml:space="preserve"> </w:t>
      </w:r>
      <w:r w:rsidR="002429D3">
        <w:rPr>
          <w:lang w:val="en-US"/>
        </w:rPr>
        <w:t>to be statistically</w:t>
      </w:r>
      <w:r w:rsidR="00BE290F">
        <w:rPr>
          <w:lang w:val="en-US"/>
        </w:rPr>
        <w:t xml:space="preserve"> </w:t>
      </w:r>
      <w:r w:rsidR="00037E9A">
        <w:rPr>
          <w:lang w:val="en-US"/>
        </w:rPr>
        <w:t xml:space="preserve">different </w:t>
      </w:r>
      <w:r w:rsidR="002429D3">
        <w:rPr>
          <w:lang w:val="en-US"/>
        </w:rPr>
        <w:t xml:space="preserve">from each other with </w:t>
      </w:r>
      <w:r w:rsidR="002429D3">
        <w:rPr>
          <w:i/>
          <w:lang w:val="en-US"/>
        </w:rPr>
        <w:t>F</w:t>
      </w:r>
      <w:r w:rsidR="002429D3">
        <w:rPr>
          <w:lang w:val="en-US"/>
        </w:rPr>
        <w:t xml:space="preserve">(1, </w:t>
      </w:r>
      <w:r w:rsidR="007A3D20">
        <w:rPr>
          <w:lang w:val="en-US"/>
        </w:rPr>
        <w:t>10.3</w:t>
      </w:r>
      <w:r w:rsidR="002429D3">
        <w:rPr>
          <w:lang w:val="en-US"/>
        </w:rPr>
        <w:t xml:space="preserve">) = </w:t>
      </w:r>
      <w:r w:rsidR="007A3D20">
        <w:rPr>
          <w:lang w:val="en-US"/>
        </w:rPr>
        <w:t>14.58</w:t>
      </w:r>
      <w:r w:rsidR="002429D3">
        <w:rPr>
          <w:lang w:val="en-US"/>
        </w:rPr>
        <w:t xml:space="preserve">, </w:t>
      </w:r>
      <w:r w:rsidR="00BE290F">
        <w:rPr>
          <w:i/>
          <w:lang w:val="en-US"/>
        </w:rPr>
        <w:t xml:space="preserve">p </w:t>
      </w:r>
      <w:r w:rsidR="007A3D20">
        <w:rPr>
          <w:lang w:val="en-US"/>
        </w:rPr>
        <w:t xml:space="preserve"> = </w:t>
      </w:r>
      <w:r w:rsidR="00BE290F">
        <w:rPr>
          <w:lang w:val="en-US"/>
        </w:rPr>
        <w:t>.00</w:t>
      </w:r>
      <w:r w:rsidR="007A3D20">
        <w:rPr>
          <w:lang w:val="en-US"/>
        </w:rPr>
        <w:t>3</w:t>
      </w:r>
      <w:r w:rsidR="00BE290F">
        <w:rPr>
          <w:lang w:val="en-US"/>
        </w:rPr>
        <w:t xml:space="preserve">. </w:t>
      </w:r>
      <w:r w:rsidR="00DE43D9">
        <w:rPr>
          <w:lang w:val="en-US"/>
        </w:rPr>
        <w:t xml:space="preserve">We detected minor substantial variations between the performance measures within studies with </w:t>
      </w:r>
      <m:oMath>
        <m:r>
          <w:rPr>
            <w:rFonts w:ascii="Cambria Math" w:hAnsi="Cambria Math"/>
            <w:lang w:val="en-US"/>
          </w:rPr>
          <m:t>ω</m:t>
        </m:r>
      </m:oMath>
      <w:r w:rsidR="00DE43D9">
        <w:rPr>
          <w:rFonts w:eastAsiaTheme="minorEastAsia"/>
          <w:lang w:val="en-US"/>
        </w:rPr>
        <w:t xml:space="preserve"> = 0.02</w:t>
      </w:r>
      <w:r w:rsidR="007A3D20">
        <w:rPr>
          <w:rFonts w:eastAsiaTheme="minorEastAsia"/>
          <w:lang w:val="en-US"/>
        </w:rPr>
        <w:t>6</w:t>
      </w:r>
      <w:r w:rsidR="00DE43D9">
        <w:rPr>
          <w:rFonts w:eastAsiaTheme="minorEastAsia"/>
          <w:lang w:val="en-US"/>
        </w:rPr>
        <w:t xml:space="preserve"> and </w:t>
      </w:r>
      <m:oMath>
        <m:r>
          <w:rPr>
            <w:rFonts w:ascii="Cambria Math" w:eastAsiaTheme="minorEastAsia" w:hAnsi="Cambria Math"/>
            <w:lang w:val="en-US"/>
          </w:rPr>
          <m:t>ω</m:t>
        </m:r>
      </m:oMath>
      <w:r w:rsidR="00DE43D9">
        <w:rPr>
          <w:rFonts w:eastAsiaTheme="minorEastAsia"/>
          <w:lang w:val="en-US"/>
        </w:rPr>
        <w:t xml:space="preserve"> </w:t>
      </w:r>
      <w:r w:rsidR="00DE43D9">
        <w:rPr>
          <w:lang w:val="en-US"/>
        </w:rPr>
        <w:t>= 0.0</w:t>
      </w:r>
      <w:r w:rsidR="007A3D20">
        <w:rPr>
          <w:lang w:val="en-US"/>
        </w:rPr>
        <w:t>35</w:t>
      </w:r>
      <w:r w:rsidR="00DE43D9">
        <w:rPr>
          <w:lang w:val="en-US"/>
        </w:rPr>
        <w:t xml:space="preserve"> for the assistant and author </w:t>
      </w:r>
      <w:r w:rsidR="00DE43D9">
        <w:rPr>
          <w:lang w:val="en-US"/>
        </w:rPr>
        <w:lastRenderedPageBreak/>
        <w:t>screeners, respectively. We were</w:t>
      </w:r>
      <w:r w:rsidR="00037E9A">
        <w:rPr>
          <w:lang w:val="en-US"/>
        </w:rPr>
        <w:t xml:space="preserve"> un</w:t>
      </w:r>
      <w:r w:rsidR="00DE43D9">
        <w:rPr>
          <w:lang w:val="en-US"/>
        </w:rPr>
        <w:t>able to detect any true differences in performance</w:t>
      </w:r>
      <w:r w:rsidR="00037E9A">
        <w:rPr>
          <w:lang w:val="en-US"/>
        </w:rPr>
        <w:t xml:space="preserve"> levels</w:t>
      </w:r>
      <w:r w:rsidR="00DE43D9">
        <w:rPr>
          <w:lang w:val="en-US"/>
        </w:rPr>
        <w:t xml:space="preserve"> between studies,</w:t>
      </w:r>
      <w:r w:rsidR="00582CFD">
        <w:rPr>
          <w:lang w:val="en-US"/>
        </w:rPr>
        <w:t xml:space="preserve"> </w:t>
      </w:r>
      <w:r w:rsidR="00DE43D9">
        <w:rPr>
          <w:lang w:val="en-US"/>
        </w:rPr>
        <w:t>indicating consistent</w:t>
      </w:r>
      <w:r w:rsidR="00037E9A">
        <w:rPr>
          <w:lang w:val="en-US"/>
        </w:rPr>
        <w:t xml:space="preserve"> average screening performances</w:t>
      </w:r>
      <w:r w:rsidR="00DE43D9">
        <w:rPr>
          <w:lang w:val="en-US"/>
        </w:rPr>
        <w:t xml:space="preserve"> across the </w:t>
      </w:r>
      <w:r w:rsidR="00210FA8">
        <w:rPr>
          <w:lang w:val="en-US"/>
        </w:rPr>
        <w:t xml:space="preserve">Campbell </w:t>
      </w:r>
      <w:r w:rsidR="00DE43D9">
        <w:rPr>
          <w:lang w:val="en-US"/>
        </w:rPr>
        <w:t>reviews</w:t>
      </w:r>
      <w:r w:rsidR="00037E9A">
        <w:rPr>
          <w:lang w:val="en-US"/>
        </w:rPr>
        <w:t>,</w:t>
      </w:r>
      <w:r w:rsidR="00C3763F">
        <w:rPr>
          <w:lang w:val="en-US"/>
        </w:rPr>
        <w:t xml:space="preserve"> both for assistants and expert screeners</w:t>
      </w:r>
      <w:r w:rsidR="00DE43D9">
        <w:rPr>
          <w:lang w:val="en-US"/>
        </w:rPr>
        <w:t xml:space="preserve">. </w:t>
      </w:r>
      <w:r w:rsidR="000837FF">
        <w:rPr>
          <w:lang w:val="en-US"/>
        </w:rPr>
        <w:t xml:space="preserve">The overall average </w:t>
      </w:r>
      <w:r w:rsidR="000837FF" w:rsidRPr="00582CFD">
        <w:rPr>
          <w:i/>
          <w:lang w:val="en-US"/>
        </w:rPr>
        <w:t>specificity</w:t>
      </w:r>
      <w:r w:rsidR="000837FF">
        <w:rPr>
          <w:lang w:val="en-US"/>
        </w:rPr>
        <w:t xml:space="preserve"> for assistant screeners was .98</w:t>
      </w:r>
      <w:r w:rsidR="00610A3E">
        <w:rPr>
          <w:lang w:val="en-US"/>
        </w:rPr>
        <w:t>0</w:t>
      </w:r>
      <w:r w:rsidR="000837FF">
        <w:rPr>
          <w:lang w:val="en-US"/>
        </w:rPr>
        <w:t xml:space="preserve">, 95% </w:t>
      </w:r>
      <w:r w:rsidR="000837FF">
        <w:rPr>
          <w:i/>
          <w:lang w:val="en-US"/>
        </w:rPr>
        <w:t>CI</w:t>
      </w:r>
      <w:r w:rsidR="000837FF">
        <w:rPr>
          <w:lang w:val="en-US"/>
        </w:rPr>
        <w:t>[.966, .990], and for review authors .9</w:t>
      </w:r>
      <w:r w:rsidR="00610A3E">
        <w:rPr>
          <w:lang w:val="en-US"/>
        </w:rPr>
        <w:t>8</w:t>
      </w:r>
      <w:r w:rsidR="007A3D20">
        <w:rPr>
          <w:lang w:val="en-US"/>
        </w:rPr>
        <w:t>8</w:t>
      </w:r>
      <w:r w:rsidR="000837FF">
        <w:rPr>
          <w:lang w:val="en-US"/>
        </w:rPr>
        <w:t xml:space="preserve">, 95% </w:t>
      </w:r>
      <w:r w:rsidR="000837FF">
        <w:rPr>
          <w:i/>
          <w:lang w:val="en-US"/>
        </w:rPr>
        <w:t>CI</w:t>
      </w:r>
      <w:r w:rsidR="000837FF">
        <w:rPr>
          <w:lang w:val="en-US"/>
        </w:rPr>
        <w:t>[.9</w:t>
      </w:r>
      <w:r w:rsidR="007A3D20">
        <w:rPr>
          <w:lang w:val="en-US"/>
        </w:rPr>
        <w:t>80</w:t>
      </w:r>
      <w:r w:rsidR="000837FF">
        <w:rPr>
          <w:lang w:val="en-US"/>
        </w:rPr>
        <w:t>,</w:t>
      </w:r>
      <w:r>
        <w:rPr>
          <w:lang w:val="en-US"/>
        </w:rPr>
        <w:t xml:space="preserve"> </w:t>
      </w:r>
      <w:r w:rsidR="000837FF">
        <w:rPr>
          <w:lang w:val="en-US"/>
        </w:rPr>
        <w:t>.995]. We found no statistically significant difference between the two average estimates</w:t>
      </w:r>
      <w:r w:rsidR="00B85654">
        <w:rPr>
          <w:lang w:val="en-US"/>
        </w:rPr>
        <w:t xml:space="preserve"> with </w:t>
      </w:r>
      <w:r w:rsidR="000837FF">
        <w:rPr>
          <w:i/>
          <w:lang w:val="en-US"/>
        </w:rPr>
        <w:t>F</w:t>
      </w:r>
      <w:r w:rsidR="000837FF">
        <w:rPr>
          <w:lang w:val="en-US"/>
        </w:rPr>
        <w:t xml:space="preserve">(1, </w:t>
      </w:r>
      <w:r w:rsidR="007A3D20">
        <w:rPr>
          <w:lang w:val="en-US"/>
        </w:rPr>
        <w:t>13.6</w:t>
      </w:r>
      <w:r w:rsidR="000837FF">
        <w:rPr>
          <w:lang w:val="en-US"/>
        </w:rPr>
        <w:t xml:space="preserve">) = </w:t>
      </w:r>
      <w:r w:rsidR="007A3D20">
        <w:rPr>
          <w:lang w:val="en-US"/>
        </w:rPr>
        <w:t>2.08</w:t>
      </w:r>
      <w:r w:rsidR="000837FF">
        <w:rPr>
          <w:lang w:val="en-US"/>
        </w:rPr>
        <w:t xml:space="preserve">, </w:t>
      </w:r>
      <w:r w:rsidR="000837FF">
        <w:rPr>
          <w:i/>
          <w:lang w:val="en-US"/>
        </w:rPr>
        <w:t xml:space="preserve">p </w:t>
      </w:r>
      <w:r w:rsidR="000837FF">
        <w:rPr>
          <w:lang w:val="en-US"/>
        </w:rPr>
        <w:t>= 0.</w:t>
      </w:r>
      <w:r w:rsidR="007A3D20">
        <w:rPr>
          <w:lang w:val="en-US"/>
        </w:rPr>
        <w:t>172</w:t>
      </w:r>
      <w:r w:rsidR="000837FF">
        <w:rPr>
          <w:lang w:val="en-US"/>
        </w:rPr>
        <w:t xml:space="preserve">. </w:t>
      </w:r>
      <w:r w:rsidR="009A42C4">
        <w:rPr>
          <w:lang w:val="en-US"/>
        </w:rPr>
        <w:t xml:space="preserve">We did only find very minor non-substantial variation within and between studies with </w:t>
      </w:r>
      <m:oMath>
        <m:r>
          <w:rPr>
            <w:rFonts w:ascii="Cambria Math" w:hAnsi="Cambria Math"/>
            <w:lang w:val="en-US"/>
          </w:rPr>
          <m:t>ω</m:t>
        </m:r>
      </m:oMath>
      <w:r w:rsidR="009A42C4">
        <w:rPr>
          <w:rFonts w:eastAsiaTheme="minorEastAsia"/>
          <w:lang w:val="en-US"/>
        </w:rPr>
        <w:t xml:space="preserve"> = 0.004 as the maximum for author screeners.</w:t>
      </w:r>
      <w:r w:rsidR="003578DB" w:rsidRPr="003578DB">
        <w:rPr>
          <w:lang w:val="en-US"/>
        </w:rPr>
        <w:t xml:space="preserve"> </w:t>
      </w:r>
      <w:r w:rsidR="003578DB">
        <w:rPr>
          <w:lang w:val="en-US"/>
        </w:rPr>
        <w:t xml:space="preserve">Moving on to the </w:t>
      </w:r>
      <w:r w:rsidR="003578DB" w:rsidRPr="00582CFD">
        <w:rPr>
          <w:i/>
          <w:lang w:val="en-US"/>
        </w:rPr>
        <w:t>balanced accuracy</w:t>
      </w:r>
      <w:r w:rsidR="003578DB">
        <w:rPr>
          <w:lang w:val="en-US"/>
        </w:rPr>
        <w:t xml:space="preserve"> metric, we found average performance levels of </w:t>
      </w:r>
      <w:r>
        <w:rPr>
          <w:lang w:val="en-US"/>
        </w:rPr>
        <w:t>.</w:t>
      </w:r>
      <w:r w:rsidR="003578DB">
        <w:rPr>
          <w:lang w:val="en-US"/>
        </w:rPr>
        <w:t xml:space="preserve">874, 95% </w:t>
      </w:r>
      <w:r w:rsidR="003578DB">
        <w:rPr>
          <w:i/>
          <w:lang w:val="en-US"/>
        </w:rPr>
        <w:t>CI</w:t>
      </w:r>
      <w:r w:rsidR="003578DB">
        <w:rPr>
          <w:lang w:val="en-US"/>
        </w:rPr>
        <w:t>[</w:t>
      </w:r>
      <w:r>
        <w:rPr>
          <w:lang w:val="en-US"/>
        </w:rPr>
        <w:t>.</w:t>
      </w:r>
      <w:r w:rsidR="003578DB">
        <w:rPr>
          <w:lang w:val="en-US"/>
        </w:rPr>
        <w:t xml:space="preserve">857, </w:t>
      </w:r>
      <w:r>
        <w:rPr>
          <w:lang w:val="en-US"/>
        </w:rPr>
        <w:t>.</w:t>
      </w:r>
      <w:r w:rsidR="003578DB">
        <w:rPr>
          <w:lang w:val="en-US"/>
        </w:rPr>
        <w:t>890]</w:t>
      </w:r>
      <w:r w:rsidR="003578DB" w:rsidRPr="003B7713">
        <w:rPr>
          <w:lang w:val="en-US"/>
        </w:rPr>
        <w:t xml:space="preserve"> </w:t>
      </w:r>
      <w:r w:rsidR="003578DB">
        <w:rPr>
          <w:lang w:val="en-US"/>
        </w:rPr>
        <w:t xml:space="preserve">among assistant screeners and.933, 95% </w:t>
      </w:r>
      <w:r w:rsidR="003578DB">
        <w:rPr>
          <w:i/>
          <w:lang w:val="en-US"/>
        </w:rPr>
        <w:t>CI</w:t>
      </w:r>
      <w:r w:rsidR="003578DB">
        <w:rPr>
          <w:lang w:val="en-US"/>
        </w:rPr>
        <w:t xml:space="preserve">[.899, .961] among author screeners. We found the difference between the group means to be statistically significant with </w:t>
      </w:r>
      <w:r w:rsidR="003578DB">
        <w:rPr>
          <w:i/>
          <w:lang w:val="en-US"/>
        </w:rPr>
        <w:t>F</w:t>
      </w:r>
      <w:r w:rsidR="003578DB">
        <w:rPr>
          <w:lang w:val="en-US"/>
        </w:rPr>
        <w:t xml:space="preserve">(1, 10.1) = 18.22, </w:t>
      </w:r>
      <w:r w:rsidR="003578DB">
        <w:rPr>
          <w:i/>
          <w:lang w:val="en-US"/>
        </w:rPr>
        <w:t>p</w:t>
      </w:r>
      <w:r w:rsidR="003578DB">
        <w:rPr>
          <w:lang w:val="en-US"/>
        </w:rPr>
        <w:t xml:space="preserve"> = .002.</w:t>
      </w:r>
    </w:p>
    <w:p w14:paraId="48B373BA" w14:textId="6AD8B21E" w:rsidR="003578DB" w:rsidRDefault="00610A3E" w:rsidP="003578DB">
      <w:pPr>
        <w:spacing w:line="360" w:lineRule="auto"/>
        <w:ind w:firstLine="1304"/>
        <w:jc w:val="both"/>
        <w:rPr>
          <w:lang w:val="en-US"/>
        </w:rPr>
      </w:pPr>
      <w:r>
        <w:rPr>
          <w:lang w:val="en-US"/>
        </w:rPr>
        <w:t xml:space="preserve">Based on these results it </w:t>
      </w:r>
      <w:r w:rsidR="003043D2">
        <w:rPr>
          <w:lang w:val="en-US"/>
        </w:rPr>
        <w:t>appear</w:t>
      </w:r>
      <w:r w:rsidR="00582CFD">
        <w:rPr>
          <w:lang w:val="en-US"/>
        </w:rPr>
        <w:t>ed</w:t>
      </w:r>
      <w:r w:rsidR="003043D2">
        <w:rPr>
          <w:lang w:val="en-US"/>
        </w:rPr>
        <w:t xml:space="preserve"> that</w:t>
      </w:r>
      <w:r w:rsidR="00856E6B">
        <w:rPr>
          <w:lang w:val="en-US"/>
        </w:rPr>
        <w:t xml:space="preserve"> compared to students,</w:t>
      </w:r>
      <w:r>
        <w:rPr>
          <w:lang w:val="en-US"/>
        </w:rPr>
        <w:t xml:space="preserve"> research</w:t>
      </w:r>
      <w:r w:rsidR="009A4CD1">
        <w:rPr>
          <w:lang w:val="en-US"/>
        </w:rPr>
        <w:t>er</w:t>
      </w:r>
      <w:r w:rsidR="00856E6B">
        <w:rPr>
          <w:lang w:val="en-US"/>
        </w:rPr>
        <w:t xml:space="preserve"> (i.e., content expert)</w:t>
      </w:r>
      <w:r>
        <w:rPr>
          <w:lang w:val="en-US"/>
        </w:rPr>
        <w:t xml:space="preserve"> screeners</w:t>
      </w:r>
      <w:r w:rsidR="009A4CD1">
        <w:rPr>
          <w:lang w:val="en-US"/>
        </w:rPr>
        <w:t xml:space="preserve"> </w:t>
      </w:r>
      <w:r>
        <w:rPr>
          <w:lang w:val="en-US"/>
        </w:rPr>
        <w:t>are substantially better at detecting relevant studies. Yet</w:t>
      </w:r>
      <w:r w:rsidR="001E6DC5">
        <w:rPr>
          <w:lang w:val="en-US"/>
        </w:rPr>
        <w:t xml:space="preserve">, </w:t>
      </w:r>
      <w:r w:rsidR="00856E6B">
        <w:rPr>
          <w:lang w:val="en-US"/>
        </w:rPr>
        <w:t xml:space="preserve">as </w:t>
      </w:r>
      <w:r w:rsidR="00582CFD">
        <w:rPr>
          <w:lang w:val="en-US"/>
        </w:rPr>
        <w:t xml:space="preserve">previously </w:t>
      </w:r>
      <w:r w:rsidR="00856E6B">
        <w:rPr>
          <w:lang w:val="en-US"/>
        </w:rPr>
        <w:t xml:space="preserve">noted, </w:t>
      </w:r>
      <w:r>
        <w:rPr>
          <w:lang w:val="en-US"/>
        </w:rPr>
        <w:t xml:space="preserve">this difference </w:t>
      </w:r>
      <w:r w:rsidR="001E6DC5">
        <w:rPr>
          <w:lang w:val="en-US"/>
        </w:rPr>
        <w:t xml:space="preserve">may </w:t>
      </w:r>
      <w:r w:rsidR="00C3763F">
        <w:rPr>
          <w:lang w:val="en-US"/>
        </w:rPr>
        <w:t xml:space="preserve">be </w:t>
      </w:r>
      <w:r>
        <w:rPr>
          <w:lang w:val="en-US"/>
        </w:rPr>
        <w:t xml:space="preserve">driven by </w:t>
      </w:r>
      <w:r w:rsidR="00C3763F">
        <w:rPr>
          <w:lang w:val="en-US"/>
        </w:rPr>
        <w:t>factors</w:t>
      </w:r>
      <w:r w:rsidR="001E6DC5">
        <w:rPr>
          <w:lang w:val="en-US"/>
        </w:rPr>
        <w:t xml:space="preserve"> other</w:t>
      </w:r>
      <w:r>
        <w:rPr>
          <w:lang w:val="en-US"/>
        </w:rPr>
        <w:t xml:space="preserve"> than </w:t>
      </w:r>
      <w:r w:rsidR="001E6DC5">
        <w:rPr>
          <w:lang w:val="en-US"/>
        </w:rPr>
        <w:t>mere</w:t>
      </w:r>
      <w:r>
        <w:rPr>
          <w:lang w:val="en-US"/>
        </w:rPr>
        <w:t xml:space="preserve"> screening </w:t>
      </w:r>
      <w:r w:rsidR="001E6DC5">
        <w:rPr>
          <w:lang w:val="en-US"/>
        </w:rPr>
        <w:t>quality (</w:t>
      </w:r>
      <w:r w:rsidR="00856E6B">
        <w:rPr>
          <w:lang w:val="en-US"/>
        </w:rPr>
        <w:t>e.g.,</w:t>
      </w:r>
      <w:r w:rsidR="001E6DC5">
        <w:rPr>
          <w:lang w:val="en-US"/>
        </w:rPr>
        <w:t xml:space="preserve"> authority relation</w:t>
      </w:r>
      <w:r w:rsidR="00856E6B">
        <w:rPr>
          <w:lang w:val="en-US"/>
        </w:rPr>
        <w:t xml:space="preserve">s with </w:t>
      </w:r>
      <w:r w:rsidR="00582CFD">
        <w:rPr>
          <w:lang w:val="en-US"/>
        </w:rPr>
        <w:t>the</w:t>
      </w:r>
      <w:r w:rsidR="00856E6B">
        <w:rPr>
          <w:lang w:val="en-US"/>
        </w:rPr>
        <w:t xml:space="preserve"> potential to</w:t>
      </w:r>
      <w:r w:rsidR="0001372B">
        <w:rPr>
          <w:lang w:val="en-US"/>
        </w:rPr>
        <w:t xml:space="preserve"> inflate the researchers’ performance relative to that of the assistants</w:t>
      </w:r>
      <w:r w:rsidR="001E6DC5">
        <w:rPr>
          <w:lang w:val="en-US"/>
        </w:rPr>
        <w:t>)</w:t>
      </w:r>
      <w:r>
        <w:rPr>
          <w:lang w:val="en-US"/>
        </w:rPr>
        <w:t xml:space="preserve">. Interestingly, when </w:t>
      </w:r>
      <w:r w:rsidR="00856E6B">
        <w:rPr>
          <w:lang w:val="en-US"/>
        </w:rPr>
        <w:t xml:space="preserve">analyzing </w:t>
      </w:r>
      <w:r>
        <w:rPr>
          <w:lang w:val="en-US"/>
        </w:rPr>
        <w:t xml:space="preserve">the NIPH data, which was </w:t>
      </w:r>
      <w:r w:rsidR="0001372B">
        <w:rPr>
          <w:lang w:val="en-US"/>
        </w:rPr>
        <w:t xml:space="preserve">in all cases </w:t>
      </w:r>
      <w:r>
        <w:rPr>
          <w:lang w:val="en-US"/>
        </w:rPr>
        <w:t>based on</w:t>
      </w:r>
      <w:r w:rsidR="00C3763F">
        <w:rPr>
          <w:lang w:val="en-US"/>
        </w:rPr>
        <w:t xml:space="preserve"> independent</w:t>
      </w:r>
      <w:r>
        <w:rPr>
          <w:lang w:val="en-US"/>
        </w:rPr>
        <w:t xml:space="preserve"> researcher-researcher screening comparisons, we found performance</w:t>
      </w:r>
      <w:r w:rsidR="00582CFD">
        <w:rPr>
          <w:lang w:val="en-US"/>
        </w:rPr>
        <w:t xml:space="preserve"> </w:t>
      </w:r>
      <w:r w:rsidR="00856E6B">
        <w:rPr>
          <w:lang w:val="en-US"/>
        </w:rPr>
        <w:t xml:space="preserve">levels </w:t>
      </w:r>
      <w:r w:rsidR="00A7375D">
        <w:rPr>
          <w:lang w:val="en-US"/>
        </w:rPr>
        <w:t>closer</w:t>
      </w:r>
      <w:r>
        <w:rPr>
          <w:lang w:val="en-US"/>
        </w:rPr>
        <w:t xml:space="preserve"> to </w:t>
      </w:r>
      <w:r w:rsidR="00856E6B">
        <w:rPr>
          <w:lang w:val="en-US"/>
        </w:rPr>
        <w:t>those</w:t>
      </w:r>
      <w:r>
        <w:rPr>
          <w:lang w:val="en-US"/>
        </w:rPr>
        <w:t xml:space="preserve"> of the assistant screeners in the Campbell </w:t>
      </w:r>
      <w:r w:rsidR="00B753E8">
        <w:rPr>
          <w:lang w:val="en-US"/>
        </w:rPr>
        <w:t>Systematic R</w:t>
      </w:r>
      <w:r>
        <w:rPr>
          <w:lang w:val="en-US"/>
        </w:rPr>
        <w:t>eview</w:t>
      </w:r>
      <w:r w:rsidR="0001372B">
        <w:rPr>
          <w:lang w:val="en-US"/>
        </w:rPr>
        <w:t>s</w:t>
      </w:r>
      <w:r>
        <w:rPr>
          <w:lang w:val="en-US"/>
        </w:rPr>
        <w:t xml:space="preserve">. </w:t>
      </w:r>
      <w:r w:rsidR="00856E6B">
        <w:rPr>
          <w:lang w:val="en-US"/>
        </w:rPr>
        <w:t xml:space="preserve">As such, the average </w:t>
      </w:r>
      <w:r>
        <w:rPr>
          <w:lang w:val="en-US"/>
        </w:rPr>
        <w:t xml:space="preserve">recall </w:t>
      </w:r>
      <w:r w:rsidR="00EC6E04">
        <w:rPr>
          <w:lang w:val="en-US"/>
        </w:rPr>
        <w:t xml:space="preserve">value </w:t>
      </w:r>
      <w:r w:rsidR="00856E6B">
        <w:rPr>
          <w:lang w:val="en-US"/>
        </w:rPr>
        <w:t>in the</w:t>
      </w:r>
      <w:r>
        <w:rPr>
          <w:lang w:val="en-US"/>
        </w:rPr>
        <w:t xml:space="preserve"> NIPH</w:t>
      </w:r>
      <w:r w:rsidR="00582CFD">
        <w:rPr>
          <w:lang w:val="en-US"/>
        </w:rPr>
        <w:t xml:space="preserve"> </w:t>
      </w:r>
      <w:r w:rsidR="00856E6B">
        <w:rPr>
          <w:lang w:val="en-US"/>
        </w:rPr>
        <w:t>data</w:t>
      </w:r>
      <w:r>
        <w:rPr>
          <w:lang w:val="en-US"/>
        </w:rPr>
        <w:t xml:space="preserve"> was .839, 95% </w:t>
      </w:r>
      <w:r>
        <w:rPr>
          <w:i/>
          <w:lang w:val="en-US"/>
        </w:rPr>
        <w:t>CI</w:t>
      </w:r>
      <w:r>
        <w:rPr>
          <w:lang w:val="en-US"/>
        </w:rPr>
        <w:t xml:space="preserve">[.737, .920]. Again, we </w:t>
      </w:r>
      <w:r w:rsidR="00582CFD">
        <w:rPr>
          <w:lang w:val="en-US"/>
        </w:rPr>
        <w:t xml:space="preserve">only </w:t>
      </w:r>
      <w:r>
        <w:rPr>
          <w:lang w:val="en-US"/>
        </w:rPr>
        <w:t xml:space="preserve">found </w:t>
      </w:r>
      <w:r w:rsidR="009A42C4">
        <w:rPr>
          <w:lang w:val="en-US"/>
        </w:rPr>
        <w:t xml:space="preserve">minor </w:t>
      </w:r>
      <w:r>
        <w:rPr>
          <w:lang w:val="en-US"/>
        </w:rPr>
        <w:t xml:space="preserve">true </w:t>
      </w:r>
      <w:r w:rsidR="009A42C4">
        <w:rPr>
          <w:lang w:val="en-US"/>
        </w:rPr>
        <w:t>variation</w:t>
      </w:r>
      <w:r>
        <w:rPr>
          <w:lang w:val="en-US"/>
        </w:rPr>
        <w:t xml:space="preserve"> between the screener recall performances within studies with </w:t>
      </w:r>
      <m:oMath>
        <m:r>
          <w:rPr>
            <w:rFonts w:ascii="Cambria Math" w:hAnsi="Cambria Math"/>
            <w:lang w:val="en-US"/>
          </w:rPr>
          <m:t>ω</m:t>
        </m:r>
      </m:oMath>
      <w:r>
        <w:rPr>
          <w:rFonts w:eastAsiaTheme="minorEastAsia"/>
          <w:lang w:val="en-US"/>
        </w:rPr>
        <w:t xml:space="preserve"> = 0.</w:t>
      </w:r>
      <w:r w:rsidR="009A42C4">
        <w:rPr>
          <w:rFonts w:eastAsiaTheme="minorEastAsia"/>
          <w:lang w:val="en-US"/>
        </w:rPr>
        <w:t>029</w:t>
      </w:r>
      <w:r>
        <w:rPr>
          <w:rFonts w:eastAsiaTheme="minorEastAsia"/>
          <w:lang w:val="en-US"/>
        </w:rPr>
        <w:t xml:space="preserve"> and </w:t>
      </w:r>
      <m:oMath>
        <m:r>
          <w:rPr>
            <w:rFonts w:ascii="Cambria Math" w:eastAsiaTheme="minorEastAsia" w:hAnsi="Cambria Math"/>
            <w:lang w:val="en-US"/>
          </w:rPr>
          <m:t>τ</m:t>
        </m:r>
      </m:oMath>
      <w:r>
        <w:rPr>
          <w:rFonts w:eastAsiaTheme="minorEastAsia"/>
          <w:lang w:val="en-US"/>
        </w:rPr>
        <w:t xml:space="preserve"> = .0. The overall average specificity </w:t>
      </w:r>
      <w:r w:rsidR="00EC6E04">
        <w:rPr>
          <w:rFonts w:eastAsiaTheme="minorEastAsia"/>
          <w:lang w:val="en-US"/>
        </w:rPr>
        <w:t xml:space="preserve">value </w:t>
      </w:r>
      <w:r w:rsidR="00856E6B">
        <w:rPr>
          <w:rFonts w:eastAsiaTheme="minorEastAsia"/>
          <w:lang w:val="en-US"/>
        </w:rPr>
        <w:t>of the NIPH researchers</w:t>
      </w:r>
      <w:r>
        <w:rPr>
          <w:rFonts w:eastAsiaTheme="minorEastAsia"/>
          <w:lang w:val="en-US"/>
        </w:rPr>
        <w:t xml:space="preserve"> was .977, </w:t>
      </w:r>
      <w:r>
        <w:rPr>
          <w:lang w:val="en-US"/>
        </w:rPr>
        <w:t xml:space="preserve">95% </w:t>
      </w:r>
      <w:r>
        <w:rPr>
          <w:i/>
          <w:lang w:val="en-US"/>
        </w:rPr>
        <w:t>CI</w:t>
      </w:r>
      <w:r>
        <w:rPr>
          <w:lang w:val="en-US"/>
        </w:rPr>
        <w:t xml:space="preserve">[.955, .992], with </w:t>
      </w:r>
      <w:r w:rsidR="00582CFD">
        <w:rPr>
          <w:lang w:val="en-US"/>
        </w:rPr>
        <w:t>only minor non-substantial</w:t>
      </w:r>
      <w:r w:rsidR="009A42C4">
        <w:rPr>
          <w:lang w:val="en-US"/>
        </w:rPr>
        <w:t xml:space="preserve"> </w:t>
      </w:r>
      <w:r>
        <w:rPr>
          <w:lang w:val="en-US"/>
        </w:rPr>
        <w:t>true varia</w:t>
      </w:r>
      <w:r w:rsidR="00856E6B">
        <w:rPr>
          <w:lang w:val="en-US"/>
        </w:rPr>
        <w:t xml:space="preserve">tion between </w:t>
      </w:r>
      <w:r w:rsidR="009A4CD1">
        <w:rPr>
          <w:lang w:val="en-US"/>
        </w:rPr>
        <w:t>screeners</w:t>
      </w:r>
      <w:r w:rsidR="00DF4566">
        <w:rPr>
          <w:lang w:val="en-US"/>
        </w:rPr>
        <w:t xml:space="preserve"> </w:t>
      </w:r>
      <w:r w:rsidR="00856E6B">
        <w:rPr>
          <w:lang w:val="en-US"/>
        </w:rPr>
        <w:t>and between</w:t>
      </w:r>
      <w:r w:rsidR="00DF4566">
        <w:rPr>
          <w:lang w:val="en-US"/>
        </w:rPr>
        <w:t xml:space="preserve"> </w:t>
      </w:r>
      <w:r w:rsidR="00856E6B">
        <w:rPr>
          <w:lang w:val="en-US"/>
        </w:rPr>
        <w:t>studies</w:t>
      </w:r>
      <w:r>
        <w:rPr>
          <w:lang w:val="en-US"/>
        </w:rPr>
        <w:t xml:space="preserve">. </w:t>
      </w:r>
      <w:bookmarkStart w:id="4" w:name="_Hlk175048353"/>
      <w:r w:rsidR="003578DB">
        <w:rPr>
          <w:rFonts w:eastAsiaTheme="minorEastAsia"/>
          <w:lang w:val="en-US"/>
        </w:rPr>
        <w:t>The average</w:t>
      </w:r>
      <w:r w:rsidR="003578DB">
        <w:rPr>
          <w:lang w:val="en-US"/>
        </w:rPr>
        <w:t xml:space="preserve"> balanced accuracy value of the NIPH researchers </w:t>
      </w:r>
      <w:r w:rsidR="003578DB" w:rsidRPr="00C3763F">
        <w:rPr>
          <w:lang w:val="en-US"/>
        </w:rPr>
        <w:t>w</w:t>
      </w:r>
      <w:r w:rsidR="003578DB">
        <w:rPr>
          <w:lang w:val="en-US"/>
        </w:rPr>
        <w:t xml:space="preserve">as .905, 95% </w:t>
      </w:r>
      <w:r w:rsidR="003578DB">
        <w:rPr>
          <w:i/>
          <w:lang w:val="en-US"/>
        </w:rPr>
        <w:t>CI</w:t>
      </w:r>
      <w:r w:rsidR="003578DB">
        <w:rPr>
          <w:lang w:val="en-US"/>
        </w:rPr>
        <w:t>[.859, .943].</w:t>
      </w:r>
    </w:p>
    <w:bookmarkEnd w:id="4"/>
    <w:p w14:paraId="23A16B53" w14:textId="1DB58D5D" w:rsidR="009A0D77" w:rsidRDefault="009A0D77" w:rsidP="00610A3E">
      <w:pPr>
        <w:spacing w:after="0" w:line="360" w:lineRule="auto"/>
        <w:ind w:firstLine="1304"/>
        <w:jc w:val="both"/>
        <w:rPr>
          <w:lang w:val="en-US"/>
        </w:rPr>
      </w:pPr>
    </w:p>
    <w:p w14:paraId="63CF50FC" w14:textId="77777777" w:rsidR="005F6851" w:rsidRDefault="005F6851" w:rsidP="005A5616">
      <w:pPr>
        <w:spacing w:after="0" w:line="360" w:lineRule="auto"/>
        <w:jc w:val="both"/>
        <w:rPr>
          <w:b/>
          <w:lang w:val="en-US"/>
        </w:rPr>
      </w:pPr>
    </w:p>
    <w:p w14:paraId="1EC75C6E" w14:textId="77777777" w:rsidR="005F6851" w:rsidRDefault="005F6851" w:rsidP="005A5616">
      <w:pPr>
        <w:spacing w:after="0" w:line="360" w:lineRule="auto"/>
        <w:jc w:val="both"/>
        <w:rPr>
          <w:b/>
          <w:lang w:val="en-US"/>
        </w:rPr>
      </w:pPr>
    </w:p>
    <w:p w14:paraId="03338350" w14:textId="6A64ACD7" w:rsidR="00B740D9" w:rsidRDefault="00625587" w:rsidP="006F63D8">
      <w:pPr>
        <w:spacing w:after="0" w:line="360" w:lineRule="auto"/>
        <w:rPr>
          <w:i/>
          <w:lang w:val="en-US"/>
        </w:rPr>
      </w:pPr>
      <w:r w:rsidRPr="00625587">
        <w:rPr>
          <w:noProof/>
          <w:lang w:val="en-US"/>
        </w:rPr>
        <w:lastRenderedPageBreak/>
        <mc:AlternateContent>
          <mc:Choice Requires="wps">
            <w:drawing>
              <wp:anchor distT="45720" distB="45720" distL="114300" distR="114300" simplePos="0" relativeHeight="251659264" behindDoc="0" locked="0" layoutInCell="1" allowOverlap="1" wp14:anchorId="73659F95" wp14:editId="0048789B">
                <wp:simplePos x="0" y="0"/>
                <wp:positionH relativeFrom="column">
                  <wp:posOffset>-915670</wp:posOffset>
                </wp:positionH>
                <wp:positionV relativeFrom="paragraph">
                  <wp:posOffset>1701800</wp:posOffset>
                </wp:positionV>
                <wp:extent cx="7934325" cy="5716905"/>
                <wp:effectExtent l="381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736EFC91" w14:textId="0D296B95" w:rsidR="00857791" w:rsidRDefault="00857791">
                            <w:pPr>
                              <w:rPr>
                                <w:noProof/>
                                <w:lang w:val="en-US"/>
                              </w:rPr>
                            </w:pPr>
                          </w:p>
                          <w:p w14:paraId="51D821A5" w14:textId="77777777" w:rsidR="00857791" w:rsidRDefault="00857791">
                            <w:pPr>
                              <w:rPr>
                                <w:noProof/>
                                <w:lang w:val="en-US"/>
                              </w:rPr>
                            </w:pPr>
                            <w:r>
                              <w:rPr>
                                <w:noProof/>
                                <w:lang w:val="en-US"/>
                              </w:rPr>
                              <w:t xml:space="preserve">FIGURE 2. </w:t>
                            </w:r>
                            <w:r w:rsidRPr="0086604F">
                              <w:rPr>
                                <w:i/>
                                <w:noProof/>
                                <w:lang w:val="en-US"/>
                              </w:rPr>
                              <w:t>Performance measures within Campbell Systematic Reviews across assistant vs. author screeners. Dashed lines indicate the average estimated via the SCE+ model.</w:t>
                            </w:r>
                            <w:r>
                              <w:rPr>
                                <w:noProof/>
                                <w:lang w:val="en-US"/>
                              </w:rPr>
                              <w:t xml:space="preserve">  </w:t>
                            </w:r>
                          </w:p>
                          <w:p w14:paraId="03DC38CC" w14:textId="21289589" w:rsidR="00857791" w:rsidRPr="0011702D" w:rsidRDefault="00857791">
                            <w:pPr>
                              <w:rPr>
                                <w:lang w:val="en-US"/>
                              </w:rPr>
                            </w:pPr>
                            <w:r>
                              <w:rPr>
                                <w:noProof/>
                                <w:lang w:val="en-US"/>
                              </w:rPr>
                              <w:drawing>
                                <wp:inline distT="0" distB="0" distL="0" distR="0" wp14:anchorId="2CFD756C" wp14:editId="0DC4A31E">
                                  <wp:extent cx="7742555" cy="4516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t_grid fig.png"/>
                                          <pic:cNvPicPr/>
                                        </pic:nvPicPr>
                                        <pic:blipFill>
                                          <a:blip r:embed="rId11">
                                            <a:extLst>
                                              <a:ext uri="{28A0092B-C50C-407E-A947-70E740481C1C}">
                                                <a14:useLocalDpi xmlns:a14="http://schemas.microsoft.com/office/drawing/2010/main" val="0"/>
                                              </a:ext>
                                            </a:extLst>
                                          </a:blip>
                                          <a:stretch>
                                            <a:fillRect/>
                                          </a:stretch>
                                        </pic:blipFill>
                                        <pic:spPr>
                                          <a:xfrm>
                                            <a:off x="0" y="0"/>
                                            <a:ext cx="7742555" cy="4516755"/>
                                          </a:xfrm>
                                          <a:prstGeom prst="rect">
                                            <a:avLst/>
                                          </a:prstGeom>
                                        </pic:spPr>
                                      </pic:pic>
                                    </a:graphicData>
                                  </a:graphic>
                                </wp:inline>
                              </w:drawing>
                            </w:r>
                          </w:p>
                          <w:p w14:paraId="6B377D24" w14:textId="77777777" w:rsidR="00857791" w:rsidRPr="0035608F" w:rsidRDefault="00857791" w:rsidP="0035608F">
                            <w:pPr>
                              <w:spacing w:after="0" w:line="360" w:lineRule="auto"/>
                              <w:rPr>
                                <w:sz w:val="20"/>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model</w:t>
                            </w:r>
                          </w:p>
                          <w:p w14:paraId="57A8D690" w14:textId="77777777" w:rsidR="00857791" w:rsidRPr="00BD4892" w:rsidRDefault="0085779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59F95" id="_x0000_s1035" type="#_x0000_t202" style="position:absolute;margin-left:-72.1pt;margin-top:134pt;width:624.75pt;height:450.1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" stroked="f">
                <v:textbox>
                  <w:txbxContent>
                    <w:p w14:paraId="736EFC91" w14:textId="0D296B95" w:rsidR="00857791" w:rsidRDefault="00857791">
                      <w:pPr>
                        <w:rPr>
                          <w:noProof/>
                          <w:lang w:val="en-US"/>
                        </w:rPr>
                      </w:pPr>
                    </w:p>
                    <w:p w14:paraId="51D821A5" w14:textId="77777777" w:rsidR="00857791" w:rsidRDefault="00857791">
                      <w:pPr>
                        <w:rPr>
                          <w:noProof/>
                          <w:lang w:val="en-US"/>
                        </w:rPr>
                      </w:pPr>
                      <w:r>
                        <w:rPr>
                          <w:noProof/>
                          <w:lang w:val="en-US"/>
                        </w:rPr>
                        <w:t xml:space="preserve">FIGURE 2. </w:t>
                      </w:r>
                      <w:r w:rsidRPr="0086604F">
                        <w:rPr>
                          <w:i/>
                          <w:noProof/>
                          <w:lang w:val="en-US"/>
                        </w:rPr>
                        <w:t>Performance measures within Campbell Systematic Reviews across assistant vs. author screeners. Dashed lines indicate the average estimated via the SCE+ model.</w:t>
                      </w:r>
                      <w:r>
                        <w:rPr>
                          <w:noProof/>
                          <w:lang w:val="en-US"/>
                        </w:rPr>
                        <w:t xml:space="preserve">  </w:t>
                      </w:r>
                    </w:p>
                    <w:p w14:paraId="03DC38CC" w14:textId="21289589" w:rsidR="00857791" w:rsidRPr="0011702D" w:rsidRDefault="00857791">
                      <w:pPr>
                        <w:rPr>
                          <w:lang w:val="en-US"/>
                        </w:rPr>
                      </w:pPr>
                      <w:r>
                        <w:rPr>
                          <w:noProof/>
                          <w:lang w:val="en-US"/>
                        </w:rPr>
                        <w:drawing>
                          <wp:inline distT="0" distB="0" distL="0" distR="0" wp14:anchorId="2CFD756C" wp14:editId="0DC4A31E">
                            <wp:extent cx="7742555" cy="4516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t_grid fig.png"/>
                                    <pic:cNvPicPr/>
                                  </pic:nvPicPr>
                                  <pic:blipFill>
                                    <a:blip r:embed="rId11">
                                      <a:extLst>
                                        <a:ext uri="{28A0092B-C50C-407E-A947-70E740481C1C}">
                                          <a14:useLocalDpi xmlns:a14="http://schemas.microsoft.com/office/drawing/2010/main" val="0"/>
                                        </a:ext>
                                      </a:extLst>
                                    </a:blip>
                                    <a:stretch>
                                      <a:fillRect/>
                                    </a:stretch>
                                  </pic:blipFill>
                                  <pic:spPr>
                                    <a:xfrm>
                                      <a:off x="0" y="0"/>
                                      <a:ext cx="7742555" cy="4516755"/>
                                    </a:xfrm>
                                    <a:prstGeom prst="rect">
                                      <a:avLst/>
                                    </a:prstGeom>
                                  </pic:spPr>
                                </pic:pic>
                              </a:graphicData>
                            </a:graphic>
                          </wp:inline>
                        </w:drawing>
                      </w:r>
                    </w:p>
                    <w:p w14:paraId="6B377D24" w14:textId="77777777" w:rsidR="00857791" w:rsidRPr="0035608F" w:rsidRDefault="00857791" w:rsidP="0035608F">
                      <w:pPr>
                        <w:spacing w:after="0" w:line="360" w:lineRule="auto"/>
                        <w:rPr>
                          <w:sz w:val="20"/>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model</w:t>
                      </w:r>
                    </w:p>
                    <w:p w14:paraId="57A8D690" w14:textId="77777777" w:rsidR="00857791" w:rsidRPr="00BD4892" w:rsidRDefault="00857791">
                      <w:pPr>
                        <w:rPr>
                          <w:lang w:val="en-US"/>
                        </w:rPr>
                      </w:pPr>
                    </w:p>
                  </w:txbxContent>
                </v:textbox>
                <w10:wrap type="square"/>
              </v:shape>
            </w:pict>
          </mc:Fallback>
        </mc:AlternateContent>
      </w:r>
    </w:p>
    <w:p w14:paraId="6A413CBF" w14:textId="77777777" w:rsidR="00F8213A" w:rsidRDefault="00F8213A" w:rsidP="006F63D8">
      <w:pPr>
        <w:spacing w:after="0" w:line="360" w:lineRule="auto"/>
        <w:rPr>
          <w:lang w:val="en-US"/>
        </w:rPr>
      </w:pPr>
    </w:p>
    <w:p w14:paraId="3C85970E" w14:textId="60A21BAD" w:rsidR="00487B81" w:rsidRPr="0086604F" w:rsidRDefault="00487B81" w:rsidP="00557310">
      <w:pPr>
        <w:spacing w:after="0" w:line="360" w:lineRule="auto"/>
        <w:rPr>
          <w:i/>
          <w:szCs w:val="24"/>
          <w:lang w:val="en-US"/>
        </w:rPr>
      </w:pPr>
      <w:r w:rsidRPr="00487B81">
        <w:rPr>
          <w:noProof/>
          <w:szCs w:val="24"/>
          <w:lang w:val="en-US"/>
        </w:rPr>
        <w:lastRenderedPageBreak/>
        <w:t xml:space="preserve">FIGURE 3.  </w:t>
      </w:r>
      <w:r w:rsidRPr="0086604F">
        <w:rPr>
          <w:i/>
          <w:noProof/>
          <w:szCs w:val="24"/>
          <w:lang w:val="en-US"/>
        </w:rPr>
        <w:t xml:space="preserve">Researcher-researcher screening performance measures within NIPH Systematic Reviews. </w:t>
      </w:r>
    </w:p>
    <w:p w14:paraId="0465AA9A" w14:textId="1858FAA3" w:rsidR="002F549D" w:rsidRDefault="00111CFA" w:rsidP="00557310">
      <w:pPr>
        <w:spacing w:after="0" w:line="360" w:lineRule="auto"/>
        <w:rPr>
          <w:noProof/>
          <w:lang w:val="en-US"/>
        </w:rPr>
      </w:pPr>
      <w:r>
        <w:rPr>
          <w:noProof/>
          <w:lang w:val="en-US"/>
        </w:rPr>
        <w:drawing>
          <wp:inline distT="0" distB="0" distL="0" distR="0" wp14:anchorId="28940340" wp14:editId="636F7DDE">
            <wp:extent cx="6120130" cy="2781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IPH res fig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2781935"/>
                    </a:xfrm>
                    <a:prstGeom prst="rect">
                      <a:avLst/>
                    </a:prstGeom>
                  </pic:spPr>
                </pic:pic>
              </a:graphicData>
            </a:graphic>
          </wp:inline>
        </w:drawing>
      </w:r>
      <w:r w:rsidR="002F549D">
        <w:rPr>
          <w:lang w:val="en-US"/>
        </w:rPr>
        <w:t xml:space="preserve"> </w:t>
      </w:r>
    </w:p>
    <w:p w14:paraId="48752449" w14:textId="071BF87E" w:rsidR="00856E6B" w:rsidRPr="00FC3076" w:rsidRDefault="0035608F" w:rsidP="009A4CD1">
      <w:pPr>
        <w:spacing w:after="0" w:line="360" w:lineRule="auto"/>
        <w:rPr>
          <w:noProof/>
          <w:sz w:val="20"/>
          <w:szCs w:val="24"/>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w:t>
      </w:r>
      <w:r w:rsidR="009A4CD1">
        <w:rPr>
          <w:noProof/>
          <w:sz w:val="20"/>
          <w:szCs w:val="24"/>
          <w:lang w:val="en-US"/>
        </w:rPr>
        <w:t>l</w:t>
      </w:r>
    </w:p>
    <w:p w14:paraId="584DBA1B" w14:textId="44AC109B" w:rsidR="002F549D" w:rsidRPr="005A5616" w:rsidRDefault="002F549D" w:rsidP="00023B62">
      <w:pPr>
        <w:spacing w:after="0" w:line="360" w:lineRule="auto"/>
        <w:jc w:val="both"/>
        <w:rPr>
          <w:b/>
          <w:lang w:val="en-US"/>
        </w:rPr>
      </w:pPr>
      <w:r>
        <w:rPr>
          <w:b/>
          <w:lang w:val="en-US"/>
        </w:rPr>
        <w:t>3.</w:t>
      </w:r>
      <w:r w:rsidR="00856E6B">
        <w:rPr>
          <w:b/>
          <w:lang w:val="en-US"/>
        </w:rPr>
        <w:t>3</w:t>
      </w:r>
      <w:r>
        <w:rPr>
          <w:b/>
          <w:lang w:val="en-US"/>
        </w:rPr>
        <w:t xml:space="preserve"> </w:t>
      </w:r>
      <w:r w:rsidR="006236A1">
        <w:rPr>
          <w:b/>
          <w:lang w:val="en-US"/>
        </w:rPr>
        <w:t>B</w:t>
      </w:r>
      <w:r w:rsidR="00FD5AC1">
        <w:rPr>
          <w:b/>
          <w:lang w:val="en-US"/>
        </w:rPr>
        <w:t>enchmark</w:t>
      </w:r>
      <w:r w:rsidR="00582CFD">
        <w:rPr>
          <w:b/>
          <w:lang w:val="en-US"/>
        </w:rPr>
        <w:t xml:space="preserve"> scheme</w:t>
      </w:r>
    </w:p>
    <w:p w14:paraId="7745995A" w14:textId="356291A8" w:rsidR="00702675" w:rsidRDefault="002F549D" w:rsidP="00702675">
      <w:pPr>
        <w:spacing w:after="0" w:line="360" w:lineRule="auto"/>
        <w:jc w:val="both"/>
        <w:rPr>
          <w:lang w:val="en-US"/>
        </w:rPr>
      </w:pPr>
      <w:r>
        <w:rPr>
          <w:lang w:val="en-US"/>
        </w:rPr>
        <w:t>Bearing on the empirical results presented in the previous section, we developed the</w:t>
      </w:r>
      <w:r w:rsidR="009A4CD1">
        <w:rPr>
          <w:lang w:val="en-US"/>
        </w:rPr>
        <w:t xml:space="preserve"> screening</w:t>
      </w:r>
      <w:r>
        <w:rPr>
          <w:lang w:val="en-US"/>
        </w:rPr>
        <w:t xml:space="preserve"> benchmark scheme presented in Table </w:t>
      </w:r>
      <w:r w:rsidR="000A0728">
        <w:rPr>
          <w:lang w:val="en-US"/>
        </w:rPr>
        <w:t>2</w:t>
      </w:r>
      <w:r>
        <w:rPr>
          <w:lang w:val="en-US"/>
        </w:rPr>
        <w:t xml:space="preserve">. </w:t>
      </w:r>
      <w:r w:rsidR="00FC3076">
        <w:rPr>
          <w:lang w:val="en-US"/>
        </w:rPr>
        <w:t xml:space="preserve">On this basis, we suggest—as a coarse-grained rule of thumb—that if an automated tool can reach a recall rate of at least </w:t>
      </w:r>
      <w:r w:rsidR="00214462">
        <w:rPr>
          <w:lang w:val="en-US"/>
        </w:rPr>
        <w:t>.</w:t>
      </w:r>
      <w:r w:rsidR="00FC3076">
        <w:rPr>
          <w:lang w:val="en-US"/>
        </w:rPr>
        <w:t>75-</w:t>
      </w:r>
      <w:r w:rsidR="00214462">
        <w:rPr>
          <w:lang w:val="en-US"/>
        </w:rPr>
        <w:t>.</w:t>
      </w:r>
      <w:r w:rsidR="00FC3076">
        <w:rPr>
          <w:lang w:val="en-US"/>
        </w:rPr>
        <w:t xml:space="preserve">80% and specificity rates above </w:t>
      </w:r>
      <w:r w:rsidR="00214462">
        <w:rPr>
          <w:lang w:val="en-US"/>
        </w:rPr>
        <w:t>.95</w:t>
      </w:r>
      <w:r w:rsidR="00FC3076">
        <w:rPr>
          <w:lang w:val="en-US"/>
        </w:rPr>
        <w:t xml:space="preserve">%, they can be said to resemble common </w:t>
      </w:r>
      <w:r w:rsidR="00FC3076" w:rsidRPr="00FC3076">
        <w:rPr>
          <w:i/>
          <w:lang w:val="en-US"/>
        </w:rPr>
        <w:t>second</w:t>
      </w:r>
      <w:r w:rsidR="00FC3076">
        <w:rPr>
          <w:lang w:val="en-US"/>
        </w:rPr>
        <w:t xml:space="preserve"> screener performances in the context of high-quality systematic reviews. C</w:t>
      </w:r>
      <w:r w:rsidR="00FC3076" w:rsidRPr="00135343">
        <w:rPr>
          <w:lang w:val="en-US"/>
        </w:rPr>
        <w:t>onsequen</w:t>
      </w:r>
      <w:r w:rsidR="00FC3076">
        <w:rPr>
          <w:lang w:val="en-US"/>
        </w:rPr>
        <w:t>tly</w:t>
      </w:r>
      <w:r w:rsidR="00FC3076" w:rsidRPr="00135343">
        <w:rPr>
          <w:lang w:val="en-US"/>
        </w:rPr>
        <w:t xml:space="preserve">, and in contrast with previous evaluations (Guo et al., 2024), we would not necessarily interpret a recall </w:t>
      </w:r>
      <w:r w:rsidR="00FC3076">
        <w:rPr>
          <w:lang w:val="en-US"/>
        </w:rPr>
        <w:t>value</w:t>
      </w:r>
      <w:r w:rsidR="00FC3076" w:rsidRPr="00135343">
        <w:rPr>
          <w:lang w:val="en-US"/>
        </w:rPr>
        <w:t xml:space="preserve"> of .76 to be too low for a GPT API model to function as an independent second screener.</w:t>
      </w:r>
    </w:p>
    <w:p w14:paraId="217375AF" w14:textId="6018C101" w:rsidR="00702675" w:rsidRDefault="00702675">
      <w:pPr>
        <w:spacing w:after="0" w:line="360" w:lineRule="auto"/>
        <w:ind w:firstLine="1304"/>
        <w:jc w:val="both"/>
        <w:rPr>
          <w:lang w:val="en-US"/>
        </w:rPr>
      </w:pPr>
      <w:r>
        <w:rPr>
          <w:lang w:val="en-US"/>
        </w:rPr>
        <w:t xml:space="preserve">As can be seen from the benchmark scheme in Table 2, we do not necessarily conceive a specificity of 1 (i.e., 100%) to be ideal, since we do rather want our automated screenings to be over-inclusive than over-exclusive. Thus, a low specificity value merely forces human screeners to double-check a larger number of potentially relevant references, which in turn lowers the risk of relevant studies being missed. As such, we think that a specificity value equal to or above .80 is acceptable as long as the recall value is equal to or above .75 (c.f. Figure 1) as well. We, therefore, suggest that automated screening performances reaching recall of at least .75 and specificity above .80 should be accepted as independent screeners in high-quality systematic reviews. Also, we think that automated tools that yield high recalls may be used to reduce the total number of title and abstract records needed to be screened, even if the specificity value is below .80. This would especially be </w:t>
      </w:r>
      <w:r>
        <w:rPr>
          <w:lang w:val="en-US"/>
        </w:rPr>
        <w:lastRenderedPageBreak/>
        <w:t xml:space="preserve">relevant when working with very large amounts of title and abstract records </w:t>
      </w:r>
      <w:r>
        <w:rPr>
          <w:lang w:val="en-US"/>
        </w:rPr>
        <w:fldChar w:fldCharType="begin" w:fldLock="1"/>
      </w:r>
      <w:r>
        <w:rPr>
          <w:lang w:val="en-US"/>
        </w:rPr>
        <w:instrText>ADDIN CSL_CITATION {"citationItems":[{"id":"ITEM-1","itemData":{"DOI":"10.1002/jrsm.1093","ISSN":"1759-2879","abstract":"In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reviews","type":"article-journal","volume":"5"},"prefix":"see an example of this in","uris":["http://www.mendeley.com/documents/?uuid=b459f469-dbac-4b2a-af7a-6a2cd76d8efc"]}],"mendeley":{"formattedCitation":"(see an example of this in Shemilt et al., 2014)","plainTextFormattedCitation":"(see an example of this in Shemilt et al., 2014)","previouslyFormattedCitation":"(see an example of this in Shemilt et al., 2014)"},"properties":{"noteIndex":0},"schema":"https://github.com/citation-style-language/schema/raw/master/csl-citation.json"}</w:instrText>
      </w:r>
      <w:r>
        <w:rPr>
          <w:lang w:val="en-US"/>
        </w:rPr>
        <w:fldChar w:fldCharType="separate"/>
      </w:r>
      <w:r w:rsidRPr="00C17C89">
        <w:rPr>
          <w:noProof/>
          <w:lang w:val="en-US"/>
        </w:rPr>
        <w:t>(see an example of this in Shemilt et al., 2014)</w:t>
      </w:r>
      <w:r>
        <w:rPr>
          <w:lang w:val="en-US"/>
        </w:rPr>
        <w:fldChar w:fldCharType="end"/>
      </w:r>
      <w:r>
        <w:rPr>
          <w:lang w:val="en-US"/>
        </w:rPr>
        <w:t xml:space="preserve">. </w:t>
      </w:r>
    </w:p>
    <w:p w14:paraId="406A6263" w14:textId="77777777" w:rsidR="00FC3076" w:rsidRDefault="00FC3076" w:rsidP="002F549D">
      <w:pPr>
        <w:spacing w:after="0" w:line="360" w:lineRule="auto"/>
        <w:jc w:val="both"/>
        <w:rPr>
          <w:lang w:val="en-US"/>
        </w:rPr>
      </w:pPr>
    </w:p>
    <w:p w14:paraId="7B1192A6" w14:textId="62C2DB4A" w:rsidR="009A4CD1" w:rsidRPr="00065E3A" w:rsidRDefault="009A4CD1" w:rsidP="009A4CD1">
      <w:pPr>
        <w:spacing w:after="0" w:line="360" w:lineRule="auto"/>
        <w:jc w:val="both"/>
        <w:rPr>
          <w:lang w:val="en-US"/>
        </w:rPr>
      </w:pPr>
      <w:r>
        <w:rPr>
          <w:lang w:val="en-US"/>
        </w:rPr>
        <w:t xml:space="preserve">TABLE </w:t>
      </w:r>
      <w:r w:rsidR="005A1C02">
        <w:rPr>
          <w:lang w:val="en-US"/>
        </w:rPr>
        <w:t>2</w:t>
      </w:r>
      <w:r w:rsidRPr="00065E3A">
        <w:rPr>
          <w:lang w:val="en-US"/>
        </w:rPr>
        <w:t>: Screening performance benchmarks</w:t>
      </w:r>
    </w:p>
    <w:tbl>
      <w:tblPr>
        <w:tblStyle w:val="TableGrid"/>
        <w:tblW w:w="0" w:type="auto"/>
        <w:tblLook w:val="04A0" w:firstRow="1" w:lastRow="0" w:firstColumn="1" w:lastColumn="0" w:noHBand="0" w:noVBand="1"/>
      </w:tblPr>
      <w:tblGrid>
        <w:gridCol w:w="1276"/>
        <w:gridCol w:w="1418"/>
        <w:gridCol w:w="1984"/>
        <w:gridCol w:w="1985"/>
        <w:gridCol w:w="1417"/>
        <w:gridCol w:w="1548"/>
      </w:tblGrid>
      <w:tr w:rsidR="009A4CD1" w14:paraId="0E7A8557" w14:textId="77777777" w:rsidTr="00D75717">
        <w:tc>
          <w:tcPr>
            <w:tcW w:w="1276" w:type="dxa"/>
            <w:tcBorders>
              <w:left w:val="nil"/>
              <w:bottom w:val="nil"/>
              <w:right w:val="nil"/>
            </w:tcBorders>
          </w:tcPr>
          <w:p w14:paraId="6C33D719" w14:textId="77777777" w:rsidR="009A4CD1" w:rsidRPr="00583E51" w:rsidRDefault="009A4CD1" w:rsidP="00D75717">
            <w:pPr>
              <w:jc w:val="both"/>
              <w:rPr>
                <w:b/>
                <w:sz w:val="22"/>
                <w:lang w:val="en-US"/>
              </w:rPr>
            </w:pPr>
          </w:p>
        </w:tc>
        <w:tc>
          <w:tcPr>
            <w:tcW w:w="8352" w:type="dxa"/>
            <w:gridSpan w:val="5"/>
            <w:tcBorders>
              <w:left w:val="nil"/>
              <w:bottom w:val="single" w:sz="4" w:space="0" w:color="auto"/>
              <w:right w:val="nil"/>
            </w:tcBorders>
          </w:tcPr>
          <w:p w14:paraId="1BCFD065" w14:textId="77777777" w:rsidR="009A4CD1" w:rsidRPr="00583E51" w:rsidRDefault="009A4CD1" w:rsidP="00D75717">
            <w:pPr>
              <w:jc w:val="center"/>
              <w:rPr>
                <w:b/>
                <w:sz w:val="22"/>
                <w:lang w:val="en-US"/>
              </w:rPr>
            </w:pPr>
            <w:r>
              <w:rPr>
                <w:b/>
                <w:sz w:val="22"/>
                <w:lang w:val="en-US"/>
              </w:rPr>
              <w:t>Values</w:t>
            </w:r>
          </w:p>
        </w:tc>
      </w:tr>
      <w:tr w:rsidR="009A4CD1" w14:paraId="417AD3F2" w14:textId="77777777" w:rsidTr="00D75717">
        <w:tc>
          <w:tcPr>
            <w:tcW w:w="1276" w:type="dxa"/>
            <w:tcBorders>
              <w:top w:val="nil"/>
              <w:left w:val="nil"/>
              <w:bottom w:val="single" w:sz="4" w:space="0" w:color="auto"/>
              <w:right w:val="nil"/>
            </w:tcBorders>
          </w:tcPr>
          <w:p w14:paraId="0D5A1B7F" w14:textId="77777777" w:rsidR="009A4CD1" w:rsidRPr="00583E51" w:rsidRDefault="009A4CD1" w:rsidP="00D75717">
            <w:pPr>
              <w:jc w:val="both"/>
              <w:rPr>
                <w:b/>
                <w:sz w:val="22"/>
                <w:lang w:val="en-US"/>
              </w:rPr>
            </w:pPr>
            <w:r w:rsidRPr="00583E51">
              <w:rPr>
                <w:b/>
                <w:sz w:val="22"/>
                <w:lang w:val="en-US"/>
              </w:rPr>
              <w:t>Metric</w:t>
            </w:r>
          </w:p>
        </w:tc>
        <w:tc>
          <w:tcPr>
            <w:tcW w:w="1418" w:type="dxa"/>
            <w:tcBorders>
              <w:left w:val="nil"/>
              <w:bottom w:val="single" w:sz="4" w:space="0" w:color="auto"/>
              <w:right w:val="nil"/>
            </w:tcBorders>
          </w:tcPr>
          <w:p w14:paraId="54DD9627" w14:textId="460ED670" w:rsidR="009A4CD1" w:rsidRPr="00583E51" w:rsidRDefault="009A4CD1" w:rsidP="00D75717">
            <w:pPr>
              <w:jc w:val="center"/>
              <w:rPr>
                <w:b/>
                <w:sz w:val="22"/>
                <w:lang w:val="en-US"/>
              </w:rPr>
            </w:pPr>
            <w:r w:rsidRPr="00583E51">
              <w:rPr>
                <w:b/>
                <w:sz w:val="22"/>
                <w:lang w:val="en-US"/>
              </w:rPr>
              <w:t>.0 &lt; .5</w:t>
            </w:r>
          </w:p>
        </w:tc>
        <w:tc>
          <w:tcPr>
            <w:tcW w:w="1984" w:type="dxa"/>
            <w:tcBorders>
              <w:left w:val="nil"/>
              <w:bottom w:val="single" w:sz="4" w:space="0" w:color="auto"/>
              <w:right w:val="nil"/>
            </w:tcBorders>
          </w:tcPr>
          <w:p w14:paraId="53D626CA" w14:textId="7992385A" w:rsidR="009A4CD1" w:rsidRPr="00583E51" w:rsidRDefault="009A4CD1" w:rsidP="00D75717">
            <w:pPr>
              <w:jc w:val="both"/>
              <w:rPr>
                <w:b/>
                <w:sz w:val="22"/>
                <w:lang w:val="en-US"/>
              </w:rPr>
            </w:pPr>
            <w:r w:rsidRPr="00583E51">
              <w:rPr>
                <w:b/>
                <w:sz w:val="22"/>
                <w:lang w:val="en-US"/>
              </w:rPr>
              <w:t>.5 &lt; .75</w:t>
            </w:r>
          </w:p>
        </w:tc>
        <w:tc>
          <w:tcPr>
            <w:tcW w:w="1985" w:type="dxa"/>
            <w:tcBorders>
              <w:left w:val="nil"/>
              <w:bottom w:val="single" w:sz="4" w:space="0" w:color="auto"/>
              <w:right w:val="nil"/>
            </w:tcBorders>
          </w:tcPr>
          <w:p w14:paraId="599AFE4E" w14:textId="0F626411" w:rsidR="009A4CD1" w:rsidRPr="00583E51" w:rsidRDefault="009A4CD1" w:rsidP="00D75717">
            <w:pPr>
              <w:jc w:val="both"/>
              <w:rPr>
                <w:b/>
                <w:sz w:val="22"/>
                <w:lang w:val="en-US"/>
              </w:rPr>
            </w:pPr>
            <w:r w:rsidRPr="00583E51">
              <w:rPr>
                <w:b/>
                <w:sz w:val="22"/>
                <w:lang w:val="en-US"/>
              </w:rPr>
              <w:t>.75 &lt; .8</w:t>
            </w:r>
          </w:p>
        </w:tc>
        <w:tc>
          <w:tcPr>
            <w:tcW w:w="1417" w:type="dxa"/>
            <w:tcBorders>
              <w:left w:val="nil"/>
              <w:bottom w:val="single" w:sz="4" w:space="0" w:color="auto"/>
              <w:right w:val="nil"/>
            </w:tcBorders>
          </w:tcPr>
          <w:p w14:paraId="2A1AD7E5" w14:textId="07913A2C" w:rsidR="009A4CD1" w:rsidRPr="00583E51" w:rsidRDefault="009A4CD1" w:rsidP="00D75717">
            <w:pPr>
              <w:jc w:val="both"/>
              <w:rPr>
                <w:b/>
                <w:sz w:val="22"/>
                <w:lang w:val="en-US"/>
              </w:rPr>
            </w:pPr>
            <w:r w:rsidRPr="00583E51">
              <w:rPr>
                <w:b/>
                <w:sz w:val="22"/>
                <w:lang w:val="en-US"/>
              </w:rPr>
              <w:t>.8 &lt; .95</w:t>
            </w:r>
          </w:p>
        </w:tc>
        <w:tc>
          <w:tcPr>
            <w:tcW w:w="1548" w:type="dxa"/>
            <w:tcBorders>
              <w:left w:val="nil"/>
              <w:right w:val="nil"/>
            </w:tcBorders>
          </w:tcPr>
          <w:p w14:paraId="62D932B2" w14:textId="2FF0EF20" w:rsidR="009A4CD1" w:rsidRPr="00583E51" w:rsidRDefault="009A4CD1" w:rsidP="00D75717">
            <w:pPr>
              <w:jc w:val="both"/>
              <w:rPr>
                <w:b/>
                <w:sz w:val="22"/>
                <w:lang w:val="en-US"/>
              </w:rPr>
            </w:pPr>
            <w:r w:rsidRPr="00583E51">
              <w:rPr>
                <w:b/>
                <w:sz w:val="22"/>
                <w:lang w:val="en-US"/>
              </w:rPr>
              <w:t xml:space="preserve">.95 </w:t>
            </w:r>
            <m:oMath>
              <m:r>
                <m:rPr>
                  <m:sty m:val="bi"/>
                </m:rPr>
                <w:rPr>
                  <w:rFonts w:ascii="Cambria Math" w:hAnsi="Cambria Math"/>
                  <w:sz w:val="22"/>
                  <w:lang w:val="en-US"/>
                </w:rPr>
                <m:t>≤</m:t>
              </m:r>
            </m:oMath>
            <w:r w:rsidR="00214462">
              <w:rPr>
                <w:b/>
                <w:sz w:val="22"/>
                <w:lang w:val="en-US"/>
              </w:rPr>
              <w:t xml:space="preserve"> 1</w:t>
            </w:r>
          </w:p>
        </w:tc>
      </w:tr>
      <w:tr w:rsidR="009A4CD1" w:rsidRPr="00B839DB" w14:paraId="209E33EE" w14:textId="77777777" w:rsidTr="00D75717">
        <w:trPr>
          <w:trHeight w:val="1930"/>
        </w:trPr>
        <w:tc>
          <w:tcPr>
            <w:tcW w:w="1276" w:type="dxa"/>
            <w:tcBorders>
              <w:left w:val="nil"/>
              <w:bottom w:val="single" w:sz="4" w:space="0" w:color="auto"/>
              <w:right w:val="nil"/>
            </w:tcBorders>
          </w:tcPr>
          <w:p w14:paraId="2021B95E" w14:textId="77777777" w:rsidR="009A4CD1" w:rsidRPr="00AD64B6" w:rsidRDefault="009A4CD1" w:rsidP="00D75717">
            <w:pPr>
              <w:rPr>
                <w:sz w:val="22"/>
                <w:lang w:val="en-US"/>
              </w:rPr>
            </w:pPr>
            <w:r w:rsidRPr="00583E51">
              <w:rPr>
                <w:i/>
                <w:sz w:val="22"/>
                <w:lang w:val="en-US"/>
              </w:rPr>
              <w:t>Recall</w:t>
            </w:r>
          </w:p>
        </w:tc>
        <w:tc>
          <w:tcPr>
            <w:tcW w:w="1418" w:type="dxa"/>
            <w:tcBorders>
              <w:left w:val="nil"/>
              <w:bottom w:val="single" w:sz="4" w:space="0" w:color="auto"/>
              <w:right w:val="nil"/>
            </w:tcBorders>
            <w:shd w:val="clear" w:color="auto" w:fill="FF0000"/>
          </w:tcPr>
          <w:p w14:paraId="48D10571" w14:textId="77777777" w:rsidR="009A4CD1" w:rsidRPr="004E7552" w:rsidRDefault="009A4CD1" w:rsidP="00D75717">
            <w:pPr>
              <w:rPr>
                <w:sz w:val="22"/>
                <w:lang w:val="en-US"/>
              </w:rPr>
            </w:pPr>
            <w:r w:rsidRPr="004E7552">
              <w:rPr>
                <w:sz w:val="22"/>
                <w:lang w:val="en-US"/>
              </w:rPr>
              <w:t>Ineligible</w:t>
            </w:r>
          </w:p>
          <w:p w14:paraId="15CAA608" w14:textId="77777777" w:rsidR="009A4CD1" w:rsidRPr="004E7552" w:rsidRDefault="009A4CD1" w:rsidP="00D75717">
            <w:pPr>
              <w:rPr>
                <w:sz w:val="22"/>
                <w:lang w:val="en-US"/>
              </w:rPr>
            </w:pPr>
            <w:r w:rsidRPr="004E7552">
              <w:rPr>
                <w:sz w:val="22"/>
                <w:lang w:val="en-US"/>
              </w:rPr>
              <w:t>performance</w:t>
            </w:r>
          </w:p>
        </w:tc>
        <w:tc>
          <w:tcPr>
            <w:tcW w:w="1984" w:type="dxa"/>
            <w:tcBorders>
              <w:left w:val="nil"/>
              <w:bottom w:val="single" w:sz="4" w:space="0" w:color="auto"/>
              <w:right w:val="nil"/>
            </w:tcBorders>
            <w:shd w:val="clear" w:color="auto" w:fill="D9D9D9" w:themeFill="background1" w:themeFillShade="D9"/>
          </w:tcPr>
          <w:p w14:paraId="1A503C8D" w14:textId="0D4F1E51" w:rsidR="009A4CD1" w:rsidRPr="004E7552" w:rsidRDefault="009A4CD1" w:rsidP="00D75717">
            <w:pPr>
              <w:rPr>
                <w:sz w:val="22"/>
                <w:lang w:val="en-US"/>
              </w:rPr>
            </w:pPr>
            <w:r>
              <w:rPr>
                <w:sz w:val="22"/>
                <w:lang w:val="en-US"/>
              </w:rPr>
              <w:t xml:space="preserve">Low </w:t>
            </w:r>
            <w:r w:rsidRPr="004E7552">
              <w:rPr>
                <w:sz w:val="22"/>
                <w:lang w:val="en-US"/>
              </w:rPr>
              <w:t xml:space="preserve">performance. Only use for extra security as a </w:t>
            </w:r>
            <w:r w:rsidRPr="00FC3076">
              <w:rPr>
                <w:i/>
                <w:sz w:val="22"/>
                <w:lang w:val="en-US"/>
              </w:rPr>
              <w:t>third</w:t>
            </w:r>
            <w:r w:rsidRPr="004E7552">
              <w:rPr>
                <w:sz w:val="22"/>
                <w:lang w:val="en-US"/>
              </w:rPr>
              <w:t xml:space="preserve"> screener</w:t>
            </w:r>
            <w:r>
              <w:rPr>
                <w:sz w:val="22"/>
                <w:lang w:val="en-US"/>
              </w:rPr>
              <w:t xml:space="preserve"> (</w:t>
            </w:r>
            <w:r w:rsidR="00FC3076">
              <w:rPr>
                <w:sz w:val="22"/>
                <w:lang w:val="en-US"/>
              </w:rPr>
              <w:t>Only use</w:t>
            </w:r>
            <w:r>
              <w:rPr>
                <w:sz w:val="22"/>
                <w:lang w:val="en-US"/>
              </w:rPr>
              <w:t xml:space="preserve"> if resources are scarce since the alternative is worse)</w:t>
            </w:r>
          </w:p>
        </w:tc>
        <w:tc>
          <w:tcPr>
            <w:tcW w:w="1985" w:type="dxa"/>
            <w:tcBorders>
              <w:left w:val="nil"/>
              <w:bottom w:val="single" w:sz="4" w:space="0" w:color="auto"/>
              <w:right w:val="nil"/>
            </w:tcBorders>
            <w:shd w:val="clear" w:color="auto" w:fill="E2EFD9" w:themeFill="accent6" w:themeFillTint="33"/>
          </w:tcPr>
          <w:p w14:paraId="132FB72E" w14:textId="2994497A" w:rsidR="009A4CD1" w:rsidRPr="004E7552" w:rsidRDefault="009A4CD1" w:rsidP="00D75717">
            <w:pPr>
              <w:rPr>
                <w:sz w:val="22"/>
                <w:lang w:val="en-US"/>
              </w:rPr>
            </w:pPr>
            <w:r w:rsidRPr="004E7552">
              <w:rPr>
                <w:sz w:val="22"/>
                <w:lang w:val="en-US"/>
              </w:rPr>
              <w:t xml:space="preserve">On par with </w:t>
            </w:r>
            <w:r w:rsidR="00FC3076">
              <w:rPr>
                <w:sz w:val="22"/>
                <w:lang w:val="en-US"/>
              </w:rPr>
              <w:t>typical human second screener performance</w:t>
            </w:r>
            <w:r w:rsidRPr="004E7552">
              <w:rPr>
                <w:sz w:val="22"/>
                <w:lang w:val="en-US"/>
              </w:rPr>
              <w:t>. Can be accepted</w:t>
            </w:r>
            <w:r>
              <w:rPr>
                <w:sz w:val="22"/>
                <w:lang w:val="en-US"/>
              </w:rPr>
              <w:t>.</w:t>
            </w:r>
          </w:p>
        </w:tc>
        <w:tc>
          <w:tcPr>
            <w:tcW w:w="1417" w:type="dxa"/>
            <w:tcBorders>
              <w:left w:val="nil"/>
              <w:bottom w:val="single" w:sz="4" w:space="0" w:color="auto"/>
              <w:right w:val="nil"/>
            </w:tcBorders>
            <w:shd w:val="clear" w:color="auto" w:fill="A8D08D" w:themeFill="accent6" w:themeFillTint="99"/>
          </w:tcPr>
          <w:p w14:paraId="28931DE7" w14:textId="77777777" w:rsidR="009A4CD1" w:rsidRPr="004E7552" w:rsidRDefault="009A4CD1" w:rsidP="00D75717">
            <w:pPr>
              <w:rPr>
                <w:sz w:val="22"/>
                <w:lang w:val="en-US"/>
              </w:rPr>
            </w:pPr>
            <w:r w:rsidRPr="004E7552">
              <w:rPr>
                <w:sz w:val="22"/>
                <w:lang w:val="en-US"/>
              </w:rPr>
              <w:t xml:space="preserve">On par with common </w:t>
            </w:r>
            <w:r>
              <w:rPr>
                <w:sz w:val="22"/>
                <w:lang w:val="en-US"/>
              </w:rPr>
              <w:t>researcher</w:t>
            </w:r>
            <w:r w:rsidRPr="004E7552">
              <w:rPr>
                <w:sz w:val="22"/>
                <w:lang w:val="en-US"/>
              </w:rPr>
              <w:t xml:space="preserve"> screening performance</w:t>
            </w:r>
          </w:p>
        </w:tc>
        <w:tc>
          <w:tcPr>
            <w:tcW w:w="1548" w:type="dxa"/>
            <w:tcBorders>
              <w:left w:val="nil"/>
              <w:bottom w:val="single" w:sz="4" w:space="0" w:color="auto"/>
            </w:tcBorders>
            <w:shd w:val="clear" w:color="auto" w:fill="538135" w:themeFill="accent6" w:themeFillShade="BF"/>
          </w:tcPr>
          <w:p w14:paraId="2EEEF79E" w14:textId="6C5FA547" w:rsidR="009A4CD1" w:rsidRPr="004E7552" w:rsidRDefault="009A4CD1" w:rsidP="00D75717">
            <w:pPr>
              <w:rPr>
                <w:sz w:val="22"/>
                <w:lang w:val="en-US"/>
              </w:rPr>
            </w:pPr>
            <w:r w:rsidRPr="004E7552">
              <w:rPr>
                <w:sz w:val="22"/>
                <w:lang w:val="en-US"/>
              </w:rPr>
              <w:t xml:space="preserve">Better than </w:t>
            </w:r>
            <w:r>
              <w:rPr>
                <w:sz w:val="22"/>
                <w:lang w:val="en-US"/>
              </w:rPr>
              <w:t xml:space="preserve">common </w:t>
            </w:r>
            <w:r w:rsidRPr="004E7552">
              <w:rPr>
                <w:sz w:val="22"/>
                <w:lang w:val="en-US"/>
              </w:rPr>
              <w:t>human</w:t>
            </w:r>
            <w:r>
              <w:rPr>
                <w:sz w:val="22"/>
                <w:lang w:val="en-US"/>
              </w:rPr>
              <w:t xml:space="preserve"> performance and traditional </w:t>
            </w:r>
            <w:r w:rsidR="00FC3076">
              <w:rPr>
                <w:sz w:val="22"/>
                <w:lang w:val="en-US"/>
              </w:rPr>
              <w:t>automated screening</w:t>
            </w:r>
            <w:r>
              <w:rPr>
                <w:sz w:val="22"/>
                <w:lang w:val="en-US"/>
              </w:rPr>
              <w:t xml:space="preserve"> tools</w:t>
            </w:r>
          </w:p>
        </w:tc>
      </w:tr>
      <w:tr w:rsidR="009A4CD1" w:rsidRPr="00B839DB" w14:paraId="4727F737" w14:textId="77777777" w:rsidTr="00D75717">
        <w:trPr>
          <w:trHeight w:val="2190"/>
        </w:trPr>
        <w:tc>
          <w:tcPr>
            <w:tcW w:w="1276" w:type="dxa"/>
            <w:tcBorders>
              <w:top w:val="single" w:sz="4" w:space="0" w:color="auto"/>
              <w:left w:val="nil"/>
              <w:right w:val="nil"/>
            </w:tcBorders>
          </w:tcPr>
          <w:p w14:paraId="703AE888" w14:textId="77777777" w:rsidR="009A4CD1" w:rsidRPr="00AD64B6" w:rsidRDefault="009A4CD1" w:rsidP="00D75717">
            <w:pPr>
              <w:rPr>
                <w:sz w:val="22"/>
                <w:lang w:val="en-US"/>
              </w:rPr>
            </w:pPr>
            <w:r w:rsidRPr="00583E51">
              <w:rPr>
                <w:i/>
                <w:sz w:val="22"/>
                <w:lang w:val="en-US"/>
              </w:rPr>
              <w:t>Specificity</w:t>
            </w:r>
          </w:p>
        </w:tc>
        <w:tc>
          <w:tcPr>
            <w:tcW w:w="1418" w:type="dxa"/>
            <w:tcBorders>
              <w:top w:val="single" w:sz="4" w:space="0" w:color="auto"/>
              <w:left w:val="nil"/>
              <w:right w:val="nil"/>
            </w:tcBorders>
            <w:shd w:val="clear" w:color="auto" w:fill="FF9393"/>
          </w:tcPr>
          <w:p w14:paraId="1EF796A7" w14:textId="77777777" w:rsidR="009A4CD1" w:rsidRPr="004E7552" w:rsidRDefault="009A4CD1" w:rsidP="00D75717">
            <w:pPr>
              <w:rPr>
                <w:sz w:val="22"/>
                <w:lang w:val="en-US"/>
              </w:rPr>
            </w:pPr>
            <w:r w:rsidRPr="004E7552">
              <w:rPr>
                <w:sz w:val="22"/>
                <w:lang w:val="en-US"/>
              </w:rPr>
              <w:t xml:space="preserve">Ineligible </w:t>
            </w:r>
          </w:p>
          <w:p w14:paraId="1B5B5837" w14:textId="77777777" w:rsidR="009A4CD1" w:rsidRPr="004E7552" w:rsidRDefault="009A4CD1" w:rsidP="00D75717">
            <w:pPr>
              <w:rPr>
                <w:sz w:val="22"/>
                <w:lang w:val="en-US"/>
              </w:rPr>
            </w:pPr>
            <w:r w:rsidRPr="004E7552">
              <w:rPr>
                <w:sz w:val="22"/>
                <w:lang w:val="en-US"/>
              </w:rPr>
              <w:t>performance</w:t>
            </w:r>
          </w:p>
        </w:tc>
        <w:tc>
          <w:tcPr>
            <w:tcW w:w="1984" w:type="dxa"/>
            <w:tcBorders>
              <w:top w:val="single" w:sz="4" w:space="0" w:color="auto"/>
              <w:left w:val="nil"/>
              <w:right w:val="nil"/>
            </w:tcBorders>
            <w:shd w:val="clear" w:color="auto" w:fill="D9D9D9" w:themeFill="background1" w:themeFillShade="D9"/>
          </w:tcPr>
          <w:p w14:paraId="1A53FDC4" w14:textId="29D18E10" w:rsidR="009A4CD1" w:rsidRPr="004E7552" w:rsidRDefault="009A4CD1" w:rsidP="00D75717">
            <w:pPr>
              <w:rPr>
                <w:sz w:val="22"/>
                <w:lang w:val="en-US"/>
              </w:rPr>
            </w:pPr>
            <w:r>
              <w:rPr>
                <w:sz w:val="22"/>
                <w:lang w:val="en-US"/>
              </w:rPr>
              <w:t>Low</w:t>
            </w:r>
            <w:r w:rsidRPr="004E7552">
              <w:rPr>
                <w:sz w:val="22"/>
                <w:lang w:val="en-US"/>
              </w:rPr>
              <w:t xml:space="preserve"> performance. Only use to reduce the total number of records if having a</w:t>
            </w:r>
            <w:r w:rsidR="00FC3076">
              <w:rPr>
                <w:sz w:val="22"/>
                <w:lang w:val="en-US"/>
              </w:rPr>
              <w:t>n acceptable</w:t>
            </w:r>
            <w:r w:rsidR="00FC3076" w:rsidRPr="004E7552">
              <w:rPr>
                <w:sz w:val="22"/>
                <w:lang w:val="en-US"/>
              </w:rPr>
              <w:t xml:space="preserve"> </w:t>
            </w:r>
            <w:r w:rsidRPr="004E7552">
              <w:rPr>
                <w:sz w:val="22"/>
                <w:lang w:val="en-US"/>
              </w:rPr>
              <w:t xml:space="preserve">high recall. </w:t>
            </w:r>
          </w:p>
        </w:tc>
        <w:tc>
          <w:tcPr>
            <w:tcW w:w="1985" w:type="dxa"/>
            <w:tcBorders>
              <w:top w:val="single" w:sz="4" w:space="0" w:color="auto"/>
              <w:left w:val="nil"/>
              <w:right w:val="nil"/>
            </w:tcBorders>
            <w:shd w:val="clear" w:color="auto" w:fill="D9D9D9" w:themeFill="background1" w:themeFillShade="D9"/>
          </w:tcPr>
          <w:p w14:paraId="233AFC21" w14:textId="30F2A804" w:rsidR="009A4CD1" w:rsidRPr="004E7552" w:rsidRDefault="009A4CD1" w:rsidP="00D75717">
            <w:pPr>
              <w:rPr>
                <w:sz w:val="22"/>
                <w:lang w:val="en-US"/>
              </w:rPr>
            </w:pPr>
            <w:r>
              <w:rPr>
                <w:sz w:val="22"/>
                <w:lang w:val="en-US"/>
              </w:rPr>
              <w:t xml:space="preserve">Low </w:t>
            </w:r>
            <w:r w:rsidRPr="004E7552">
              <w:rPr>
                <w:sz w:val="22"/>
                <w:lang w:val="en-US"/>
              </w:rPr>
              <w:t>performance. Only use to reduce the total number of records if having a</w:t>
            </w:r>
            <w:r w:rsidR="00FC3076">
              <w:rPr>
                <w:sz w:val="22"/>
                <w:lang w:val="en-US"/>
              </w:rPr>
              <w:t>n acceptable</w:t>
            </w:r>
            <w:r w:rsidRPr="004E7552">
              <w:rPr>
                <w:sz w:val="22"/>
                <w:lang w:val="en-US"/>
              </w:rPr>
              <w:t xml:space="preserve"> high recall.</w:t>
            </w:r>
          </w:p>
        </w:tc>
        <w:tc>
          <w:tcPr>
            <w:tcW w:w="1417" w:type="dxa"/>
            <w:tcBorders>
              <w:top w:val="single" w:sz="4" w:space="0" w:color="auto"/>
              <w:left w:val="nil"/>
              <w:right w:val="nil"/>
            </w:tcBorders>
            <w:shd w:val="clear" w:color="auto" w:fill="E2EFD9" w:themeFill="accent6" w:themeFillTint="33"/>
          </w:tcPr>
          <w:p w14:paraId="28E7531C" w14:textId="58BDDEDF" w:rsidR="009A4CD1" w:rsidRPr="004E7552" w:rsidRDefault="00FC3076" w:rsidP="00D75717">
            <w:pPr>
              <w:rPr>
                <w:sz w:val="22"/>
                <w:lang w:val="en-US"/>
              </w:rPr>
            </w:pPr>
            <w:r>
              <w:rPr>
                <w:sz w:val="22"/>
                <w:lang w:val="en-US"/>
              </w:rPr>
              <w:t>Acceptable</w:t>
            </w:r>
            <w:r w:rsidR="009A4CD1" w:rsidRPr="004E7552">
              <w:rPr>
                <w:sz w:val="22"/>
                <w:lang w:val="en-US"/>
              </w:rPr>
              <w:t xml:space="preserve"> if having a high recall</w:t>
            </w:r>
            <w:r w:rsidR="009A4CD1">
              <w:rPr>
                <w:sz w:val="22"/>
                <w:lang w:val="en-US"/>
              </w:rPr>
              <w:t xml:space="preserve"> </w:t>
            </w:r>
            <w:r w:rsidR="00EC6E04">
              <w:rPr>
                <w:sz w:val="22"/>
                <w:lang w:val="en-US"/>
              </w:rPr>
              <w:t xml:space="preserve">value </w:t>
            </w:r>
            <w:r w:rsidR="009A4CD1">
              <w:rPr>
                <w:sz w:val="22"/>
                <w:lang w:val="en-US"/>
              </w:rPr>
              <w:t xml:space="preserve">above </w:t>
            </w:r>
            <w:r w:rsidR="00576DCD">
              <w:rPr>
                <w:sz w:val="22"/>
                <w:lang w:val="en-US"/>
              </w:rPr>
              <w:t>0.8</w:t>
            </w:r>
            <w:r w:rsidR="009A4CD1" w:rsidRPr="004E7552">
              <w:rPr>
                <w:sz w:val="22"/>
                <w:lang w:val="en-US"/>
              </w:rPr>
              <w:t xml:space="preserve"> </w:t>
            </w:r>
          </w:p>
        </w:tc>
        <w:tc>
          <w:tcPr>
            <w:tcW w:w="1548" w:type="dxa"/>
            <w:tcBorders>
              <w:top w:val="single" w:sz="4" w:space="0" w:color="auto"/>
              <w:left w:val="nil"/>
            </w:tcBorders>
            <w:shd w:val="clear" w:color="auto" w:fill="A8D08D" w:themeFill="accent6" w:themeFillTint="99"/>
          </w:tcPr>
          <w:p w14:paraId="4D6C19D6" w14:textId="77777777" w:rsidR="009A4CD1" w:rsidRPr="004E7552" w:rsidRDefault="009A4CD1" w:rsidP="00D75717">
            <w:pPr>
              <w:rPr>
                <w:sz w:val="22"/>
                <w:lang w:val="en-US"/>
              </w:rPr>
            </w:pPr>
            <w:r w:rsidRPr="004E7552">
              <w:rPr>
                <w:sz w:val="22"/>
                <w:lang w:val="en-US"/>
              </w:rPr>
              <w:t>On par with common human screening performance</w:t>
            </w:r>
          </w:p>
        </w:tc>
      </w:tr>
    </w:tbl>
    <w:p w14:paraId="2F1F112F" w14:textId="60386A75" w:rsidR="00FC3076" w:rsidRDefault="009A4CD1" w:rsidP="002F549D">
      <w:pPr>
        <w:spacing w:after="0" w:line="360" w:lineRule="auto"/>
        <w:jc w:val="both"/>
        <w:rPr>
          <w:sz w:val="20"/>
          <w:lang w:val="en-US"/>
        </w:rPr>
      </w:pPr>
      <w:r w:rsidRPr="00A7375D">
        <w:rPr>
          <w:i/>
          <w:sz w:val="20"/>
          <w:lang w:val="en-US"/>
        </w:rPr>
        <w:t>Note</w:t>
      </w:r>
      <w:r w:rsidRPr="00A7375D">
        <w:rPr>
          <w:sz w:val="20"/>
          <w:lang w:val="en-US"/>
        </w:rPr>
        <w:t xml:space="preserve">: Red </w:t>
      </w:r>
      <w:r>
        <w:rPr>
          <w:sz w:val="20"/>
          <w:lang w:val="en-US"/>
        </w:rPr>
        <w:t xml:space="preserve">areas </w:t>
      </w:r>
      <w:r w:rsidRPr="00A7375D">
        <w:rPr>
          <w:sz w:val="20"/>
          <w:lang w:val="en-US"/>
        </w:rPr>
        <w:t xml:space="preserve">indicate conditions under which </w:t>
      </w:r>
      <w:r w:rsidR="009B33E5">
        <w:rPr>
          <w:sz w:val="20"/>
          <w:lang w:val="en-US"/>
        </w:rPr>
        <w:t xml:space="preserve">the </w:t>
      </w:r>
      <w:r w:rsidRPr="00A7375D">
        <w:rPr>
          <w:sz w:val="20"/>
          <w:lang w:val="en-US"/>
        </w:rPr>
        <w:t xml:space="preserve">TAB screening performance is unacceptability low. Gray </w:t>
      </w:r>
      <w:r>
        <w:rPr>
          <w:sz w:val="20"/>
          <w:lang w:val="en-US"/>
        </w:rPr>
        <w:t xml:space="preserve">areas </w:t>
      </w:r>
      <w:r w:rsidRPr="00A7375D">
        <w:rPr>
          <w:sz w:val="20"/>
          <w:lang w:val="en-US"/>
        </w:rPr>
        <w:t>represent insufficient performance conditions but some applications with these performance measures</w:t>
      </w:r>
      <w:r w:rsidR="009B33E5">
        <w:rPr>
          <w:sz w:val="20"/>
          <w:lang w:val="en-US"/>
        </w:rPr>
        <w:t xml:space="preserve"> might</w:t>
      </w:r>
      <w:r w:rsidRPr="00A7375D">
        <w:rPr>
          <w:sz w:val="20"/>
          <w:lang w:val="en-US"/>
        </w:rPr>
        <w:t xml:space="preserve"> still </w:t>
      </w:r>
      <w:r w:rsidR="009B33E5">
        <w:rPr>
          <w:sz w:val="20"/>
          <w:lang w:val="en-US"/>
        </w:rPr>
        <w:t xml:space="preserve">be </w:t>
      </w:r>
      <w:r w:rsidRPr="00A7375D">
        <w:rPr>
          <w:sz w:val="20"/>
          <w:lang w:val="en-US"/>
        </w:rPr>
        <w:t>viable. Green</w:t>
      </w:r>
      <w:r>
        <w:rPr>
          <w:sz w:val="20"/>
          <w:lang w:val="en-US"/>
        </w:rPr>
        <w:t xml:space="preserve"> areas</w:t>
      </w:r>
      <w:r w:rsidRPr="00A7375D">
        <w:rPr>
          <w:sz w:val="20"/>
          <w:lang w:val="en-US"/>
        </w:rPr>
        <w:t xml:space="preserve"> represent acceptable</w:t>
      </w:r>
      <w:r w:rsidR="009B33E5" w:rsidRPr="009B33E5">
        <w:rPr>
          <w:sz w:val="20"/>
          <w:lang w:val="en-US"/>
        </w:rPr>
        <w:t xml:space="preserve"> </w:t>
      </w:r>
      <w:r w:rsidR="009B33E5" w:rsidRPr="00A7375D">
        <w:rPr>
          <w:sz w:val="20"/>
          <w:lang w:val="en-US"/>
        </w:rPr>
        <w:t>screening performance</w:t>
      </w:r>
      <w:r w:rsidR="009B33E5">
        <w:rPr>
          <w:sz w:val="20"/>
          <w:lang w:val="en-US"/>
        </w:rPr>
        <w:t>s</w:t>
      </w:r>
      <w:r w:rsidRPr="00A7375D">
        <w:rPr>
          <w:sz w:val="20"/>
          <w:lang w:val="en-US"/>
        </w:rPr>
        <w:t xml:space="preserve"> on par with or better than human screening</w:t>
      </w:r>
      <w:r w:rsidR="009B33E5">
        <w:rPr>
          <w:sz w:val="20"/>
          <w:lang w:val="en-US"/>
        </w:rPr>
        <w:t>.</w:t>
      </w:r>
    </w:p>
    <w:p w14:paraId="1EB2EB8E" w14:textId="77777777" w:rsidR="00702675" w:rsidRDefault="00702675" w:rsidP="00214462">
      <w:pPr>
        <w:spacing w:after="0" w:line="360" w:lineRule="auto"/>
        <w:ind w:firstLine="1304"/>
        <w:jc w:val="both"/>
        <w:rPr>
          <w:lang w:val="en-US"/>
        </w:rPr>
      </w:pPr>
    </w:p>
    <w:p w14:paraId="177246CA" w14:textId="4E6847BA" w:rsidR="00702675" w:rsidRDefault="00702675" w:rsidP="00214462">
      <w:pPr>
        <w:spacing w:after="0" w:line="360" w:lineRule="auto"/>
        <w:ind w:firstLine="1304"/>
        <w:jc w:val="both"/>
        <w:rPr>
          <w:lang w:val="en-US"/>
        </w:rPr>
      </w:pPr>
      <w:r>
        <w:rPr>
          <w:lang w:val="en-US"/>
        </w:rPr>
        <w:t>Finally, w</w:t>
      </w:r>
      <w:r w:rsidRPr="00702675">
        <w:rPr>
          <w:lang w:val="en-US"/>
        </w:rPr>
        <w:t>e believe that automated tools can also be useful under less restrictive conditions as well. We even believe that recall values between, say, .5-.75 should not disqualify automated screening tools from playing a role in TAB screening. Under such conditions, we would warn against using the tools as independent screeners but they could function as an extra assurance, working as a third screener that forces the human screeners to double-check close-to-relevant study records. This would enhance the screening quality, lowering the risk of humans overlooking any relevant records.</w:t>
      </w:r>
    </w:p>
    <w:p w14:paraId="2057CEA3" w14:textId="3F87C355" w:rsidR="007073A2" w:rsidRDefault="000A0728" w:rsidP="00586638">
      <w:pPr>
        <w:spacing w:after="0" w:line="360" w:lineRule="auto"/>
        <w:ind w:firstLine="1304"/>
        <w:jc w:val="both"/>
        <w:rPr>
          <w:lang w:val="en-US"/>
        </w:rPr>
      </w:pPr>
      <w:r>
        <w:rPr>
          <w:lang w:val="en-US"/>
        </w:rPr>
        <w:t>To be clear</w:t>
      </w:r>
      <w:r w:rsidR="00214462">
        <w:rPr>
          <w:lang w:val="en-US"/>
        </w:rPr>
        <w:t>, w</w:t>
      </w:r>
      <w:r w:rsidR="00D46E44">
        <w:rPr>
          <w:lang w:val="en-US"/>
        </w:rPr>
        <w:t xml:space="preserve">e </w:t>
      </w:r>
      <w:r w:rsidR="00214462">
        <w:rPr>
          <w:lang w:val="en-US"/>
        </w:rPr>
        <w:t>generally think that it</w:t>
      </w:r>
      <w:r w:rsidR="00D46E44">
        <w:rPr>
          <w:lang w:val="en-US"/>
        </w:rPr>
        <w:t xml:space="preserve"> will not be</w:t>
      </w:r>
      <w:r w:rsidR="002F549D">
        <w:rPr>
          <w:lang w:val="en-US"/>
        </w:rPr>
        <w:t xml:space="preserve"> viable to use automated tools </w:t>
      </w:r>
      <w:r w:rsidR="00D46E44">
        <w:rPr>
          <w:lang w:val="en-US"/>
        </w:rPr>
        <w:t>with</w:t>
      </w:r>
      <w:r w:rsidR="002F549D">
        <w:rPr>
          <w:lang w:val="en-US"/>
        </w:rPr>
        <w:t xml:space="preserve"> performance </w:t>
      </w:r>
      <w:r w:rsidR="00D46E44">
        <w:rPr>
          <w:lang w:val="en-US"/>
        </w:rPr>
        <w:t>levels (recall and specificity values)</w:t>
      </w:r>
      <w:r w:rsidR="002F549D">
        <w:rPr>
          <w:lang w:val="en-US"/>
        </w:rPr>
        <w:t xml:space="preserve"> below .5. </w:t>
      </w:r>
      <w:r w:rsidR="009A4CD1">
        <w:rPr>
          <w:lang w:val="en-US"/>
        </w:rPr>
        <w:t>However,</w:t>
      </w:r>
      <w:r w:rsidR="00D46E44">
        <w:rPr>
          <w:lang w:val="en-US"/>
        </w:rPr>
        <w:t xml:space="preserve"> in Table </w:t>
      </w:r>
      <w:r w:rsidR="005A1C02">
        <w:rPr>
          <w:lang w:val="en-US"/>
        </w:rPr>
        <w:t>2</w:t>
      </w:r>
      <w:r w:rsidR="00D46E44">
        <w:rPr>
          <w:lang w:val="en-US"/>
        </w:rPr>
        <w:t>,</w:t>
      </w:r>
      <w:r w:rsidR="009A4CD1">
        <w:rPr>
          <w:lang w:val="en-US"/>
        </w:rPr>
        <w:t xml:space="preserve"> we </w:t>
      </w:r>
      <w:r w:rsidR="00D46E44">
        <w:rPr>
          <w:lang w:val="en-US"/>
        </w:rPr>
        <w:t>use</w:t>
      </w:r>
      <w:r w:rsidR="009A4CD1">
        <w:rPr>
          <w:lang w:val="en-US"/>
        </w:rPr>
        <w:t xml:space="preserve"> graduated shades of red, where the light red color for specificity </w:t>
      </w:r>
      <w:r w:rsidR="00EC6E04">
        <w:rPr>
          <w:lang w:val="en-US"/>
        </w:rPr>
        <w:t xml:space="preserve">values </w:t>
      </w:r>
      <w:r w:rsidR="009A4CD1">
        <w:rPr>
          <w:lang w:val="en-US"/>
        </w:rPr>
        <w:t xml:space="preserve">below 0.5 indicates that we cannot </w:t>
      </w:r>
      <w:r w:rsidR="005A1C02">
        <w:rPr>
          <w:lang w:val="en-US"/>
        </w:rPr>
        <w:t xml:space="preserve">entirely </w:t>
      </w:r>
      <w:r w:rsidR="009A4CD1">
        <w:rPr>
          <w:lang w:val="en-US"/>
        </w:rPr>
        <w:t xml:space="preserve">reject </w:t>
      </w:r>
      <w:r w:rsidR="00D46E44">
        <w:rPr>
          <w:lang w:val="en-US"/>
        </w:rPr>
        <w:t xml:space="preserve">that there might be cases where automated screenings could be useful even with </w:t>
      </w:r>
      <w:r w:rsidR="009A4CD1">
        <w:rPr>
          <w:lang w:val="en-US"/>
        </w:rPr>
        <w:t xml:space="preserve">specificity </w:t>
      </w:r>
      <w:r w:rsidR="00EC6E04">
        <w:rPr>
          <w:lang w:val="en-US"/>
        </w:rPr>
        <w:t xml:space="preserve">values </w:t>
      </w:r>
      <w:r w:rsidR="009A4CD1">
        <w:rPr>
          <w:lang w:val="en-US"/>
        </w:rPr>
        <w:t xml:space="preserve">below 0.5 </w:t>
      </w:r>
      <w:r w:rsidR="00D46E44">
        <w:rPr>
          <w:lang w:val="en-US"/>
        </w:rPr>
        <w:t>(as long as the recall is high)</w:t>
      </w:r>
      <w:r w:rsidR="009A4CD1">
        <w:rPr>
          <w:lang w:val="en-US"/>
        </w:rPr>
        <w:t xml:space="preserve">. </w:t>
      </w:r>
      <w:r w:rsidR="005A1C02">
        <w:rPr>
          <w:lang w:val="en-US"/>
        </w:rPr>
        <w:t>For example</w:t>
      </w:r>
      <w:r w:rsidR="009A4CD1">
        <w:rPr>
          <w:lang w:val="en-US"/>
        </w:rPr>
        <w:t xml:space="preserve">, in extreme-sized reviews, </w:t>
      </w:r>
      <w:r w:rsidR="00D46E44">
        <w:rPr>
          <w:lang w:val="en-US"/>
        </w:rPr>
        <w:t xml:space="preserve">even a </w:t>
      </w:r>
      <w:r w:rsidR="009A4CD1">
        <w:rPr>
          <w:lang w:val="en-US"/>
        </w:rPr>
        <w:t xml:space="preserve">30% </w:t>
      </w:r>
      <w:r w:rsidR="005A1C02">
        <w:rPr>
          <w:lang w:val="en-US"/>
        </w:rPr>
        <w:t>workload reduction might save</w:t>
      </w:r>
      <w:r w:rsidR="009A4CD1">
        <w:rPr>
          <w:lang w:val="en-US"/>
        </w:rPr>
        <w:t xml:space="preserve"> multiple days of </w:t>
      </w:r>
      <w:r w:rsidR="005A1C02">
        <w:rPr>
          <w:lang w:val="en-US"/>
        </w:rPr>
        <w:t>human labor</w:t>
      </w:r>
      <w:r w:rsidR="009A4CD1">
        <w:rPr>
          <w:lang w:val="en-US"/>
        </w:rPr>
        <w:t xml:space="preserve">. </w:t>
      </w:r>
      <w:r w:rsidR="000263CC">
        <w:rPr>
          <w:lang w:val="en-US"/>
        </w:rPr>
        <w:t xml:space="preserve">The number of title and abstract records does, however, need to be very high for </w:t>
      </w:r>
      <w:r w:rsidR="005A1C02">
        <w:rPr>
          <w:lang w:val="en-US"/>
        </w:rPr>
        <w:t>this approach</w:t>
      </w:r>
      <w:r w:rsidR="000263CC">
        <w:rPr>
          <w:lang w:val="en-US"/>
        </w:rPr>
        <w:t xml:space="preserve"> to </w:t>
      </w:r>
      <w:r w:rsidR="005A1C02">
        <w:rPr>
          <w:lang w:val="en-US"/>
        </w:rPr>
        <w:t>be viable.</w:t>
      </w:r>
    </w:p>
    <w:p w14:paraId="25A4D110" w14:textId="5B01A999" w:rsidR="000263CC" w:rsidRDefault="00E43081" w:rsidP="00582CFD">
      <w:pPr>
        <w:spacing w:after="0" w:line="360" w:lineRule="auto"/>
        <w:ind w:firstLine="1304"/>
        <w:jc w:val="both"/>
        <w:rPr>
          <w:lang w:val="en-US"/>
        </w:rPr>
      </w:pPr>
      <w:r>
        <w:rPr>
          <w:lang w:val="en-US"/>
        </w:rPr>
        <w:lastRenderedPageBreak/>
        <w:t xml:space="preserve">With </w:t>
      </w:r>
      <w:r w:rsidR="005A1C02">
        <w:rPr>
          <w:lang w:val="en-US"/>
        </w:rPr>
        <w:t xml:space="preserve">the </w:t>
      </w:r>
      <w:r>
        <w:rPr>
          <w:lang w:val="en-US"/>
        </w:rPr>
        <w:t>benchmark scheme</w:t>
      </w:r>
      <w:r w:rsidR="005A1C02">
        <w:rPr>
          <w:lang w:val="en-US"/>
        </w:rPr>
        <w:t xml:space="preserve"> presented in Table 2</w:t>
      </w:r>
      <w:r>
        <w:rPr>
          <w:lang w:val="en-US"/>
        </w:rPr>
        <w:t>, we aim to make a more flexible tool partially for assessing the screening performance of automated tools</w:t>
      </w:r>
      <w:r w:rsidR="000F4A3E">
        <w:rPr>
          <w:lang w:val="en-US"/>
        </w:rPr>
        <w:t xml:space="preserve"> in general</w:t>
      </w:r>
      <w:r>
        <w:rPr>
          <w:lang w:val="en-US"/>
        </w:rPr>
        <w:t xml:space="preserve"> and partially for assessing which screening tasks can be made under what performance conditions</w:t>
      </w:r>
      <w:r w:rsidR="000B782A">
        <w:rPr>
          <w:lang w:val="en-US"/>
        </w:rPr>
        <w:t>. T</w:t>
      </w:r>
      <w:r w:rsidR="00667CB7">
        <w:rPr>
          <w:lang w:val="en-US"/>
        </w:rPr>
        <w:t>his</w:t>
      </w:r>
      <w:r w:rsidR="000B782A">
        <w:rPr>
          <w:lang w:val="en-US"/>
        </w:rPr>
        <w:t xml:space="preserve"> allows</w:t>
      </w:r>
      <w:r w:rsidR="00667CB7">
        <w:rPr>
          <w:lang w:val="en-US"/>
        </w:rPr>
        <w:t xml:space="preserve"> for</w:t>
      </w:r>
      <w:r w:rsidR="000B782A">
        <w:rPr>
          <w:lang w:val="en-US"/>
        </w:rPr>
        <w:t xml:space="preserve"> more</w:t>
      </w:r>
      <w:r w:rsidR="00667CB7">
        <w:rPr>
          <w:lang w:val="en-US"/>
        </w:rPr>
        <w:t xml:space="preserve"> case-specific discussions regarding the adequacy of using GPT API models</w:t>
      </w:r>
      <w:r w:rsidR="000A0728">
        <w:rPr>
          <w:lang w:val="en-US"/>
        </w:rPr>
        <w:t>,</w:t>
      </w:r>
      <w:r w:rsidR="000263CC">
        <w:rPr>
          <w:lang w:val="en-US"/>
        </w:rPr>
        <w:t xml:space="preserve"> or other automated tools</w:t>
      </w:r>
      <w:r w:rsidR="000A0728">
        <w:rPr>
          <w:lang w:val="en-US"/>
        </w:rPr>
        <w:t>,</w:t>
      </w:r>
      <w:r w:rsidR="00667CB7">
        <w:rPr>
          <w:lang w:val="en-US"/>
        </w:rPr>
        <w:t xml:space="preserve"> for TAB screening tasks in systematic reviews</w:t>
      </w:r>
      <w:r w:rsidR="000F4A3E">
        <w:rPr>
          <w:lang w:val="en-US"/>
        </w:rPr>
        <w:t xml:space="preserve">, avoiding </w:t>
      </w:r>
      <w:r w:rsidR="00515748" w:rsidRPr="005A1C02">
        <w:rPr>
          <w:rStyle w:val="translation"/>
          <w:lang w:val="en-US"/>
        </w:rPr>
        <w:t>trivial</w:t>
      </w:r>
      <w:r w:rsidR="005A1C02">
        <w:rPr>
          <w:lang w:val="en-US"/>
        </w:rPr>
        <w:t xml:space="preserve"> and binary ‘</w:t>
      </w:r>
      <w:r w:rsidR="000F4A3E">
        <w:rPr>
          <w:lang w:val="en-US"/>
        </w:rPr>
        <w:t>for and against</w:t>
      </w:r>
      <w:r w:rsidR="005A1C02">
        <w:rPr>
          <w:lang w:val="en-US"/>
        </w:rPr>
        <w:t>’</w:t>
      </w:r>
      <w:r w:rsidR="000F4A3E">
        <w:rPr>
          <w:lang w:val="en-US"/>
        </w:rPr>
        <w:t xml:space="preserve"> discussions. </w:t>
      </w:r>
      <w:r w:rsidR="00967CCA">
        <w:rPr>
          <w:lang w:val="en-US"/>
        </w:rPr>
        <w:t xml:space="preserve">Furthermore, we will use this benchmark scheme for interpreting our conducted classifier experiment that we present in the next section. </w:t>
      </w:r>
    </w:p>
    <w:p w14:paraId="0E6AD56E" w14:textId="037BDE64" w:rsidR="00606EB4" w:rsidRDefault="00311FE2" w:rsidP="00FF502E">
      <w:pPr>
        <w:spacing w:after="0" w:line="360" w:lineRule="auto"/>
        <w:jc w:val="both"/>
        <w:rPr>
          <w:b/>
          <w:lang w:val="en-US"/>
        </w:rPr>
      </w:pPr>
      <w:r>
        <w:rPr>
          <w:b/>
          <w:lang w:val="en-US"/>
        </w:rPr>
        <w:t>4</w:t>
      </w:r>
      <w:r w:rsidR="00296111" w:rsidRPr="00296111">
        <w:rPr>
          <w:b/>
          <w:lang w:val="en-US"/>
        </w:rPr>
        <w:t xml:space="preserve"> </w:t>
      </w:r>
      <w:r w:rsidR="003259BC">
        <w:rPr>
          <w:b/>
          <w:lang w:val="en-US"/>
        </w:rPr>
        <w:t>CLASSIFIER EXPERIMENT</w:t>
      </w:r>
      <w:r w:rsidR="000B363D">
        <w:rPr>
          <w:b/>
          <w:lang w:val="en-US"/>
        </w:rPr>
        <w:t>S</w:t>
      </w:r>
      <w:r w:rsidR="005A1C02" w:rsidRPr="00586638">
        <w:rPr>
          <w:vertAlign w:val="superscript"/>
          <w:lang w:val="en-US"/>
        </w:rPr>
        <w:footnoteReference w:id="7"/>
      </w:r>
    </w:p>
    <w:p w14:paraId="7BFF4816" w14:textId="58C4ADFF" w:rsidR="00FA7824" w:rsidRPr="00ED65B8" w:rsidRDefault="00606EB4" w:rsidP="00D64633">
      <w:pPr>
        <w:spacing w:after="0" w:line="360" w:lineRule="auto"/>
        <w:jc w:val="both"/>
        <w:rPr>
          <w:lang w:val="en-US"/>
        </w:rPr>
      </w:pPr>
      <w:r>
        <w:rPr>
          <w:lang w:val="en-US"/>
        </w:rPr>
        <w:t>In th</w:t>
      </w:r>
      <w:r w:rsidR="00967CCA">
        <w:rPr>
          <w:lang w:val="en-US"/>
        </w:rPr>
        <w:t>is</w:t>
      </w:r>
      <w:r>
        <w:rPr>
          <w:lang w:val="en-US"/>
        </w:rPr>
        <w:t xml:space="preserve"> section, we</w:t>
      </w:r>
      <w:r w:rsidR="007C3286">
        <w:rPr>
          <w:lang w:val="en-US"/>
        </w:rPr>
        <w:t xml:space="preserve"> </w:t>
      </w:r>
      <w:r>
        <w:rPr>
          <w:lang w:val="en-US"/>
        </w:rPr>
        <w:t>present the data and prompts used as well as the results</w:t>
      </w:r>
      <w:r w:rsidR="005A1C02">
        <w:rPr>
          <w:lang w:val="en-US"/>
        </w:rPr>
        <w:t xml:space="preserve"> for </w:t>
      </w:r>
      <w:r>
        <w:rPr>
          <w:lang w:val="en-US"/>
        </w:rPr>
        <w:t>t</w:t>
      </w:r>
      <w:r w:rsidR="003D1167">
        <w:rPr>
          <w:lang w:val="en-US"/>
        </w:rPr>
        <w:t>hree</w:t>
      </w:r>
      <w:r>
        <w:rPr>
          <w:lang w:val="en-US"/>
        </w:rPr>
        <w:t xml:space="preserve"> large-scale classifier experiments</w:t>
      </w:r>
      <w:r w:rsidR="005A1C02">
        <w:rPr>
          <w:lang w:val="en-US"/>
        </w:rPr>
        <w:t>, we have conducted to evaluate the screening performance of OpenAI’s GPT API models</w:t>
      </w:r>
      <w:r>
        <w:rPr>
          <w:lang w:val="en-US"/>
        </w:rPr>
        <w:t>. Differently from previous research, these classifier experiments aim</w:t>
      </w:r>
      <w:r w:rsidR="005A1C02">
        <w:rPr>
          <w:lang w:val="en-US"/>
        </w:rPr>
        <w:t>ed</w:t>
      </w:r>
      <w:r>
        <w:rPr>
          <w:lang w:val="en-US"/>
        </w:rPr>
        <w:t xml:space="preserve"> to test the performance of GPT API models</w:t>
      </w:r>
      <w:r w:rsidR="00BE5FCC">
        <w:rPr>
          <w:lang w:val="en-US"/>
        </w:rPr>
        <w:t xml:space="preserve"> </w:t>
      </w:r>
      <w:r w:rsidR="003D1167">
        <w:rPr>
          <w:lang w:val="en-US"/>
        </w:rPr>
        <w:t xml:space="preserve">1) </w:t>
      </w:r>
      <w:r>
        <w:rPr>
          <w:lang w:val="en-US"/>
        </w:rPr>
        <w:t>when applied in social science reviews</w:t>
      </w:r>
      <w:r w:rsidR="005A1C02">
        <w:rPr>
          <w:lang w:val="en-US"/>
        </w:rPr>
        <w:t>, 2) when using function calling</w:t>
      </w:r>
      <w:r w:rsidR="00DC43F8">
        <w:rPr>
          <w:lang w:val="en-US"/>
        </w:rPr>
        <w:t xml:space="preserve"> </w:t>
      </w:r>
      <w:r w:rsidR="00DC43F8">
        <w:rPr>
          <w:lang w:val="en-US"/>
        </w:rPr>
        <w:fldChar w:fldCharType="begin" w:fldLock="1"/>
      </w:r>
      <w:r w:rsidR="0044030A">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rsidR="00DC43F8">
        <w:rPr>
          <w:lang w:val="en-US"/>
        </w:rPr>
        <w:fldChar w:fldCharType="separate"/>
      </w:r>
      <w:r w:rsidR="00DC43F8" w:rsidRPr="00DC43F8">
        <w:rPr>
          <w:noProof/>
          <w:lang w:val="en-US"/>
        </w:rPr>
        <w:t>(OpenAI, 2024)</w:t>
      </w:r>
      <w:r w:rsidR="00DC43F8">
        <w:rPr>
          <w:lang w:val="en-US"/>
        </w:rPr>
        <w:fldChar w:fldCharType="end"/>
      </w:r>
      <w:r w:rsidR="005A1C02">
        <w:rPr>
          <w:lang w:val="en-US"/>
        </w:rPr>
        <w:t>, that is JSON function ensuring structured responses, and 3</w:t>
      </w:r>
      <w:r w:rsidR="003D1167">
        <w:rPr>
          <w:lang w:val="en-US"/>
        </w:rPr>
        <w:t>)</w:t>
      </w:r>
      <w:r>
        <w:rPr>
          <w:lang w:val="en-US"/>
        </w:rPr>
        <w:t xml:space="preserve"> </w:t>
      </w:r>
      <w:r w:rsidR="003D1167">
        <w:rPr>
          <w:lang w:val="en-US"/>
        </w:rPr>
        <w:t xml:space="preserve">when using multi-prompt screening </w:t>
      </w:r>
      <w:r w:rsidR="00CF7953">
        <w:rPr>
          <w:lang w:val="en-US"/>
        </w:rPr>
        <w:t>in complex review settings</w:t>
      </w:r>
      <w:r>
        <w:rPr>
          <w:lang w:val="en-US"/>
        </w:rPr>
        <w:t xml:space="preserve">. </w:t>
      </w:r>
      <w:r w:rsidR="00DC43F8">
        <w:rPr>
          <w:lang w:val="en-US"/>
        </w:rPr>
        <w:t xml:space="preserve">We set up the experiment so that each of the </w:t>
      </w:r>
      <w:r w:rsidR="005767B6">
        <w:rPr>
          <w:lang w:val="en-US"/>
        </w:rPr>
        <w:t>t</w:t>
      </w:r>
      <w:r w:rsidR="00CA3D5A">
        <w:rPr>
          <w:lang w:val="en-US"/>
        </w:rPr>
        <w:t>hree</w:t>
      </w:r>
      <w:r w:rsidR="005767B6">
        <w:rPr>
          <w:lang w:val="en-US"/>
        </w:rPr>
        <w:t xml:space="preserve"> experiments</w:t>
      </w:r>
      <w:r w:rsidR="00A77221">
        <w:rPr>
          <w:lang w:val="en-US"/>
        </w:rPr>
        <w:t xml:space="preserve"> represent</w:t>
      </w:r>
      <w:r w:rsidR="001A5447">
        <w:rPr>
          <w:lang w:val="en-US"/>
        </w:rPr>
        <w:t xml:space="preserve">ed </w:t>
      </w:r>
      <w:r w:rsidR="00A77221">
        <w:rPr>
          <w:lang w:val="en-US"/>
        </w:rPr>
        <w:t xml:space="preserve">different levels of complexity in </w:t>
      </w:r>
      <w:r w:rsidR="00487CF5">
        <w:rPr>
          <w:lang w:val="en-US"/>
        </w:rPr>
        <w:t>terms of inclusion criteria</w:t>
      </w:r>
      <w:r w:rsidR="00DC43F8">
        <w:rPr>
          <w:lang w:val="en-US"/>
        </w:rPr>
        <w:t xml:space="preserve"> and contain</w:t>
      </w:r>
      <w:r w:rsidR="001A5447">
        <w:rPr>
          <w:lang w:val="en-US"/>
        </w:rPr>
        <w:t xml:space="preserve">ed </w:t>
      </w:r>
      <w:r w:rsidR="00DC43F8">
        <w:rPr>
          <w:lang w:val="en-US"/>
        </w:rPr>
        <w:t xml:space="preserve">different challenges to overcome when conducting TAB screening </w:t>
      </w:r>
      <w:r w:rsidR="001A5447">
        <w:rPr>
          <w:lang w:val="en-US"/>
        </w:rPr>
        <w:t>using</w:t>
      </w:r>
      <w:r w:rsidR="00DC43F8">
        <w:rPr>
          <w:lang w:val="en-US"/>
        </w:rPr>
        <w:t xml:space="preserve"> GPT API models</w:t>
      </w:r>
      <w:r w:rsidR="00A77221">
        <w:rPr>
          <w:lang w:val="en-US"/>
        </w:rPr>
        <w:t xml:space="preserve">. </w:t>
      </w:r>
      <w:r w:rsidR="00423F5C">
        <w:rPr>
          <w:lang w:val="en-US"/>
        </w:rPr>
        <w:t>T</w:t>
      </w:r>
      <w:r w:rsidR="00CA3D5A">
        <w:rPr>
          <w:lang w:val="en-US"/>
        </w:rPr>
        <w:t>he</w:t>
      </w:r>
      <w:r w:rsidR="005767B6">
        <w:rPr>
          <w:lang w:val="en-US"/>
        </w:rPr>
        <w:t xml:space="preserve"> </w:t>
      </w:r>
      <w:r w:rsidR="00423F5C">
        <w:rPr>
          <w:lang w:val="en-US"/>
        </w:rPr>
        <w:t xml:space="preserve">main </w:t>
      </w:r>
      <w:r w:rsidR="005767B6">
        <w:rPr>
          <w:lang w:val="en-US"/>
        </w:rPr>
        <w:t xml:space="preserve">purpose of </w:t>
      </w:r>
      <w:r w:rsidR="00487CF5">
        <w:rPr>
          <w:lang w:val="en-US"/>
        </w:rPr>
        <w:t xml:space="preserve">the </w:t>
      </w:r>
      <w:r w:rsidR="00DC43F8">
        <w:rPr>
          <w:lang w:val="en-US"/>
        </w:rPr>
        <w:t>experiment</w:t>
      </w:r>
      <w:r w:rsidR="008F35B6">
        <w:rPr>
          <w:lang w:val="en-US"/>
        </w:rPr>
        <w:t>s</w:t>
      </w:r>
      <w:r w:rsidR="005767B6">
        <w:rPr>
          <w:lang w:val="en-US"/>
        </w:rPr>
        <w:t xml:space="preserve"> </w:t>
      </w:r>
      <w:r w:rsidR="00423F5C">
        <w:rPr>
          <w:lang w:val="en-US"/>
        </w:rPr>
        <w:t xml:space="preserve">is </w:t>
      </w:r>
      <w:r w:rsidR="005767B6">
        <w:rPr>
          <w:lang w:val="en-US"/>
        </w:rPr>
        <w:t>not to show that GPT API models work in all instances</w:t>
      </w:r>
      <w:r w:rsidR="00273FAD">
        <w:rPr>
          <w:lang w:val="en-US"/>
        </w:rPr>
        <w:t>. I</w:t>
      </w:r>
      <w:r w:rsidR="005767B6">
        <w:rPr>
          <w:lang w:val="en-US"/>
        </w:rPr>
        <w:t>nstead</w:t>
      </w:r>
      <w:r w:rsidR="00273FAD">
        <w:rPr>
          <w:lang w:val="en-US"/>
        </w:rPr>
        <w:t>,</w:t>
      </w:r>
      <w:r w:rsidR="005767B6">
        <w:rPr>
          <w:lang w:val="en-US"/>
        </w:rPr>
        <w:t xml:space="preserve"> </w:t>
      </w:r>
      <w:r w:rsidR="00273FAD">
        <w:rPr>
          <w:lang w:val="en-US"/>
        </w:rPr>
        <w:t xml:space="preserve">we aim </w:t>
      </w:r>
      <w:r w:rsidR="005767B6">
        <w:rPr>
          <w:lang w:val="en-US"/>
        </w:rPr>
        <w:t xml:space="preserve">to show that if </w:t>
      </w:r>
      <w:r w:rsidR="008410A4">
        <w:rPr>
          <w:lang w:val="en-US"/>
        </w:rPr>
        <w:t>configured</w:t>
      </w:r>
      <w:r w:rsidR="005767B6">
        <w:rPr>
          <w:lang w:val="en-US"/>
        </w:rPr>
        <w:t xml:space="preserve"> adequately</w:t>
      </w:r>
      <w:r w:rsidR="00487CF5">
        <w:rPr>
          <w:lang w:val="en-US"/>
        </w:rPr>
        <w:t>,</w:t>
      </w:r>
      <w:r w:rsidR="005767B6">
        <w:rPr>
          <w:lang w:val="en-US"/>
        </w:rPr>
        <w:t xml:space="preserve"> these models </w:t>
      </w:r>
      <w:r w:rsidR="005767B6" w:rsidRPr="00DA6F92">
        <w:rPr>
          <w:i/>
          <w:lang w:val="en-US"/>
        </w:rPr>
        <w:t>can</w:t>
      </w:r>
      <w:r w:rsidR="005767B6">
        <w:rPr>
          <w:lang w:val="en-US"/>
        </w:rPr>
        <w:t xml:space="preserve"> function as </w:t>
      </w:r>
      <w:r w:rsidR="005767B6" w:rsidRPr="00DA6F92">
        <w:rPr>
          <w:lang w:val="en-US"/>
        </w:rPr>
        <w:t>highly</w:t>
      </w:r>
      <w:r w:rsidR="005767B6">
        <w:rPr>
          <w:lang w:val="en-US"/>
        </w:rPr>
        <w:t xml:space="preserve"> reliably independent second screeners</w:t>
      </w:r>
      <w:r w:rsidR="00A77221">
        <w:rPr>
          <w:lang w:val="en-US"/>
        </w:rPr>
        <w:t xml:space="preserve"> across various types of systematic review questions</w:t>
      </w:r>
      <w:r w:rsidR="005767B6">
        <w:rPr>
          <w:lang w:val="en-US"/>
        </w:rPr>
        <w:t xml:space="preserve">. </w:t>
      </w:r>
      <w:r w:rsidR="00273FAD">
        <w:rPr>
          <w:lang w:val="en-US"/>
        </w:rPr>
        <w:t xml:space="preserve">This also means that using GPT API models as </w:t>
      </w:r>
      <w:r w:rsidR="00BE5FCC">
        <w:rPr>
          <w:lang w:val="en-US"/>
        </w:rPr>
        <w:t xml:space="preserve">a </w:t>
      </w:r>
      <w:r w:rsidR="00273FAD">
        <w:rPr>
          <w:lang w:val="en-US"/>
        </w:rPr>
        <w:t>second screener is not always ideal</w:t>
      </w:r>
      <w:r w:rsidR="00CA3D5A">
        <w:rPr>
          <w:lang w:val="en-US"/>
        </w:rPr>
        <w:t xml:space="preserve"> for various reasons</w:t>
      </w:r>
      <w:r w:rsidR="008F35B6">
        <w:rPr>
          <w:lang w:val="en-US"/>
        </w:rPr>
        <w:t xml:space="preserve">. </w:t>
      </w:r>
      <w:r w:rsidR="00273FAD">
        <w:rPr>
          <w:lang w:val="en-US"/>
        </w:rPr>
        <w:t xml:space="preserve">We </w:t>
      </w:r>
      <w:r w:rsidR="00BE5FCC">
        <w:rPr>
          <w:lang w:val="en-US"/>
        </w:rPr>
        <w:t>return to</w:t>
      </w:r>
      <w:r w:rsidR="00273FAD">
        <w:rPr>
          <w:lang w:val="en-US"/>
        </w:rPr>
        <w:t xml:space="preserve"> this issue in Section 5.</w:t>
      </w:r>
      <w:r w:rsidR="008410A4">
        <w:rPr>
          <w:lang w:val="en-US"/>
        </w:rPr>
        <w:t>1</w:t>
      </w:r>
      <w:r w:rsidR="00273FAD">
        <w:rPr>
          <w:lang w:val="en-US"/>
        </w:rPr>
        <w:t>.</w:t>
      </w:r>
      <w:r w:rsidR="00C93DE1">
        <w:rPr>
          <w:lang w:val="en-US"/>
        </w:rPr>
        <w:t xml:space="preserve"> </w:t>
      </w:r>
      <w:r w:rsidR="00DC43F8">
        <w:rPr>
          <w:lang w:val="en-US"/>
        </w:rPr>
        <w:t xml:space="preserve">A side-effect of conducting these experiments was further to quality assure the AIscreenR package </w:t>
      </w:r>
      <w:r w:rsidR="00DC43F8">
        <w:rPr>
          <w:lang w:val="en-US"/>
        </w:rPr>
        <w:fldChar w:fldCharType="begin" w:fldLock="1"/>
      </w:r>
      <w:r w:rsidR="002C6EAF">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DC43F8">
        <w:rPr>
          <w:lang w:val="en-US"/>
        </w:rPr>
        <w:fldChar w:fldCharType="separate"/>
      </w:r>
      <w:r w:rsidR="00DC43F8" w:rsidRPr="007674A2">
        <w:rPr>
          <w:noProof/>
          <w:lang w:val="en-US"/>
        </w:rPr>
        <w:t>(Vembye, 2024)</w:t>
      </w:r>
      <w:r w:rsidR="00DC43F8">
        <w:rPr>
          <w:lang w:val="en-US"/>
        </w:rPr>
        <w:fldChar w:fldCharType="end"/>
      </w:r>
      <w:r w:rsidR="00DC43F8">
        <w:rPr>
          <w:lang w:val="en-US"/>
        </w:rPr>
        <w:t xml:space="preserve"> for automated TAB screenings using GPT API models. We consider</w:t>
      </w:r>
      <w:r w:rsidR="008F35B6">
        <w:rPr>
          <w:lang w:val="en-US"/>
        </w:rPr>
        <w:t>ed</w:t>
      </w:r>
      <w:r w:rsidR="00DC43F8">
        <w:rPr>
          <w:lang w:val="en-US"/>
        </w:rPr>
        <w:t xml:space="preserve"> this test to be important to</w:t>
      </w:r>
      <w:r w:rsidR="008F35B6">
        <w:rPr>
          <w:lang w:val="en-US"/>
        </w:rPr>
        <w:t xml:space="preserve"> ensure a reliable</w:t>
      </w:r>
      <w:r w:rsidR="00DC43F8">
        <w:rPr>
          <w:lang w:val="en-US"/>
        </w:rPr>
        <w:t xml:space="preserve"> scal</w:t>
      </w:r>
      <w:r w:rsidR="008F35B6">
        <w:rPr>
          <w:lang w:val="en-US"/>
        </w:rPr>
        <w:t>ing</w:t>
      </w:r>
      <w:r w:rsidR="00DC43F8">
        <w:rPr>
          <w:lang w:val="en-US"/>
        </w:rPr>
        <w:t xml:space="preserve"> our suggested screening approach.</w:t>
      </w:r>
    </w:p>
    <w:p w14:paraId="4DA013BC" w14:textId="34DC9218" w:rsidR="00303077" w:rsidRPr="003259BC" w:rsidRDefault="00311FE2" w:rsidP="00D64633">
      <w:pPr>
        <w:spacing w:after="0" w:line="360" w:lineRule="auto"/>
        <w:jc w:val="both"/>
        <w:rPr>
          <w:b/>
          <w:i/>
          <w:lang w:val="en-US"/>
        </w:rPr>
      </w:pPr>
      <w:r>
        <w:rPr>
          <w:b/>
          <w:lang w:val="en-US"/>
        </w:rPr>
        <w:t>4</w:t>
      </w:r>
      <w:r w:rsidR="003259BC" w:rsidRPr="003259BC">
        <w:rPr>
          <w:b/>
          <w:lang w:val="en-US"/>
        </w:rPr>
        <w:t xml:space="preserve">.1 </w:t>
      </w:r>
      <w:r w:rsidR="006D3E6C">
        <w:rPr>
          <w:b/>
          <w:lang w:val="en-US"/>
        </w:rPr>
        <w:t>Data</w:t>
      </w:r>
      <w:r w:rsidR="009B00B6">
        <w:rPr>
          <w:b/>
          <w:lang w:val="en-US"/>
        </w:rPr>
        <w:t xml:space="preserve"> used for classifier experiment</w:t>
      </w:r>
    </w:p>
    <w:p w14:paraId="5BACFF61" w14:textId="3F1410BB" w:rsidR="00D64633" w:rsidRDefault="00D64633" w:rsidP="008F35B6">
      <w:pPr>
        <w:spacing w:after="0" w:line="360" w:lineRule="auto"/>
        <w:ind w:firstLine="1304"/>
        <w:jc w:val="both"/>
        <w:rPr>
          <w:rFonts w:cs="Times New Roman"/>
          <w:lang w:val="en-US"/>
        </w:rPr>
      </w:pPr>
      <w:r w:rsidRPr="00597AE8">
        <w:rPr>
          <w:rFonts w:cs="Times New Roman"/>
          <w:lang w:val="en-US"/>
        </w:rPr>
        <w:t xml:space="preserve">In </w:t>
      </w:r>
      <w:r w:rsidR="00423F5C">
        <w:rPr>
          <w:rFonts w:cs="Times New Roman"/>
          <w:lang w:val="en-US"/>
        </w:rPr>
        <w:t>E</w:t>
      </w:r>
      <w:r w:rsidRPr="00597AE8">
        <w:rPr>
          <w:rFonts w:cs="Times New Roman"/>
          <w:lang w:val="en-US"/>
        </w:rPr>
        <w:t>xperiment 1, we test</w:t>
      </w:r>
      <w:r w:rsidR="00FE4EA1">
        <w:rPr>
          <w:rFonts w:cs="Times New Roman"/>
          <w:lang w:val="en-US"/>
        </w:rPr>
        <w:t>ed</w:t>
      </w:r>
      <w:r w:rsidRPr="00597AE8">
        <w:rPr>
          <w:rFonts w:cs="Times New Roman"/>
          <w:lang w:val="en-US"/>
        </w:rPr>
        <w:t xml:space="preserve"> the performance of </w:t>
      </w:r>
      <w:r w:rsidR="00423F5C">
        <w:rPr>
          <w:rFonts w:cs="Times New Roman"/>
          <w:lang w:val="en-US"/>
        </w:rPr>
        <w:t>GPT API models</w:t>
      </w:r>
      <w:r w:rsidRPr="00597AE8">
        <w:rPr>
          <w:rFonts w:cs="Times New Roman"/>
          <w:lang w:val="en-US"/>
        </w:rPr>
        <w:t xml:space="preserve"> in the context of a </w:t>
      </w:r>
      <w:r w:rsidR="000E2DE6">
        <w:rPr>
          <w:rFonts w:cs="Times New Roman"/>
          <w:lang w:val="en-US"/>
        </w:rPr>
        <w:t xml:space="preserve">Campbell </w:t>
      </w:r>
      <w:r w:rsidR="00423F5C">
        <w:rPr>
          <w:rFonts w:cs="Times New Roman"/>
          <w:lang w:val="en-US"/>
        </w:rPr>
        <w:t>S</w:t>
      </w:r>
      <w:r w:rsidRPr="00597AE8">
        <w:rPr>
          <w:rFonts w:cs="Times New Roman"/>
          <w:lang w:val="en-US"/>
        </w:rPr>
        <w:t xml:space="preserve">ystematic </w:t>
      </w:r>
      <w:r w:rsidR="00423F5C">
        <w:rPr>
          <w:rFonts w:cs="Times New Roman"/>
          <w:lang w:val="en-US"/>
        </w:rPr>
        <w:t>R</w:t>
      </w:r>
      <w:r w:rsidRPr="00597AE8">
        <w:rPr>
          <w:rFonts w:cs="Times New Roman"/>
          <w:lang w:val="en-US"/>
        </w:rPr>
        <w:t>eview</w:t>
      </w:r>
      <w:r w:rsidR="00E305AD">
        <w:rPr>
          <w:rFonts w:cs="Times New Roman"/>
          <w:lang w:val="en-US"/>
        </w:rPr>
        <w:t xml:space="preserve">, </w:t>
      </w:r>
      <w:r w:rsidR="00E305AD" w:rsidRPr="00E305AD">
        <w:rPr>
          <w:rFonts w:cs="Times New Roman"/>
          <w:lang w:val="en-US"/>
        </w:rPr>
        <w:t xml:space="preserve">conducted by Filges et al. </w:t>
      </w:r>
      <w:r w:rsidR="00E305AD" w:rsidRPr="00E305AD">
        <w:rPr>
          <w:rFonts w:cs="Times New Roman"/>
          <w:lang w:val="en-US"/>
        </w:rPr>
        <w:fldChar w:fldCharType="begin" w:fldLock="1"/>
      </w:r>
      <w:r w:rsidR="002C6EAF">
        <w:rPr>
          <w:rFonts w:cs="Times New Roman"/>
          <w:lang w:val="en-US"/>
        </w:rPr>
        <w:instrText>ADDIN CSL_CITATION {"citationItems":[{"id":"ITEM-1","itemData":{"DOI":"10.4073/csr.2015.14","abstract":"This Campbell systematic review assesses the effectiveness of FFT to reduce drug abuse (cannabis, amphetamines, ecstasy, or cocaine) among young people aged 11 to 21 years. The review includes two randomised controlled trials, but summarises findings from only one study reporting on the outcome of drug use. Two studies, reported in three papers, are included. Both were conducted in the USA. Only one provides outcomes related to youth drug use. It compares the effectiveness of FFT with that of alternative treatments. The results from the one study reporting on the effect of FFT on youth drug use shows a short-term (four month) reduction in the use of cannabis, an effect that disappears in the longer term. There is a dearth of evidence on the effectiveness of FFT for the treatment of non-opioid drug use in young people. Executive Summary/Abstract BACKGROUND Youth drug use is a severe problem worldwide. Usage of cannabis, amphetamine ecstasy and cocaine, referred to here as non-opioid drugs, are strongly associated with a range of health and social problems. Functional Family Therapy (FFT) is a short-term, manual-based, behaviorally oriented family therapy program for young people with behavior problems such as drug abuse, juvenile delinquency and violence. Delivered in an outpatient setting, it aims to help young people and their families by improving family interactions and relationship functioning by addressing dysfunctional individual behavior. As with many other forms of family therapy, FFT targets young people and their families as a system. As such, it recognizes the important role of the family system in the development and treatment of young people's drug abuse problems. OBJECTIVES The main aim of this review is to evaluate the current evidence on the effects of FFT on drug abuse reduction for young people in treatment for non-opioid drug use. SEARCH METHODS A wide range of electronic bibliographic databases were searched using a relatively narrow search strategy, in July 2013. We performed extensive searches in a broad selection of government and policy databanks, grey literature databases, citations in other reviews and included primary studies, and by hand searches of relevant journals and internet searches using Google. We also corresponded with researchers in the field of FFT. No language or date restrictions were applied to the searches. SELECTION CRITERIA To be eligible for inclusion, studies must have: involved a manual-based outpatient FF…","author":[{"dropping-particle":"","family":"Filges","given":"Trine","non-dropping-particle":"","parse-names":false,"suffix":""},{"dropping-particle":"","family":"Andersen","given":"Ditte","non-dropping-particle":"","parse-names":false,"suffix":""},{"dropping-particle":"","family":"Jørgensen","given":"Anne-Marie Klint","non-dropping-particle":"","parse-names":false,"suffix":""}],"container-title":"Campbell Systematic Reviews","id":"ITEM-1","issue":"1","issued":{"date-parts":[["2015","1","1"]]},"page":"1-77","publisher":"John Wiley &amp; Sons, Ltd","title":"Functional Family Therapy (FFT) for young people in treatment for non-opioid drug use: A systematic review","type":"article-journal","volume":"11"},"suppress-author":1,"uris":["http://www.mendeley.com/documents/?uuid=366f71ae-3247-4e2a-bb45-98712f9aa85b"]}],"mendeley":{"formattedCitation":"(2015)","plainTextFormattedCitation":"(2015)","previouslyFormattedCitation":"(2015)"},"properties":{"noteIndex":0},"schema":"https://github.com/citation-style-language/schema/raw/master/csl-citation.json"}</w:instrText>
      </w:r>
      <w:r w:rsidR="00E305AD" w:rsidRPr="00E305AD">
        <w:rPr>
          <w:rFonts w:cs="Times New Roman"/>
          <w:lang w:val="en-US"/>
        </w:rPr>
        <w:fldChar w:fldCharType="separate"/>
      </w:r>
      <w:r w:rsidR="00E305AD" w:rsidRPr="00E305AD">
        <w:rPr>
          <w:rFonts w:cs="Times New Roman"/>
          <w:noProof/>
          <w:lang w:val="en-US"/>
        </w:rPr>
        <w:t>(2015)</w:t>
      </w:r>
      <w:r w:rsidR="00E305AD" w:rsidRPr="00E305AD">
        <w:rPr>
          <w:rFonts w:cs="Times New Roman"/>
          <w:lang w:val="en-US"/>
        </w:rPr>
        <w:fldChar w:fldCharType="end"/>
      </w:r>
      <w:r w:rsidR="00E305AD">
        <w:rPr>
          <w:rFonts w:cs="Times New Roman"/>
          <w:lang w:val="en-US"/>
        </w:rPr>
        <w:t>,</w:t>
      </w:r>
      <w:r w:rsidRPr="00597AE8">
        <w:rPr>
          <w:rFonts w:cs="Times New Roman"/>
          <w:lang w:val="en-US"/>
        </w:rPr>
        <w:t xml:space="preserve"> </w:t>
      </w:r>
      <w:r w:rsidR="00E305AD">
        <w:rPr>
          <w:rFonts w:cs="Times New Roman"/>
          <w:lang w:val="en-US"/>
        </w:rPr>
        <w:t>on</w:t>
      </w:r>
      <w:r w:rsidR="00E305AD" w:rsidRPr="00597AE8">
        <w:rPr>
          <w:rFonts w:cs="Times New Roman"/>
          <w:lang w:val="en-US"/>
        </w:rPr>
        <w:t xml:space="preserve"> </w:t>
      </w:r>
      <w:r w:rsidRPr="00597AE8">
        <w:rPr>
          <w:rFonts w:cs="Times New Roman"/>
          <w:lang w:val="en-US"/>
        </w:rPr>
        <w:t>the effects of functional family therapy (FFT) on drug abuse reduction for young people in treatment for nonopioid drug</w:t>
      </w:r>
      <w:r w:rsidR="00FE4EA1">
        <w:rPr>
          <w:rFonts w:cs="Times New Roman"/>
          <w:lang w:val="en-US"/>
        </w:rPr>
        <w:t>s</w:t>
      </w:r>
      <w:r w:rsidR="00C247F3">
        <w:rPr>
          <w:lang w:val="en-US"/>
        </w:rPr>
        <w:t>.</w:t>
      </w:r>
      <w:r w:rsidRPr="00597AE8">
        <w:rPr>
          <w:rFonts w:cs="Times New Roman"/>
          <w:lang w:val="en-US"/>
        </w:rPr>
        <w:t xml:space="preserve"> By leveraging a previously published review, we were able to immediately evaluate </w:t>
      </w:r>
      <w:r w:rsidR="00423F5C">
        <w:rPr>
          <w:rFonts w:cs="Times New Roman"/>
          <w:lang w:val="en-US"/>
        </w:rPr>
        <w:t>the GPT API models’</w:t>
      </w:r>
      <w:r w:rsidRPr="00597AE8">
        <w:rPr>
          <w:rFonts w:cs="Times New Roman"/>
          <w:lang w:val="en-US"/>
        </w:rPr>
        <w:t xml:space="preserve"> performance</w:t>
      </w:r>
      <w:r w:rsidR="00423F5C">
        <w:rPr>
          <w:rFonts w:cs="Times New Roman"/>
          <w:lang w:val="en-US"/>
        </w:rPr>
        <w:t>s</w:t>
      </w:r>
      <w:r w:rsidRPr="00597AE8">
        <w:rPr>
          <w:rFonts w:cs="Times New Roman"/>
          <w:lang w:val="en-US"/>
        </w:rPr>
        <w:t xml:space="preserve"> against the inclusion and exclusion decisions made by two human screeners during the original review. Moreover, the inclusion criteria of the review were rather simple</w:t>
      </w:r>
      <w:r w:rsidR="00C247F3">
        <w:rPr>
          <w:rFonts w:cs="Times New Roman"/>
          <w:lang w:val="en-US"/>
        </w:rPr>
        <w:t xml:space="preserve"> and the intervention</w:t>
      </w:r>
      <w:r w:rsidR="00E305AD">
        <w:rPr>
          <w:rFonts w:cs="Times New Roman"/>
          <w:lang w:val="en-US"/>
        </w:rPr>
        <w:t xml:space="preserve"> </w:t>
      </w:r>
      <w:r w:rsidR="008F35B6">
        <w:rPr>
          <w:rFonts w:cs="Times New Roman"/>
          <w:lang w:val="en-US"/>
        </w:rPr>
        <w:lastRenderedPageBreak/>
        <w:t>is well-defined</w:t>
      </w:r>
      <w:r w:rsidR="00C247F3">
        <w:rPr>
          <w:rFonts w:cs="Times New Roman"/>
          <w:lang w:val="en-US"/>
        </w:rPr>
        <w:t xml:space="preserve">. This made </w:t>
      </w:r>
      <w:r w:rsidRPr="00597AE8">
        <w:rPr>
          <w:rFonts w:cs="Times New Roman"/>
          <w:lang w:val="en-US"/>
        </w:rPr>
        <w:t xml:space="preserve">it an ideal initial test case for proof of concept purposes. </w:t>
      </w:r>
      <w:r w:rsidR="00E305AD">
        <w:rPr>
          <w:rFonts w:cs="Times New Roman"/>
          <w:lang w:val="en-US"/>
        </w:rPr>
        <w:t>I</w:t>
      </w:r>
      <w:r w:rsidRPr="00597AE8">
        <w:rPr>
          <w:rFonts w:cs="Times New Roman"/>
          <w:lang w:val="en-US"/>
        </w:rPr>
        <w:t xml:space="preserve">f </w:t>
      </w:r>
      <w:r w:rsidR="005A1135">
        <w:rPr>
          <w:rFonts w:cs="Times New Roman"/>
          <w:lang w:val="en-US"/>
        </w:rPr>
        <w:t>the GPT API model</w:t>
      </w:r>
      <w:r w:rsidR="00DA6F92">
        <w:rPr>
          <w:rFonts w:cs="Times New Roman"/>
          <w:lang w:val="en-US"/>
        </w:rPr>
        <w:t>s</w:t>
      </w:r>
      <w:r w:rsidR="005A1135" w:rsidRPr="00597AE8">
        <w:rPr>
          <w:rFonts w:cs="Times New Roman"/>
          <w:lang w:val="en-US"/>
        </w:rPr>
        <w:t xml:space="preserve"> </w:t>
      </w:r>
      <w:r w:rsidRPr="00597AE8">
        <w:rPr>
          <w:rFonts w:cs="Times New Roman"/>
          <w:lang w:val="en-US"/>
        </w:rPr>
        <w:t xml:space="preserve">could not achieve satisfactory performance in this context, </w:t>
      </w:r>
      <w:r w:rsidR="00423F5C">
        <w:rPr>
          <w:rFonts w:cs="Times New Roman"/>
          <w:lang w:val="en-US"/>
        </w:rPr>
        <w:t>they</w:t>
      </w:r>
      <w:r w:rsidRPr="00597AE8">
        <w:rPr>
          <w:rFonts w:cs="Times New Roman"/>
          <w:lang w:val="en-US"/>
        </w:rPr>
        <w:t xml:space="preserve"> would unlikely be able to do so in the context of more complex reviews.</w:t>
      </w:r>
      <w:r w:rsidR="00C247F3">
        <w:rPr>
          <w:rFonts w:cs="Times New Roman"/>
          <w:lang w:val="en-US"/>
        </w:rPr>
        <w:t xml:space="preserve"> </w:t>
      </w:r>
      <w:r w:rsidR="008F35B6">
        <w:rPr>
          <w:rFonts w:cs="Times New Roman"/>
          <w:lang w:val="en-US"/>
        </w:rPr>
        <w:t>This experiment</w:t>
      </w:r>
      <w:r w:rsidR="00C37B87">
        <w:rPr>
          <w:rFonts w:cs="Times New Roman"/>
          <w:lang w:val="en-US"/>
        </w:rPr>
        <w:t xml:space="preserve"> was based on a </w:t>
      </w:r>
      <w:r w:rsidR="00C247F3">
        <w:rPr>
          <w:rFonts w:cs="Times New Roman"/>
          <w:lang w:val="en-US"/>
        </w:rPr>
        <w:t xml:space="preserve">highly imbalanced </w:t>
      </w:r>
      <w:r w:rsidR="00C37B87">
        <w:rPr>
          <w:rFonts w:cs="Times New Roman"/>
          <w:lang w:val="en-US"/>
        </w:rPr>
        <w:t xml:space="preserve">dataset </w:t>
      </w:r>
      <w:r w:rsidR="00C247F3">
        <w:rPr>
          <w:rFonts w:cs="Times New Roman"/>
          <w:lang w:val="en-US"/>
        </w:rPr>
        <w:t>with only 69 of 4135</w:t>
      </w:r>
      <w:r w:rsidR="00D93A49">
        <w:rPr>
          <w:rFonts w:cs="Times New Roman"/>
          <w:lang w:val="en-US"/>
        </w:rPr>
        <w:t xml:space="preserve"> records being relevant</w:t>
      </w:r>
      <w:r w:rsidR="001B531D">
        <w:rPr>
          <w:rFonts w:cs="Times New Roman"/>
          <w:lang w:val="en-US"/>
        </w:rPr>
        <w:t>,</w:t>
      </w:r>
      <w:r w:rsidR="00333AF9">
        <w:rPr>
          <w:rFonts w:cs="Times New Roman"/>
          <w:lang w:val="en-US"/>
        </w:rPr>
        <w:t xml:space="preserve"> </w:t>
      </w:r>
      <w:r w:rsidR="001B531D">
        <w:rPr>
          <w:rFonts w:cs="Times New Roman"/>
          <w:lang w:val="en-US"/>
        </w:rPr>
        <w:t xml:space="preserve">amounting </w:t>
      </w:r>
      <w:r w:rsidR="00333AF9">
        <w:rPr>
          <w:rFonts w:cs="Times New Roman"/>
          <w:lang w:val="en-US"/>
        </w:rPr>
        <w:t>to an approximate inclusion ratio of 17 relevant</w:t>
      </w:r>
      <w:r w:rsidR="00423F5C">
        <w:rPr>
          <w:rFonts w:cs="Times New Roman"/>
          <w:lang w:val="en-US"/>
        </w:rPr>
        <w:t xml:space="preserve"> studies</w:t>
      </w:r>
      <w:r w:rsidR="00333AF9">
        <w:rPr>
          <w:rFonts w:cs="Times New Roman"/>
          <w:lang w:val="en-US"/>
        </w:rPr>
        <w:t xml:space="preserve"> </w:t>
      </w:r>
      <w:r w:rsidR="00423F5C">
        <w:rPr>
          <w:rFonts w:cs="Times New Roman"/>
          <w:lang w:val="en-US"/>
        </w:rPr>
        <w:t>per</w:t>
      </w:r>
      <w:r w:rsidR="00333AF9">
        <w:rPr>
          <w:rFonts w:cs="Times New Roman"/>
          <w:lang w:val="en-US"/>
        </w:rPr>
        <w:t xml:space="preserve"> 1000 records.</w:t>
      </w:r>
      <w:r w:rsidR="00C247F3">
        <w:rPr>
          <w:rFonts w:cs="Times New Roman"/>
          <w:lang w:val="en-US"/>
        </w:rPr>
        <w:t xml:space="preserve"> </w:t>
      </w:r>
    </w:p>
    <w:p w14:paraId="03808581" w14:textId="72E1B6F9" w:rsidR="000E2DE6" w:rsidRDefault="00D61843" w:rsidP="007674A2">
      <w:pPr>
        <w:spacing w:after="0" w:line="360" w:lineRule="auto"/>
        <w:jc w:val="both"/>
        <w:rPr>
          <w:rFonts w:cs="Times New Roman"/>
          <w:lang w:val="en-US"/>
        </w:rPr>
      </w:pPr>
      <w:r>
        <w:rPr>
          <w:rFonts w:cs="Times New Roman"/>
          <w:lang w:val="en-US"/>
        </w:rPr>
        <w:tab/>
        <w:t>Since it is assumed that OpenAI’s GPT models have been trained o</w:t>
      </w:r>
      <w:r w:rsidR="008F35B6">
        <w:rPr>
          <w:rFonts w:cs="Times New Roman"/>
          <w:lang w:val="en-US"/>
        </w:rPr>
        <w:t>n</w:t>
      </w:r>
      <w:r>
        <w:rPr>
          <w:rFonts w:cs="Times New Roman"/>
          <w:lang w:val="en-US"/>
        </w:rPr>
        <w:t xml:space="preserve"> publicly</w:t>
      </w:r>
      <w:r w:rsidR="008F35B6">
        <w:rPr>
          <w:rFonts w:cs="Times New Roman"/>
          <w:lang w:val="en-US"/>
        </w:rPr>
        <w:t xml:space="preserve"> text</w:t>
      </w:r>
      <w:r>
        <w:rPr>
          <w:rFonts w:cs="Times New Roman"/>
          <w:lang w:val="en-US"/>
        </w:rPr>
        <w:t xml:space="preserve"> data from the internet </w:t>
      </w:r>
      <w:r w:rsidR="008F35B6">
        <w:rPr>
          <w:rFonts w:cs="Times New Roman"/>
          <w:lang w:val="en-US"/>
        </w:rPr>
        <w:t xml:space="preserve">available from </w:t>
      </w:r>
      <w:r>
        <w:rPr>
          <w:rFonts w:cs="Times New Roman"/>
          <w:lang w:val="en-US"/>
        </w:rPr>
        <w:t>2021</w:t>
      </w:r>
      <w:r w:rsidR="008F35B6">
        <w:rPr>
          <w:rFonts w:cs="Times New Roman"/>
          <w:lang w:val="en-US"/>
        </w:rPr>
        <w:t xml:space="preserve"> and back</w:t>
      </w:r>
      <w:r>
        <w:rPr>
          <w:rFonts w:cs="Times New Roman"/>
          <w:lang w:val="en-US"/>
        </w:rPr>
        <w:t xml:space="preserve">, it could be the case that the result of Experiment 1 only appears because the GPT models have been trained on this particular open-access review and its protocol.  </w:t>
      </w:r>
      <w:r w:rsidR="000E2DE6">
        <w:rPr>
          <w:rFonts w:cs="Times New Roman"/>
          <w:lang w:val="en-US"/>
        </w:rPr>
        <w:t xml:space="preserve">If this </w:t>
      </w:r>
      <w:r>
        <w:rPr>
          <w:rFonts w:cs="Times New Roman"/>
          <w:lang w:val="en-US"/>
        </w:rPr>
        <w:t>was</w:t>
      </w:r>
      <w:r w:rsidR="000E2DE6">
        <w:rPr>
          <w:rFonts w:cs="Times New Roman"/>
          <w:lang w:val="en-US"/>
        </w:rPr>
        <w:t xml:space="preserve"> the case, </w:t>
      </w:r>
      <w:r>
        <w:rPr>
          <w:rFonts w:cs="Times New Roman"/>
          <w:lang w:val="en-US"/>
        </w:rPr>
        <w:t>it may</w:t>
      </w:r>
      <w:r w:rsidR="001B531D">
        <w:rPr>
          <w:rFonts w:cs="Times New Roman"/>
          <w:lang w:val="en-US"/>
        </w:rPr>
        <w:t xml:space="preserve"> reduce the generalizability of the experiment’s</w:t>
      </w:r>
      <w:r w:rsidR="000E2DE6">
        <w:rPr>
          <w:rFonts w:cs="Times New Roman"/>
          <w:lang w:val="en-US"/>
        </w:rPr>
        <w:t xml:space="preserve"> results</w:t>
      </w:r>
      <w:r>
        <w:rPr>
          <w:rFonts w:cs="Times New Roman"/>
          <w:lang w:val="en-US"/>
        </w:rPr>
        <w:t xml:space="preserve">. </w:t>
      </w:r>
      <w:r w:rsidR="00333AF9">
        <w:rPr>
          <w:rFonts w:cs="Times New Roman"/>
          <w:lang w:val="en-US"/>
        </w:rPr>
        <w:t xml:space="preserve">To </w:t>
      </w:r>
      <w:r w:rsidR="001B531D">
        <w:rPr>
          <w:rFonts w:cs="Times New Roman"/>
          <w:lang w:val="en-US"/>
        </w:rPr>
        <w:t>address</w:t>
      </w:r>
      <w:r w:rsidR="00333AF9">
        <w:rPr>
          <w:rFonts w:cs="Times New Roman"/>
          <w:lang w:val="en-US"/>
        </w:rPr>
        <w:t xml:space="preserve"> this issue, we conducted a second </w:t>
      </w:r>
      <w:r w:rsidR="00423F5C">
        <w:rPr>
          <w:rFonts w:cs="Times New Roman"/>
          <w:lang w:val="en-US"/>
        </w:rPr>
        <w:t>classifier</w:t>
      </w:r>
      <w:r w:rsidR="00333AF9">
        <w:rPr>
          <w:rFonts w:cs="Times New Roman"/>
          <w:lang w:val="en-US"/>
        </w:rPr>
        <w:t xml:space="preserve"> experiment drawing on data from an unpublished/ongoing systematic review. </w:t>
      </w:r>
      <w:r w:rsidR="001B531D">
        <w:rPr>
          <w:rFonts w:cs="Times New Roman"/>
          <w:lang w:val="en-US"/>
        </w:rPr>
        <w:t>Thus, in E</w:t>
      </w:r>
      <w:r w:rsidR="00333AF9">
        <w:rPr>
          <w:rFonts w:cs="Times New Roman"/>
          <w:lang w:val="en-US"/>
        </w:rPr>
        <w:t>xperiment 2</w:t>
      </w:r>
      <w:r w:rsidR="000E2DE6">
        <w:rPr>
          <w:rFonts w:cs="Times New Roman"/>
          <w:lang w:val="en-US"/>
        </w:rPr>
        <w:t>,</w:t>
      </w:r>
      <w:r w:rsidR="00333AF9">
        <w:rPr>
          <w:rFonts w:cs="Times New Roman"/>
          <w:lang w:val="en-US"/>
        </w:rPr>
        <w:t xml:space="preserve"> we used screening data from a </w:t>
      </w:r>
      <w:r w:rsidR="00413D40">
        <w:rPr>
          <w:rFonts w:cs="Times New Roman"/>
          <w:lang w:val="en-US"/>
        </w:rPr>
        <w:t xml:space="preserve">Campbell </w:t>
      </w:r>
      <w:r>
        <w:rPr>
          <w:rFonts w:cs="Times New Roman"/>
          <w:lang w:val="en-US"/>
        </w:rPr>
        <w:t>S</w:t>
      </w:r>
      <w:r w:rsidR="00413D40">
        <w:rPr>
          <w:rFonts w:cs="Times New Roman"/>
          <w:lang w:val="en-US"/>
        </w:rPr>
        <w:t xml:space="preserve">ystematic </w:t>
      </w:r>
      <w:r>
        <w:rPr>
          <w:rFonts w:cs="Times New Roman"/>
          <w:lang w:val="en-US"/>
        </w:rPr>
        <w:t>R</w:t>
      </w:r>
      <w:r w:rsidR="00333AF9">
        <w:rPr>
          <w:rFonts w:cs="Times New Roman"/>
          <w:lang w:val="en-US"/>
        </w:rPr>
        <w:t>eview regarding the effects of the FRIENDS preventive</w:t>
      </w:r>
      <w:r w:rsidR="000E2DE6">
        <w:rPr>
          <w:rFonts w:cs="Times New Roman"/>
          <w:lang w:val="en-US"/>
        </w:rPr>
        <w:t xml:space="preserve"> programme on anxiety symptoms in children and adolescents</w:t>
      </w:r>
      <w:r w:rsidR="00333AF9">
        <w:rPr>
          <w:rFonts w:cs="Times New Roman"/>
          <w:lang w:val="en-US"/>
        </w:rPr>
        <w:t xml:space="preserve"> </w:t>
      </w:r>
      <w:r w:rsidR="00611A91">
        <w:rPr>
          <w:rFonts w:cs="Times New Roman"/>
          <w:lang w:val="en-US"/>
        </w:rPr>
        <w:t>conducted by Filges</w:t>
      </w:r>
      <w:r w:rsidR="00094E93">
        <w:rPr>
          <w:rFonts w:cs="Times New Roman"/>
          <w:lang w:val="en-US"/>
        </w:rPr>
        <w:t>,</w:t>
      </w:r>
      <w:r w:rsidR="00611A91">
        <w:rPr>
          <w:rFonts w:cs="Times New Roman"/>
          <w:lang w:val="en-US"/>
        </w:rPr>
        <w:t xml:space="preserve"> et al. </w:t>
      </w:r>
      <w:r w:rsidR="00333AF9">
        <w:rPr>
          <w:rFonts w:cs="Times New Roman"/>
          <w:lang w:val="en-US"/>
        </w:rPr>
        <w:fldChar w:fldCharType="begin" w:fldLock="1"/>
      </w:r>
      <w:r w:rsidR="002C6EAF">
        <w:rPr>
          <w:rFonts w:cs="Times New Roman"/>
          <w:lang w:val="en-US"/>
        </w:rPr>
        <w:instrText>ADDIN CSL_CITATION {"citationItems":[{"id":"ITEM-1","itemData":{"DOI":"10.1002/cl2.1374","abstract":"Abstract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sidR="00333AF9">
        <w:rPr>
          <w:rFonts w:cs="Times New Roman"/>
          <w:lang w:val="en-US"/>
        </w:rPr>
        <w:fldChar w:fldCharType="separate"/>
      </w:r>
      <w:r w:rsidR="00DE061E" w:rsidRPr="00DE061E">
        <w:rPr>
          <w:rFonts w:cs="Times New Roman"/>
          <w:noProof/>
          <w:lang w:val="en-US"/>
        </w:rPr>
        <w:t>(2023)</w:t>
      </w:r>
      <w:r w:rsidR="00333AF9">
        <w:rPr>
          <w:rFonts w:cs="Times New Roman"/>
          <w:lang w:val="en-US"/>
        </w:rPr>
        <w:fldChar w:fldCharType="end"/>
      </w:r>
      <w:r w:rsidR="00333AF9">
        <w:rPr>
          <w:rFonts w:cs="Times New Roman"/>
          <w:lang w:val="en-US"/>
        </w:rPr>
        <w:t>.</w:t>
      </w:r>
      <w:r w:rsidR="0017101A">
        <w:rPr>
          <w:rStyle w:val="FootnoteReference"/>
          <w:rFonts w:cs="Times New Roman"/>
          <w:lang w:val="en-US"/>
        </w:rPr>
        <w:footnoteReference w:id="8"/>
      </w:r>
      <w:r w:rsidR="00611A91">
        <w:rPr>
          <w:rFonts w:cs="Times New Roman"/>
          <w:lang w:val="en-US"/>
        </w:rPr>
        <w:t xml:space="preserve"> </w:t>
      </w:r>
      <w:r w:rsidR="00F651F6">
        <w:rPr>
          <w:rFonts w:cs="Times New Roman"/>
          <w:lang w:val="en-US"/>
        </w:rPr>
        <w:t>Th</w:t>
      </w:r>
      <w:r w:rsidR="00423F5C">
        <w:rPr>
          <w:rFonts w:cs="Times New Roman"/>
          <w:lang w:val="en-US"/>
        </w:rPr>
        <w:t>e</w:t>
      </w:r>
      <w:r w:rsidR="00F651F6">
        <w:rPr>
          <w:rFonts w:cs="Times New Roman"/>
          <w:lang w:val="en-US"/>
        </w:rPr>
        <w:t xml:space="preserve"> </w:t>
      </w:r>
      <w:r w:rsidR="0088468C">
        <w:rPr>
          <w:rFonts w:cs="Times New Roman"/>
          <w:lang w:val="en-US"/>
        </w:rPr>
        <w:t xml:space="preserve">FRIENDS </w:t>
      </w:r>
      <w:r w:rsidR="00F651F6">
        <w:rPr>
          <w:rFonts w:cs="Times New Roman"/>
          <w:lang w:val="en-US"/>
        </w:rPr>
        <w:t xml:space="preserve">data </w:t>
      </w:r>
      <w:r w:rsidR="00413D40">
        <w:rPr>
          <w:rFonts w:cs="Times New Roman"/>
          <w:lang w:val="en-US"/>
        </w:rPr>
        <w:t xml:space="preserve">in many aspects </w:t>
      </w:r>
      <w:r w:rsidR="00F651F6">
        <w:rPr>
          <w:rFonts w:cs="Times New Roman"/>
          <w:lang w:val="en-US"/>
        </w:rPr>
        <w:t>resembles the FFT data</w:t>
      </w:r>
      <w:r w:rsidR="001B531D">
        <w:rPr>
          <w:rFonts w:cs="Times New Roman"/>
          <w:lang w:val="en-US"/>
        </w:rPr>
        <w:t>, with</w:t>
      </w:r>
      <w:r w:rsidR="00F651F6">
        <w:rPr>
          <w:rFonts w:cs="Times New Roman"/>
          <w:lang w:val="en-US"/>
        </w:rPr>
        <w:t xml:space="preserve"> inclusion criteria </w:t>
      </w:r>
      <w:r w:rsidR="001B531D">
        <w:rPr>
          <w:rFonts w:cs="Times New Roman"/>
          <w:lang w:val="en-US"/>
        </w:rPr>
        <w:t xml:space="preserve">being </w:t>
      </w:r>
      <w:r w:rsidR="00F651F6">
        <w:rPr>
          <w:rFonts w:cs="Times New Roman"/>
          <w:lang w:val="en-US"/>
        </w:rPr>
        <w:t xml:space="preserve">rather simple and the intervention </w:t>
      </w:r>
      <w:r w:rsidR="001B531D">
        <w:rPr>
          <w:rFonts w:cs="Times New Roman"/>
          <w:lang w:val="en-US"/>
        </w:rPr>
        <w:t xml:space="preserve">being </w:t>
      </w:r>
      <w:r w:rsidR="00F651F6">
        <w:rPr>
          <w:rFonts w:cs="Times New Roman"/>
          <w:lang w:val="en-US"/>
        </w:rPr>
        <w:t xml:space="preserve">well-defined. Moreover, the data is highly imbalanced with </w:t>
      </w:r>
      <w:r w:rsidR="001B531D">
        <w:rPr>
          <w:rFonts w:cs="Times New Roman"/>
          <w:lang w:val="en-US"/>
        </w:rPr>
        <w:t xml:space="preserve">only </w:t>
      </w:r>
      <w:r w:rsidR="00F651F6">
        <w:rPr>
          <w:rFonts w:cs="Times New Roman"/>
          <w:lang w:val="en-US"/>
        </w:rPr>
        <w:t xml:space="preserve">64 </w:t>
      </w:r>
      <w:r w:rsidR="001B531D">
        <w:rPr>
          <w:rFonts w:cs="Times New Roman"/>
          <w:lang w:val="en-US"/>
        </w:rPr>
        <w:t>of</w:t>
      </w:r>
      <w:r w:rsidR="00F651F6">
        <w:rPr>
          <w:rFonts w:cs="Times New Roman"/>
          <w:lang w:val="en-US"/>
        </w:rPr>
        <w:t xml:space="preserve"> 2572 records</w:t>
      </w:r>
      <w:r w:rsidR="001B531D">
        <w:rPr>
          <w:rFonts w:cs="Times New Roman"/>
          <w:lang w:val="en-US"/>
        </w:rPr>
        <w:t xml:space="preserve"> being relevant</w:t>
      </w:r>
      <w:r w:rsidR="00F651F6">
        <w:rPr>
          <w:rFonts w:cs="Times New Roman"/>
          <w:lang w:val="en-US"/>
        </w:rPr>
        <w:t xml:space="preserve">, amounting to an </w:t>
      </w:r>
      <w:r w:rsidR="008B43CA">
        <w:rPr>
          <w:rFonts w:cs="Times New Roman"/>
          <w:lang w:val="en-US"/>
        </w:rPr>
        <w:t xml:space="preserve">approximate </w:t>
      </w:r>
      <w:r w:rsidR="00F651F6">
        <w:rPr>
          <w:rFonts w:cs="Times New Roman"/>
          <w:lang w:val="en-US"/>
        </w:rPr>
        <w:t xml:space="preserve">inclusion ratio of 25 relevant </w:t>
      </w:r>
      <w:r w:rsidR="00423F5C">
        <w:rPr>
          <w:rFonts w:cs="Times New Roman"/>
          <w:lang w:val="en-US"/>
        </w:rPr>
        <w:t xml:space="preserve">studies </w:t>
      </w:r>
      <w:r w:rsidR="00F651F6">
        <w:rPr>
          <w:rFonts w:cs="Times New Roman"/>
          <w:lang w:val="en-US"/>
        </w:rPr>
        <w:t xml:space="preserve">per 1000 records. </w:t>
      </w:r>
    </w:p>
    <w:p w14:paraId="057D295C" w14:textId="4BAB51D3" w:rsidR="0032300F" w:rsidRDefault="00C05D15" w:rsidP="00965B61">
      <w:pPr>
        <w:spacing w:after="0" w:line="360" w:lineRule="auto"/>
        <w:jc w:val="both"/>
        <w:rPr>
          <w:rFonts w:cs="Times New Roman"/>
          <w:lang w:val="en-US"/>
        </w:rPr>
      </w:pPr>
      <w:r>
        <w:rPr>
          <w:rFonts w:cs="Times New Roman"/>
          <w:lang w:val="en-US"/>
        </w:rPr>
        <w:tab/>
      </w:r>
      <w:r w:rsidR="00D61843">
        <w:rPr>
          <w:rFonts w:cs="Times New Roman"/>
          <w:lang w:val="en-US"/>
        </w:rPr>
        <w:t>Both</w:t>
      </w:r>
      <w:r w:rsidR="00F326C5">
        <w:rPr>
          <w:rFonts w:cs="Times New Roman"/>
          <w:lang w:val="en-US"/>
        </w:rPr>
        <w:t xml:space="preserve"> </w:t>
      </w:r>
      <w:r w:rsidR="0017605E">
        <w:rPr>
          <w:rFonts w:cs="Times New Roman"/>
          <w:lang w:val="en-US"/>
        </w:rPr>
        <w:t xml:space="preserve">Experiments </w:t>
      </w:r>
      <w:r w:rsidR="00F326C5">
        <w:rPr>
          <w:rFonts w:cs="Times New Roman"/>
          <w:lang w:val="en-US"/>
        </w:rPr>
        <w:t xml:space="preserve">1 and 2 </w:t>
      </w:r>
      <w:r w:rsidR="00D61843">
        <w:rPr>
          <w:rFonts w:cs="Times New Roman"/>
          <w:lang w:val="en-US"/>
        </w:rPr>
        <w:t xml:space="preserve">can be said to </w:t>
      </w:r>
      <w:r w:rsidR="00D93A49">
        <w:rPr>
          <w:rFonts w:cs="Times New Roman"/>
          <w:lang w:val="en-US"/>
        </w:rPr>
        <w:t xml:space="preserve">involve </w:t>
      </w:r>
      <w:r w:rsidR="00D61843">
        <w:rPr>
          <w:rFonts w:cs="Times New Roman"/>
          <w:lang w:val="en-US"/>
        </w:rPr>
        <w:t>more simple</w:t>
      </w:r>
      <w:r w:rsidR="00F326C5">
        <w:rPr>
          <w:rFonts w:cs="Times New Roman"/>
          <w:lang w:val="en-US"/>
        </w:rPr>
        <w:t xml:space="preserve"> TAB screening </w:t>
      </w:r>
      <w:r w:rsidR="00D93A49">
        <w:rPr>
          <w:rFonts w:cs="Times New Roman"/>
          <w:lang w:val="en-US"/>
        </w:rPr>
        <w:t>tasks</w:t>
      </w:r>
      <w:r w:rsidR="00D61843">
        <w:rPr>
          <w:rFonts w:cs="Times New Roman"/>
          <w:lang w:val="en-US"/>
        </w:rPr>
        <w:t>, and it is unclear how these results generalize to more complex review settings with more inclusion and exclusion criteria as is typically encountered in the social sciences.</w:t>
      </w:r>
      <w:r w:rsidR="00D55D34" w:rsidRPr="00D45476">
        <w:rPr>
          <w:lang w:val="en-US"/>
        </w:rPr>
        <w:t xml:space="preserve"> A challenge </w:t>
      </w:r>
      <w:r w:rsidR="0032300F" w:rsidRPr="00D45476">
        <w:rPr>
          <w:lang w:val="en-US"/>
        </w:rPr>
        <w:t xml:space="preserve">in making GPT screening work in complex review settings is that it likewise requires reviewers to make a broader and more complex prompt. </w:t>
      </w:r>
      <w:r w:rsidR="0032300F" w:rsidRPr="00B839DB">
        <w:rPr>
          <w:lang w:val="en-US"/>
        </w:rPr>
        <w:t>Hereto</w:t>
      </w:r>
      <w:r w:rsidR="00EC3DD2" w:rsidRPr="00B839DB">
        <w:rPr>
          <w:lang w:val="en-US"/>
        </w:rPr>
        <w:t xml:space="preserve">, </w:t>
      </w:r>
      <w:r w:rsidR="00D55D34" w:rsidRPr="00B839DB">
        <w:rPr>
          <w:lang w:val="en-US"/>
        </w:rPr>
        <w:t xml:space="preserve">Gargari et al. </w:t>
      </w:r>
      <w:r w:rsidR="00B839DB">
        <w:rPr>
          <w:lang w:val="en-US"/>
        </w:rPr>
        <w:fldChar w:fldCharType="begin" w:fldLock="1"/>
      </w:r>
      <w:r w:rsidR="00B839DB">
        <w:rPr>
          <w:lang w:val="en-US"/>
        </w:rPr>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operties":{"noteIndex":0},"schema":"https://github.com/citation-style-language/schema/raw/master/csl-citation.json"}</w:instrText>
      </w:r>
      <w:r w:rsidR="00B839DB">
        <w:rPr>
          <w:lang w:val="en-US"/>
        </w:rPr>
        <w:fldChar w:fldCharType="separate"/>
      </w:r>
      <w:r w:rsidR="00B839DB" w:rsidRPr="00B839DB">
        <w:rPr>
          <w:noProof/>
          <w:lang w:val="en-US"/>
        </w:rPr>
        <w:t>(2024)</w:t>
      </w:r>
      <w:r w:rsidR="00B839DB">
        <w:rPr>
          <w:lang w:val="en-US"/>
        </w:rPr>
        <w:fldChar w:fldCharType="end"/>
      </w:r>
      <w:r w:rsidR="00B839DB">
        <w:rPr>
          <w:lang w:val="en-US"/>
        </w:rPr>
        <w:t xml:space="preserve"> </w:t>
      </w:r>
      <w:r w:rsidR="00D55D34" w:rsidRPr="00B839DB">
        <w:rPr>
          <w:lang w:val="en-US"/>
        </w:rPr>
        <w:t xml:space="preserve">suggested that </w:t>
      </w:r>
      <w:r w:rsidR="0032300F" w:rsidRPr="00B839DB">
        <w:rPr>
          <w:lang w:val="en-US"/>
        </w:rPr>
        <w:t xml:space="preserve">a long and </w:t>
      </w:r>
      <w:r w:rsidR="00D55D34" w:rsidRPr="00B839DB">
        <w:rPr>
          <w:lang w:val="en-US"/>
        </w:rPr>
        <w:t>broad prompt do</w:t>
      </w:r>
      <w:r w:rsidR="0032300F" w:rsidRPr="00B839DB">
        <w:rPr>
          <w:lang w:val="en-US"/>
        </w:rPr>
        <w:t>es</w:t>
      </w:r>
      <w:r w:rsidR="00D55D34" w:rsidRPr="00B839DB">
        <w:rPr>
          <w:lang w:val="en-US"/>
        </w:rPr>
        <w:t xml:space="preserve"> not perform well in terms of finding relevant studies.</w:t>
      </w:r>
      <w:r w:rsidR="0032300F" w:rsidRPr="00B839DB">
        <w:rPr>
          <w:lang w:val="en-US"/>
        </w:rPr>
        <w:t xml:space="preserve"> </w:t>
      </w:r>
      <w:r w:rsidR="00CB2AEE">
        <w:rPr>
          <w:rFonts w:cs="Times New Roman"/>
          <w:lang w:val="en-US"/>
        </w:rPr>
        <w:t xml:space="preserve">To </w:t>
      </w:r>
      <w:r w:rsidR="005A1135">
        <w:rPr>
          <w:rFonts w:cs="Times New Roman"/>
          <w:lang w:val="en-US"/>
        </w:rPr>
        <w:t xml:space="preserve">address </w:t>
      </w:r>
      <w:r w:rsidR="00CB2AEE">
        <w:rPr>
          <w:rFonts w:cs="Times New Roman"/>
          <w:lang w:val="en-US"/>
        </w:rPr>
        <w:t>this</w:t>
      </w:r>
      <w:r w:rsidR="008F35B6">
        <w:rPr>
          <w:rFonts w:cs="Times New Roman"/>
          <w:lang w:val="en-US"/>
        </w:rPr>
        <w:t xml:space="preserve"> challenge</w:t>
      </w:r>
      <w:r w:rsidR="00CB2AEE">
        <w:rPr>
          <w:rFonts w:cs="Times New Roman"/>
          <w:lang w:val="en-US"/>
        </w:rPr>
        <w:t>, we</w:t>
      </w:r>
      <w:r w:rsidR="00EC3DD2">
        <w:rPr>
          <w:rFonts w:cs="Times New Roman"/>
          <w:lang w:val="en-US"/>
        </w:rPr>
        <w:t xml:space="preserve"> </w:t>
      </w:r>
      <w:r w:rsidR="00CB2AEE">
        <w:rPr>
          <w:rFonts w:cs="Times New Roman"/>
          <w:lang w:val="en-US"/>
        </w:rPr>
        <w:t xml:space="preserve">conducted a third experiment. </w:t>
      </w:r>
      <w:r w:rsidR="00EC3DD2">
        <w:rPr>
          <w:rFonts w:cs="Times New Roman"/>
          <w:lang w:val="en-US"/>
        </w:rPr>
        <w:t xml:space="preserve">In this experiment, we introduce and test the performance of multi-prompt screening, </w:t>
      </w:r>
      <w:r w:rsidR="00EC3DD2" w:rsidRPr="00D45476">
        <w:rPr>
          <w:lang w:val="en-US"/>
        </w:rPr>
        <w:t>that is making one concise prompt per inclusion/exclusion criteria in a review</w:t>
      </w:r>
      <w:r w:rsidR="00EC3DD2">
        <w:rPr>
          <w:rFonts w:cs="Times New Roman"/>
          <w:lang w:val="en-US"/>
        </w:rPr>
        <w:t>, compared to adding all in- and exclusion criteria to the same prompt</w:t>
      </w:r>
      <w:r w:rsidR="008F35B6">
        <w:rPr>
          <w:rFonts w:cs="Times New Roman"/>
          <w:lang w:val="en-US"/>
        </w:rPr>
        <w:t xml:space="preserve"> to test if this screening approach can yield better performance in complex review settings. </w:t>
      </w:r>
    </w:p>
    <w:p w14:paraId="5780F4EF" w14:textId="7692797B" w:rsidR="00606587" w:rsidRPr="00D45476" w:rsidRDefault="00EC3DD2" w:rsidP="00EC3DD2">
      <w:pPr>
        <w:spacing w:after="0" w:line="360" w:lineRule="auto"/>
        <w:ind w:firstLine="1304"/>
        <w:jc w:val="both"/>
        <w:rPr>
          <w:lang w:val="en-US"/>
        </w:rPr>
      </w:pPr>
      <w:r>
        <w:rPr>
          <w:rFonts w:cs="Times New Roman"/>
          <w:lang w:val="en-US"/>
        </w:rPr>
        <w:t>To emulate a complex review setting</w:t>
      </w:r>
      <w:r w:rsidR="00CB2AEE">
        <w:rPr>
          <w:rFonts w:cs="Times New Roman"/>
          <w:lang w:val="en-US"/>
        </w:rPr>
        <w:t xml:space="preserve">, we used screening data from an ongoing Campbell </w:t>
      </w:r>
      <w:r w:rsidR="00322EF3">
        <w:rPr>
          <w:rFonts w:cs="Times New Roman"/>
          <w:lang w:val="en-US"/>
        </w:rPr>
        <w:t>S</w:t>
      </w:r>
      <w:r w:rsidR="00AD057D">
        <w:rPr>
          <w:rFonts w:cs="Times New Roman"/>
          <w:lang w:val="en-US"/>
        </w:rPr>
        <w:t xml:space="preserve">ystematic </w:t>
      </w:r>
      <w:r w:rsidR="00322EF3">
        <w:rPr>
          <w:rFonts w:cs="Times New Roman"/>
          <w:lang w:val="en-US"/>
        </w:rPr>
        <w:t>R</w:t>
      </w:r>
      <w:r w:rsidR="00CB2AEE">
        <w:rPr>
          <w:rFonts w:cs="Times New Roman"/>
          <w:lang w:val="en-US"/>
        </w:rPr>
        <w:t xml:space="preserve">eview of </w:t>
      </w:r>
      <w:r w:rsidR="00CB2AEE" w:rsidRPr="00BD4892">
        <w:rPr>
          <w:lang w:val="en-US"/>
        </w:rPr>
        <w:t>the effects of testing frequencies on student</w:t>
      </w:r>
      <w:r w:rsidR="00104D0B">
        <w:rPr>
          <w:lang w:val="en-US"/>
        </w:rPr>
        <w:t>s’ academic</w:t>
      </w:r>
      <w:r w:rsidR="00CB2AEE" w:rsidRPr="00BD4892">
        <w:rPr>
          <w:lang w:val="en-US"/>
        </w:rPr>
        <w:t xml:space="preserve"> achievement </w:t>
      </w:r>
      <w:r w:rsidR="00CB2AEE">
        <w:fldChar w:fldCharType="begin" w:fldLock="1"/>
      </w:r>
      <w:r w:rsidR="002C6EAF">
        <w:rPr>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review","type":"article-journal","volume":"18"},"uris":["http://www.mendeley.com/documents/?uuid=063622d6-5be5-43bf-9e8a-0bee77ec6b55"]}],"mendeley":{"formattedCitation":"(Thomsen et al., 2022)","plainTextFormattedCitation":"(Thomsen et al., 2022)","previouslyFormattedCitation":"(Thomsen et al., 2022)"},"properties":{"noteIndex":0},"schema":"https://github.com/citation-style-language/schema/raw/master/csl-citation.json"}</w:instrText>
      </w:r>
      <w:r w:rsidR="00CB2AEE">
        <w:fldChar w:fldCharType="separate"/>
      </w:r>
      <w:r w:rsidR="00DE061E" w:rsidRPr="00DE061E">
        <w:rPr>
          <w:noProof/>
          <w:lang w:val="en-US"/>
        </w:rPr>
        <w:t>(Thomsen et al., 2022)</w:t>
      </w:r>
      <w:r w:rsidR="00CB2AEE">
        <w:fldChar w:fldCharType="end"/>
      </w:r>
      <w:r w:rsidR="00CB2AEE" w:rsidRPr="00BD4892">
        <w:rPr>
          <w:lang w:val="en-US"/>
        </w:rPr>
        <w:t xml:space="preserve">. </w:t>
      </w:r>
      <w:r w:rsidR="00104D0B">
        <w:rPr>
          <w:lang w:val="en-US"/>
        </w:rPr>
        <w:t xml:space="preserve">Compared to the screenings in </w:t>
      </w:r>
      <w:r w:rsidR="0017605E">
        <w:rPr>
          <w:lang w:val="en-US"/>
        </w:rPr>
        <w:t xml:space="preserve">Experiments </w:t>
      </w:r>
      <w:r w:rsidR="00104D0B">
        <w:rPr>
          <w:lang w:val="en-US"/>
        </w:rPr>
        <w:t>1 and 2, w</w:t>
      </w:r>
      <w:r w:rsidR="00104D0B" w:rsidRPr="00BD4892">
        <w:rPr>
          <w:lang w:val="en-US"/>
        </w:rPr>
        <w:t xml:space="preserve">e </w:t>
      </w:r>
      <w:r w:rsidR="00D955EF" w:rsidRPr="00BD4892">
        <w:rPr>
          <w:lang w:val="en-US"/>
        </w:rPr>
        <w:t xml:space="preserve">considered </w:t>
      </w:r>
      <w:r w:rsidR="00965B61">
        <w:rPr>
          <w:lang w:val="en-US"/>
        </w:rPr>
        <w:t xml:space="preserve">Experiment 3 </w:t>
      </w:r>
      <w:r w:rsidR="00D955EF" w:rsidRPr="00BD4892">
        <w:rPr>
          <w:lang w:val="en-US"/>
        </w:rPr>
        <w:t>a</w:t>
      </w:r>
      <w:r w:rsidR="00322EF3" w:rsidRPr="00BD4892">
        <w:rPr>
          <w:lang w:val="en-US"/>
        </w:rPr>
        <w:t xml:space="preserve"> </w:t>
      </w:r>
      <w:r w:rsidR="0017605E">
        <w:rPr>
          <w:lang w:val="en-US"/>
        </w:rPr>
        <w:t xml:space="preserve">more </w:t>
      </w:r>
      <w:r w:rsidR="00D955EF" w:rsidRPr="00BD4892">
        <w:rPr>
          <w:lang w:val="en-US"/>
        </w:rPr>
        <w:t>difficult screening case</w:t>
      </w:r>
      <w:r w:rsidR="00D61843">
        <w:rPr>
          <w:lang w:val="en-US"/>
        </w:rPr>
        <w:t>,</w:t>
      </w:r>
      <w:r w:rsidR="00D955EF" w:rsidRPr="00BD4892">
        <w:rPr>
          <w:lang w:val="en-US"/>
        </w:rPr>
        <w:t xml:space="preserve"> </w:t>
      </w:r>
      <w:r w:rsidR="00D61843">
        <w:rPr>
          <w:lang w:val="en-US"/>
        </w:rPr>
        <w:t>since</w:t>
      </w:r>
      <w:r w:rsidR="0017605E" w:rsidRPr="00BD4892">
        <w:rPr>
          <w:lang w:val="en-US"/>
        </w:rPr>
        <w:t xml:space="preserve"> </w:t>
      </w:r>
      <w:r w:rsidR="00D955EF" w:rsidRPr="00BD4892">
        <w:rPr>
          <w:lang w:val="en-US"/>
        </w:rPr>
        <w:t>th</w:t>
      </w:r>
      <w:r w:rsidR="002F0CB1">
        <w:rPr>
          <w:lang w:val="en-US"/>
        </w:rPr>
        <w:t>e</w:t>
      </w:r>
      <w:r w:rsidR="00D955EF" w:rsidRPr="00BD4892">
        <w:rPr>
          <w:lang w:val="en-US"/>
        </w:rPr>
        <w:t xml:space="preserve"> inclusion criteria</w:t>
      </w:r>
      <w:r w:rsidR="0017605E">
        <w:rPr>
          <w:lang w:val="en-US"/>
        </w:rPr>
        <w:t xml:space="preserve"> </w:t>
      </w:r>
      <w:r w:rsidR="002F0CB1">
        <w:rPr>
          <w:lang w:val="en-US"/>
        </w:rPr>
        <w:t xml:space="preserve">of this review </w:t>
      </w:r>
      <w:r w:rsidR="0017605E">
        <w:rPr>
          <w:lang w:val="en-US"/>
        </w:rPr>
        <w:t xml:space="preserve">are more </w:t>
      </w:r>
      <w:r w:rsidR="00F009BD">
        <w:rPr>
          <w:lang w:val="en-US"/>
        </w:rPr>
        <w:t>complex</w:t>
      </w:r>
      <w:r w:rsidR="0017605E">
        <w:rPr>
          <w:lang w:val="en-US"/>
        </w:rPr>
        <w:t>,</w:t>
      </w:r>
      <w:r w:rsidR="00322EF3" w:rsidRPr="00BD4892">
        <w:rPr>
          <w:lang w:val="en-US"/>
        </w:rPr>
        <w:t xml:space="preserve"> </w:t>
      </w:r>
      <w:r w:rsidR="0017605E" w:rsidRPr="00BD4892">
        <w:rPr>
          <w:lang w:val="en-US"/>
        </w:rPr>
        <w:lastRenderedPageBreak/>
        <w:t>includ</w:t>
      </w:r>
      <w:r w:rsidR="0017605E">
        <w:rPr>
          <w:lang w:val="en-US"/>
        </w:rPr>
        <w:t>ing</w:t>
      </w:r>
      <w:r w:rsidR="0017605E" w:rsidRPr="00BD4892">
        <w:rPr>
          <w:lang w:val="en-US"/>
        </w:rPr>
        <w:t xml:space="preserve"> </w:t>
      </w:r>
      <w:r w:rsidR="008F35B6">
        <w:rPr>
          <w:lang w:val="en-US"/>
        </w:rPr>
        <w:t>conceptions</w:t>
      </w:r>
      <w:r w:rsidR="00322EF3" w:rsidRPr="00BD4892">
        <w:rPr>
          <w:lang w:val="en-US"/>
        </w:rPr>
        <w:t xml:space="preserve"> that are not well-defined</w:t>
      </w:r>
      <w:r w:rsidR="00D955EF" w:rsidRPr="00BD4892">
        <w:rPr>
          <w:lang w:val="en-US"/>
        </w:rPr>
        <w:t xml:space="preserve">. </w:t>
      </w:r>
      <w:r w:rsidR="0017605E">
        <w:rPr>
          <w:lang w:val="en-US"/>
        </w:rPr>
        <w:t>As such,</w:t>
      </w:r>
      <w:r w:rsidR="00606587">
        <w:rPr>
          <w:rFonts w:cstheme="minorHAnsi"/>
          <w:lang w:val="en-US"/>
        </w:rPr>
        <w:t xml:space="preserve"> the intervention (student testing) is a type of learning strategy that is ubiquitous in education and</w:t>
      </w:r>
      <w:r w:rsidR="0017605E">
        <w:rPr>
          <w:rFonts w:cstheme="minorHAnsi"/>
          <w:lang w:val="en-US"/>
        </w:rPr>
        <w:t xml:space="preserve"> is</w:t>
      </w:r>
      <w:r w:rsidR="00606587">
        <w:rPr>
          <w:rFonts w:cstheme="minorHAnsi"/>
          <w:lang w:val="en-US"/>
        </w:rPr>
        <w:t xml:space="preserve"> used in a variety of ways for </w:t>
      </w:r>
      <w:r w:rsidR="0017605E">
        <w:rPr>
          <w:rFonts w:cstheme="minorHAnsi"/>
          <w:lang w:val="en-US"/>
        </w:rPr>
        <w:t xml:space="preserve">many </w:t>
      </w:r>
      <w:r w:rsidR="00606587">
        <w:rPr>
          <w:rFonts w:cstheme="minorHAnsi"/>
          <w:lang w:val="en-US"/>
        </w:rPr>
        <w:t>different purposes. Testing can be used as a formative tool, e.g.</w:t>
      </w:r>
      <w:r w:rsidR="00423F5C">
        <w:rPr>
          <w:rFonts w:cstheme="minorHAnsi"/>
          <w:lang w:val="en-US"/>
        </w:rPr>
        <w:t>,</w:t>
      </w:r>
      <w:r w:rsidR="00606587">
        <w:rPr>
          <w:rFonts w:cstheme="minorHAnsi"/>
          <w:lang w:val="en-US"/>
        </w:rPr>
        <w:t xml:space="preserve"> to promote retention of academic content, adjust instructional strategies, and uncover student needs for remediation or more intensive support. In most school systems, testing is also used summatively for assigning grades, determining graduation or </w:t>
      </w:r>
      <w:r w:rsidR="00606587" w:rsidRPr="00BC3EF2">
        <w:rPr>
          <w:rFonts w:cstheme="minorHAnsi"/>
          <w:lang w:val="en-US"/>
        </w:rPr>
        <w:t xml:space="preserve">certification, </w:t>
      </w:r>
      <w:r w:rsidR="00606587">
        <w:rPr>
          <w:rFonts w:cstheme="minorHAnsi"/>
          <w:lang w:val="en-US"/>
        </w:rPr>
        <w:t>and for school accountability assessment. I</w:t>
      </w:r>
      <w:r w:rsidR="0017605E">
        <w:rPr>
          <w:rFonts w:cstheme="minorHAnsi"/>
          <w:lang w:val="en-US"/>
        </w:rPr>
        <w:t>n effect,</w:t>
      </w:r>
      <w:r w:rsidR="00606587">
        <w:rPr>
          <w:rFonts w:cstheme="minorHAnsi"/>
          <w:lang w:val="en-US"/>
        </w:rPr>
        <w:t xml:space="preserve"> testing is not a uniform type of intervention, but a multi-facetted phenomenon encompassing a variety of approaches and a heterogeneous terminology (tests are not just called tests, but may also be referred to</w:t>
      </w:r>
      <w:r w:rsidR="0017605E">
        <w:rPr>
          <w:rFonts w:cstheme="minorHAnsi"/>
          <w:lang w:val="en-US"/>
        </w:rPr>
        <w:t>, e.g.,</w:t>
      </w:r>
      <w:r w:rsidR="00606587">
        <w:rPr>
          <w:rFonts w:cstheme="minorHAnsi"/>
          <w:lang w:val="en-US"/>
        </w:rPr>
        <w:t xml:space="preserve"> as quizzes, progress-monitoring, curriculum-based measures, and retrieval practice). </w:t>
      </w:r>
      <w:r w:rsidR="008F35B6">
        <w:rPr>
          <w:rFonts w:cstheme="minorHAnsi"/>
          <w:lang w:val="en-US"/>
        </w:rPr>
        <w:t>Assessing</w:t>
      </w:r>
      <w:r w:rsidR="00606587">
        <w:rPr>
          <w:rFonts w:cstheme="minorHAnsi"/>
          <w:lang w:val="en-US"/>
        </w:rPr>
        <w:t xml:space="preserve"> the eligibility of particular </w:t>
      </w:r>
      <w:r w:rsidR="0017605E">
        <w:rPr>
          <w:rFonts w:cstheme="minorHAnsi"/>
          <w:lang w:val="en-US"/>
        </w:rPr>
        <w:t xml:space="preserve">studies </w:t>
      </w:r>
      <w:r w:rsidR="00606587">
        <w:rPr>
          <w:rFonts w:cstheme="minorHAnsi"/>
          <w:lang w:val="en-US"/>
        </w:rPr>
        <w:t>therefore requires</w:t>
      </w:r>
      <w:r w:rsidR="0017605E">
        <w:rPr>
          <w:rFonts w:cstheme="minorHAnsi"/>
          <w:lang w:val="en-US"/>
        </w:rPr>
        <w:t xml:space="preserve"> a great deal of</w:t>
      </w:r>
      <w:r w:rsidR="00606587">
        <w:rPr>
          <w:rFonts w:cstheme="minorHAnsi"/>
          <w:lang w:val="en-US"/>
        </w:rPr>
        <w:t xml:space="preserve"> subject matter familiarity.</w:t>
      </w:r>
      <w:r w:rsidR="00D955EF">
        <w:rPr>
          <w:rFonts w:cs="Times New Roman"/>
          <w:lang w:val="en-US"/>
        </w:rPr>
        <w:t xml:space="preserve"> </w:t>
      </w:r>
      <w:r w:rsidR="00D955EF" w:rsidRPr="00BD4892">
        <w:rPr>
          <w:lang w:val="en-US"/>
        </w:rPr>
        <w:t xml:space="preserve">Therefore, and </w:t>
      </w:r>
      <w:r w:rsidR="00D955EF">
        <w:rPr>
          <w:rFonts w:cs="Times New Roman"/>
          <w:lang w:val="en-US"/>
        </w:rPr>
        <w:t>c</w:t>
      </w:r>
      <w:r w:rsidR="007051A9">
        <w:rPr>
          <w:rFonts w:cs="Times New Roman"/>
          <w:lang w:val="en-US"/>
        </w:rPr>
        <w:t>ontrary to Experiment</w:t>
      </w:r>
      <w:r w:rsidR="0017605E">
        <w:rPr>
          <w:rFonts w:cs="Times New Roman"/>
          <w:lang w:val="en-US"/>
        </w:rPr>
        <w:t>s</w:t>
      </w:r>
      <w:r w:rsidR="007051A9">
        <w:rPr>
          <w:rFonts w:cs="Times New Roman"/>
          <w:lang w:val="en-US"/>
        </w:rPr>
        <w:t xml:space="preserve"> 1</w:t>
      </w:r>
      <w:r w:rsidR="0017605E">
        <w:rPr>
          <w:rFonts w:cs="Times New Roman"/>
          <w:lang w:val="en-US"/>
        </w:rPr>
        <w:t xml:space="preserve"> and 2</w:t>
      </w:r>
      <w:r w:rsidR="007051A9">
        <w:rPr>
          <w:rFonts w:cs="Times New Roman"/>
          <w:lang w:val="en-US"/>
        </w:rPr>
        <w:t xml:space="preserve">, we </w:t>
      </w:r>
      <w:r w:rsidR="00D955EF">
        <w:rPr>
          <w:rFonts w:cs="Times New Roman"/>
          <w:lang w:val="en-US"/>
        </w:rPr>
        <w:t>think</w:t>
      </w:r>
      <w:r w:rsidR="007051A9">
        <w:rPr>
          <w:rFonts w:cs="Times New Roman"/>
          <w:lang w:val="en-US"/>
        </w:rPr>
        <w:t xml:space="preserve"> that if GPT API models </w:t>
      </w:r>
      <w:r w:rsidR="007051A9" w:rsidRPr="00597AE8">
        <w:rPr>
          <w:rFonts w:cs="Times New Roman"/>
          <w:lang w:val="en-US"/>
        </w:rPr>
        <w:t>c</w:t>
      </w:r>
      <w:r w:rsidR="007051A9">
        <w:rPr>
          <w:rFonts w:cs="Times New Roman"/>
          <w:lang w:val="en-US"/>
        </w:rPr>
        <w:t xml:space="preserve">an </w:t>
      </w:r>
      <w:r w:rsidR="007051A9" w:rsidRPr="00597AE8">
        <w:rPr>
          <w:rFonts w:cs="Times New Roman"/>
          <w:lang w:val="en-US"/>
        </w:rPr>
        <w:t>achieve satisfactory performance</w:t>
      </w:r>
      <w:r w:rsidR="007051A9">
        <w:rPr>
          <w:rFonts w:cs="Times New Roman"/>
          <w:lang w:val="en-US"/>
        </w:rPr>
        <w:t>s</w:t>
      </w:r>
      <w:r w:rsidR="007051A9" w:rsidRPr="00597AE8">
        <w:rPr>
          <w:rFonts w:cs="Times New Roman"/>
          <w:lang w:val="en-US"/>
        </w:rPr>
        <w:t xml:space="preserve"> in this context, </w:t>
      </w:r>
      <w:r w:rsidR="007051A9">
        <w:rPr>
          <w:rFonts w:cs="Times New Roman"/>
          <w:lang w:val="en-US"/>
        </w:rPr>
        <w:t>they</w:t>
      </w:r>
      <w:r w:rsidR="007051A9" w:rsidRPr="00597AE8">
        <w:rPr>
          <w:rFonts w:cs="Times New Roman"/>
          <w:lang w:val="en-US"/>
        </w:rPr>
        <w:t xml:space="preserve"> w</w:t>
      </w:r>
      <w:r w:rsidR="007051A9">
        <w:rPr>
          <w:rFonts w:cs="Times New Roman"/>
          <w:lang w:val="en-US"/>
        </w:rPr>
        <w:t>ould</w:t>
      </w:r>
      <w:r w:rsidR="007051A9" w:rsidRPr="00597AE8">
        <w:rPr>
          <w:rFonts w:cs="Times New Roman"/>
          <w:lang w:val="en-US"/>
        </w:rPr>
        <w:t xml:space="preserve"> </w:t>
      </w:r>
      <w:r w:rsidR="007051A9">
        <w:rPr>
          <w:rFonts w:cs="Times New Roman"/>
          <w:lang w:val="en-US"/>
        </w:rPr>
        <w:t xml:space="preserve">likely be able to do so in most review contexts. </w:t>
      </w:r>
      <w:r w:rsidR="0017605E">
        <w:rPr>
          <w:lang w:val="en-US"/>
        </w:rPr>
        <w:t>In this experiment, our data</w:t>
      </w:r>
      <w:r w:rsidR="00D955EF" w:rsidRPr="00BD4892">
        <w:rPr>
          <w:lang w:val="en-US"/>
        </w:rPr>
        <w:t xml:space="preserve"> consist</w:t>
      </w:r>
      <w:r w:rsidR="000D713C">
        <w:rPr>
          <w:lang w:val="en-US"/>
        </w:rPr>
        <w:t>s</w:t>
      </w:r>
      <w:r w:rsidR="00D955EF" w:rsidRPr="00BD4892">
        <w:rPr>
          <w:lang w:val="en-US"/>
        </w:rPr>
        <w:t xml:space="preserve"> of </w:t>
      </w:r>
      <w:r w:rsidR="00CB2AEE" w:rsidRPr="00BD4892">
        <w:rPr>
          <w:lang w:val="en-US"/>
        </w:rPr>
        <w:t xml:space="preserve">2000 </w:t>
      </w:r>
      <w:r w:rsidR="008560D4" w:rsidRPr="00BD4892">
        <w:rPr>
          <w:lang w:val="en-US"/>
        </w:rPr>
        <w:t>ir</w:t>
      </w:r>
      <w:r w:rsidR="00CB2AEE" w:rsidRPr="00BD4892">
        <w:rPr>
          <w:lang w:val="en-US"/>
        </w:rPr>
        <w:t xml:space="preserve">relevant </w:t>
      </w:r>
      <w:r w:rsidR="008560D4" w:rsidRPr="00BD4892">
        <w:rPr>
          <w:lang w:val="en-US"/>
        </w:rPr>
        <w:t xml:space="preserve">and 100 relevant records </w:t>
      </w:r>
      <w:r w:rsidR="00D955EF" w:rsidRPr="00BD4892">
        <w:rPr>
          <w:lang w:val="en-US"/>
        </w:rPr>
        <w:t xml:space="preserve">randomly sampled </w:t>
      </w:r>
      <w:r w:rsidR="00CB2AEE" w:rsidRPr="00BD4892">
        <w:rPr>
          <w:lang w:val="en-US"/>
        </w:rPr>
        <w:t xml:space="preserve">from the total pool of </w:t>
      </w:r>
      <w:r w:rsidR="008560D4" w:rsidRPr="00BD4892">
        <w:rPr>
          <w:lang w:val="en-US"/>
        </w:rPr>
        <w:t>5612 irrelevant and 627 relevant records</w:t>
      </w:r>
      <w:r w:rsidR="00423F5C">
        <w:rPr>
          <w:lang w:val="en-US"/>
        </w:rPr>
        <w:t>, respectively</w:t>
      </w:r>
      <w:r w:rsidR="008560D4" w:rsidRPr="00BD4892">
        <w:rPr>
          <w:lang w:val="en-US"/>
        </w:rPr>
        <w:t xml:space="preserve">. We did so </w:t>
      </w:r>
      <w:r w:rsidR="000D713C">
        <w:rPr>
          <w:lang w:val="en-US"/>
        </w:rPr>
        <w:t>to optimize our use of resources as</w:t>
      </w:r>
      <w:r w:rsidR="008560D4" w:rsidRPr="00BD4892">
        <w:rPr>
          <w:lang w:val="en-US"/>
        </w:rPr>
        <w:t xml:space="preserve"> this screening was </w:t>
      </w:r>
      <w:r w:rsidR="000D713C">
        <w:rPr>
          <w:lang w:val="en-US"/>
        </w:rPr>
        <w:t>carried out as a</w:t>
      </w:r>
      <w:r w:rsidR="008560D4" w:rsidRPr="00BD4892">
        <w:rPr>
          <w:lang w:val="en-US"/>
        </w:rPr>
        <w:t xml:space="preserve"> multi-prompt screening,</w:t>
      </w:r>
      <w:r w:rsidR="000D713C" w:rsidRPr="00D61843">
        <w:rPr>
          <w:lang w:val="en-US"/>
        </w:rPr>
        <w:t xml:space="preserve"> with each title and abstract being evaluated against six individual prompts, each corresponding to a specific inclusion criterion.</w:t>
      </w:r>
      <w:r w:rsidR="000D713C" w:rsidRPr="00BD4892" w:rsidDel="000D713C">
        <w:rPr>
          <w:lang w:val="en-US"/>
        </w:rPr>
        <w:t xml:space="preserve"> </w:t>
      </w:r>
      <w:r w:rsidR="008560D4" w:rsidRPr="00BD4892">
        <w:rPr>
          <w:lang w:val="en-US"/>
        </w:rPr>
        <w:t xml:space="preserve"> </w:t>
      </w:r>
    </w:p>
    <w:p w14:paraId="54D10C63" w14:textId="0CDDCD83" w:rsidR="004B2C71" w:rsidRPr="00BD4892" w:rsidRDefault="00965B61" w:rsidP="008E5280">
      <w:pPr>
        <w:spacing w:after="0" w:line="360" w:lineRule="auto"/>
        <w:ind w:firstLine="1304"/>
        <w:jc w:val="both"/>
        <w:rPr>
          <w:lang w:val="en-US"/>
        </w:rPr>
      </w:pPr>
      <w:r>
        <w:rPr>
          <w:lang w:val="en-US"/>
        </w:rPr>
        <w:t>Across</w:t>
      </w:r>
      <w:r w:rsidR="004B2C71">
        <w:rPr>
          <w:lang w:val="en-US"/>
        </w:rPr>
        <w:t xml:space="preserve"> all three experiments</w:t>
      </w:r>
      <w:r w:rsidR="00967FBA">
        <w:rPr>
          <w:lang w:val="en-US"/>
        </w:rPr>
        <w:t>, we excluded study records</w:t>
      </w:r>
      <w:r w:rsidR="004B2C71">
        <w:rPr>
          <w:lang w:val="en-US"/>
        </w:rPr>
        <w:t xml:space="preserve"> that did not have</w:t>
      </w:r>
      <w:r w:rsidR="00967FBA">
        <w:rPr>
          <w:lang w:val="en-US"/>
        </w:rPr>
        <w:t xml:space="preserve"> an abstract. </w:t>
      </w:r>
      <w:r w:rsidR="00C032C3">
        <w:rPr>
          <w:lang w:val="en-US"/>
        </w:rPr>
        <w:t xml:space="preserve">This excluded </w:t>
      </w:r>
      <w:r w:rsidR="00D42EB8">
        <w:rPr>
          <w:lang w:val="en-US"/>
        </w:rPr>
        <w:t>208</w:t>
      </w:r>
      <w:r w:rsidR="00C37B87">
        <w:rPr>
          <w:lang w:val="en-US"/>
        </w:rPr>
        <w:t xml:space="preserve">, </w:t>
      </w:r>
      <w:r w:rsidR="00C032C3">
        <w:rPr>
          <w:lang w:val="en-US"/>
        </w:rPr>
        <w:t>150</w:t>
      </w:r>
      <w:r w:rsidR="00C37B87">
        <w:rPr>
          <w:lang w:val="en-US"/>
        </w:rPr>
        <w:t xml:space="preserve">, and </w:t>
      </w:r>
      <w:r w:rsidR="00CB2AEE">
        <w:rPr>
          <w:lang w:val="en-US"/>
        </w:rPr>
        <w:t>41</w:t>
      </w:r>
      <w:r w:rsidR="00C032C3">
        <w:rPr>
          <w:lang w:val="en-US"/>
        </w:rPr>
        <w:t xml:space="preserve"> </w:t>
      </w:r>
      <w:r w:rsidR="00D42EB8">
        <w:rPr>
          <w:lang w:val="en-US"/>
        </w:rPr>
        <w:t xml:space="preserve">study records </w:t>
      </w:r>
      <w:r w:rsidR="004B2C71">
        <w:rPr>
          <w:lang w:val="en-US"/>
        </w:rPr>
        <w:t xml:space="preserve">in </w:t>
      </w:r>
      <w:r w:rsidR="00C032C3">
        <w:rPr>
          <w:lang w:val="en-US"/>
        </w:rPr>
        <w:t>the FFT</w:t>
      </w:r>
      <w:r w:rsidR="00C37B87">
        <w:rPr>
          <w:lang w:val="en-US"/>
        </w:rPr>
        <w:t>,</w:t>
      </w:r>
      <w:r w:rsidR="00C032C3">
        <w:rPr>
          <w:lang w:val="en-US"/>
        </w:rPr>
        <w:t xml:space="preserve"> FRIENDS</w:t>
      </w:r>
      <w:r w:rsidR="00C37B87">
        <w:rPr>
          <w:lang w:val="en-US"/>
        </w:rPr>
        <w:t>,</w:t>
      </w:r>
      <w:r w:rsidR="00F326C5">
        <w:rPr>
          <w:lang w:val="en-US"/>
        </w:rPr>
        <w:t xml:space="preserve"> and</w:t>
      </w:r>
      <w:r w:rsidR="00C37B87">
        <w:rPr>
          <w:lang w:val="en-US"/>
        </w:rPr>
        <w:t xml:space="preserve"> </w:t>
      </w:r>
      <w:r w:rsidR="0070555F">
        <w:rPr>
          <w:lang w:val="en-US"/>
        </w:rPr>
        <w:t>testing frequency (henceforth TF)</w:t>
      </w:r>
      <w:r w:rsidR="00C032C3">
        <w:rPr>
          <w:lang w:val="en-US"/>
        </w:rPr>
        <w:t xml:space="preserve"> data, respectively.</w:t>
      </w:r>
      <w:r w:rsidR="006C2BE8">
        <w:rPr>
          <w:lang w:val="en-US"/>
        </w:rPr>
        <w:t xml:space="preserve"> </w:t>
      </w:r>
      <w:r w:rsidR="004B2C71">
        <w:rPr>
          <w:lang w:val="en-US"/>
        </w:rPr>
        <w:t xml:space="preserve">In </w:t>
      </w:r>
      <w:r w:rsidR="004D23EE">
        <w:rPr>
          <w:lang w:val="en-US"/>
        </w:rPr>
        <w:t xml:space="preserve">the </w:t>
      </w:r>
      <w:r w:rsidR="00CC5A94">
        <w:rPr>
          <w:lang w:val="en-US"/>
        </w:rPr>
        <w:t xml:space="preserve">FRIENDS </w:t>
      </w:r>
      <w:r w:rsidR="00967FBA">
        <w:rPr>
          <w:lang w:val="en-US"/>
        </w:rPr>
        <w:t xml:space="preserve">data, </w:t>
      </w:r>
      <w:r w:rsidR="00CC5A94">
        <w:rPr>
          <w:lang w:val="en-US"/>
        </w:rPr>
        <w:t xml:space="preserve">we </w:t>
      </w:r>
      <w:r w:rsidR="00D42EB8">
        <w:rPr>
          <w:lang w:val="en-US"/>
        </w:rPr>
        <w:t>further</w:t>
      </w:r>
      <w:r w:rsidR="00967FBA">
        <w:rPr>
          <w:lang w:val="en-US"/>
        </w:rPr>
        <w:t xml:space="preserve"> </w:t>
      </w:r>
      <w:r w:rsidR="00CC5A94">
        <w:rPr>
          <w:lang w:val="en-US"/>
        </w:rPr>
        <w:t xml:space="preserve">deleted 20 titles and abstracts containing a myriad of special symbols, </w:t>
      </w:r>
      <w:r w:rsidR="004D23EE">
        <w:rPr>
          <w:rStyle w:val="translation"/>
          <w:lang w:val="en-US"/>
        </w:rPr>
        <w:t>causing</w:t>
      </w:r>
      <w:r w:rsidR="00967FBA">
        <w:rPr>
          <w:rStyle w:val="translation"/>
          <w:lang w:val="en-US"/>
        </w:rPr>
        <w:t xml:space="preserve"> </w:t>
      </w:r>
      <w:r w:rsidR="00967FBA">
        <w:rPr>
          <w:lang w:val="en-US"/>
        </w:rPr>
        <w:t>the GPT</w:t>
      </w:r>
      <w:r w:rsidR="00CC5A94">
        <w:rPr>
          <w:lang w:val="en-US"/>
        </w:rPr>
        <w:t xml:space="preserve"> response to </w:t>
      </w:r>
      <w:r w:rsidR="00967FBA">
        <w:rPr>
          <w:lang w:val="en-US"/>
        </w:rPr>
        <w:t>return</w:t>
      </w:r>
      <w:r w:rsidR="00CC5A94">
        <w:rPr>
          <w:lang w:val="en-US"/>
        </w:rPr>
        <w:t xml:space="preserve"> </w:t>
      </w:r>
      <w:r w:rsidR="00967FBA">
        <w:rPr>
          <w:lang w:val="en-US"/>
        </w:rPr>
        <w:t xml:space="preserve">insufficient </w:t>
      </w:r>
      <w:r w:rsidR="00CC5A94">
        <w:rPr>
          <w:lang w:val="en-US"/>
        </w:rPr>
        <w:t>JSON data</w:t>
      </w:r>
      <w:r w:rsidR="00967FBA">
        <w:rPr>
          <w:lang w:val="en-US"/>
        </w:rPr>
        <w:t xml:space="preserve"> from the server</w:t>
      </w:r>
      <w:r w:rsidR="00CC5A94">
        <w:rPr>
          <w:lang w:val="en-US"/>
        </w:rPr>
        <w:t xml:space="preserve">. </w:t>
      </w:r>
    </w:p>
    <w:p w14:paraId="02CBC70C" w14:textId="406B093A" w:rsidR="00311FE2" w:rsidRPr="00311FE2" w:rsidRDefault="00311FE2" w:rsidP="006F63D8">
      <w:pPr>
        <w:spacing w:after="0" w:line="360" w:lineRule="auto"/>
        <w:rPr>
          <w:b/>
          <w:lang w:val="en-US"/>
        </w:rPr>
      </w:pPr>
      <w:r>
        <w:rPr>
          <w:b/>
          <w:lang w:val="en-US"/>
        </w:rPr>
        <w:t>4</w:t>
      </w:r>
      <w:r w:rsidRPr="00311FE2">
        <w:rPr>
          <w:b/>
          <w:lang w:val="en-US"/>
        </w:rPr>
        <w:t>.2 Prompt engineering</w:t>
      </w:r>
    </w:p>
    <w:p w14:paraId="56433207" w14:textId="13CEF119" w:rsidR="002D0DAF" w:rsidRDefault="00996547" w:rsidP="00C944FB">
      <w:pPr>
        <w:spacing w:after="0" w:line="360" w:lineRule="auto"/>
        <w:ind w:firstLine="1304"/>
        <w:jc w:val="both"/>
        <w:rPr>
          <w:lang w:val="en-US"/>
        </w:rPr>
      </w:pPr>
      <w:r>
        <w:rPr>
          <w:lang w:val="en-US"/>
        </w:rPr>
        <w:t>For Experiments 1 and 2, w</w:t>
      </w:r>
      <w:r w:rsidR="00967FBA">
        <w:rPr>
          <w:lang w:val="en-US"/>
        </w:rPr>
        <w:t>e engineered prompt</w:t>
      </w:r>
      <w:r w:rsidR="002D0DAF">
        <w:rPr>
          <w:lang w:val="en-US"/>
        </w:rPr>
        <w:t>s</w:t>
      </w:r>
      <w:r w:rsidR="005F3C97">
        <w:rPr>
          <w:lang w:val="en-US"/>
        </w:rPr>
        <w:t xml:space="preserve"> </w:t>
      </w:r>
      <w:r w:rsidR="001E702F">
        <w:rPr>
          <w:lang w:val="en-US"/>
        </w:rPr>
        <w:t>to include</w:t>
      </w:r>
      <w:r w:rsidR="005F3C97">
        <w:rPr>
          <w:lang w:val="en-US"/>
        </w:rPr>
        <w:t xml:space="preserve"> an introduction </w:t>
      </w:r>
      <w:r w:rsidR="002D0DAF">
        <w:rPr>
          <w:lang w:val="en-US"/>
        </w:rPr>
        <w:t>section describing the general aim of the review followed by the inclusion criteria of the review.</w:t>
      </w:r>
      <w:r w:rsidR="005B181F">
        <w:rPr>
          <w:lang w:val="en-US"/>
        </w:rPr>
        <w:t xml:space="preserve"> To exemplify,</w:t>
      </w:r>
      <w:r w:rsidR="002D0DAF">
        <w:rPr>
          <w:lang w:val="en-US"/>
        </w:rPr>
        <w:t xml:space="preserve"> </w:t>
      </w:r>
      <w:r w:rsidR="005B181F">
        <w:rPr>
          <w:lang w:val="en-US"/>
        </w:rPr>
        <w:t>Textbox 1 exhibit</w:t>
      </w:r>
      <w:r w:rsidR="00F00E3A">
        <w:rPr>
          <w:lang w:val="en-US"/>
        </w:rPr>
        <w:t>s</w:t>
      </w:r>
      <w:r w:rsidR="005B181F">
        <w:rPr>
          <w:lang w:val="en-US"/>
        </w:rPr>
        <w:t xml:space="preserve"> t</w:t>
      </w:r>
      <w:r w:rsidR="002D0DAF">
        <w:rPr>
          <w:lang w:val="en-US"/>
        </w:rPr>
        <w:t xml:space="preserve">he prompt used for </w:t>
      </w:r>
      <w:r w:rsidR="00423F5C">
        <w:rPr>
          <w:lang w:val="en-US"/>
        </w:rPr>
        <w:t>E</w:t>
      </w:r>
      <w:r w:rsidR="002D0DAF">
        <w:rPr>
          <w:lang w:val="en-US"/>
        </w:rPr>
        <w:t>xperiment 2</w:t>
      </w:r>
      <w:r w:rsidR="005B181F">
        <w:rPr>
          <w:lang w:val="en-US"/>
        </w:rPr>
        <w:t>.</w:t>
      </w:r>
      <w:r w:rsidR="002D0DAF">
        <w:rPr>
          <w:lang w:val="en-US"/>
        </w:rPr>
        <w:t xml:space="preserve"> </w:t>
      </w:r>
    </w:p>
    <w:p w14:paraId="50EE8BB9" w14:textId="4841D2C8" w:rsidR="00311FE2" w:rsidRDefault="002C471E" w:rsidP="002C471E">
      <w:pPr>
        <w:tabs>
          <w:tab w:val="left" w:pos="4111"/>
        </w:tabs>
        <w:spacing w:after="0" w:line="360" w:lineRule="auto"/>
        <w:jc w:val="both"/>
        <w:rPr>
          <w:lang w:val="en-US"/>
        </w:rPr>
      </w:pPr>
      <w:r w:rsidRPr="002C471E">
        <w:rPr>
          <w:noProof/>
          <w:lang w:val="en-US"/>
        </w:rPr>
        <w:lastRenderedPageBreak/>
        <mc:AlternateContent>
          <mc:Choice Requires="wps">
            <w:drawing>
              <wp:anchor distT="45720" distB="45720" distL="114300" distR="114300" simplePos="0" relativeHeight="251769856" behindDoc="0" locked="0" layoutInCell="1" allowOverlap="1" wp14:anchorId="146DDFB8" wp14:editId="05F539FE">
                <wp:simplePos x="0" y="0"/>
                <wp:positionH relativeFrom="column">
                  <wp:posOffset>32385</wp:posOffset>
                </wp:positionH>
                <wp:positionV relativeFrom="paragraph">
                  <wp:posOffset>578485</wp:posOffset>
                </wp:positionV>
                <wp:extent cx="6010275" cy="2533650"/>
                <wp:effectExtent l="0" t="0" r="28575"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533650"/>
                        </a:xfrm>
                        <a:prstGeom prst="rect">
                          <a:avLst/>
                        </a:prstGeom>
                        <a:solidFill>
                          <a:srgbClr val="FFFFFF"/>
                        </a:solidFill>
                        <a:ln w="9525">
                          <a:solidFill>
                            <a:srgbClr val="000000"/>
                          </a:solidFill>
                          <a:miter lim="800000"/>
                          <a:headEnd/>
                          <a:tailEnd/>
                        </a:ln>
                      </wps:spPr>
                      <wps:txbx>
                        <w:txbxContent>
                          <w:p w14:paraId="0F5626D7" w14:textId="585053FC" w:rsidR="00857791" w:rsidRPr="002C471E" w:rsidRDefault="00857791" w:rsidP="002C471E">
                            <w:pPr>
                              <w:tabs>
                                <w:tab w:val="left" w:pos="6663"/>
                              </w:tabs>
                              <w:spacing w:line="360" w:lineRule="auto"/>
                              <w:ind w:right="2502"/>
                              <w:jc w:val="both"/>
                              <w:rPr>
                                <w:lang w:val="en-US"/>
                              </w:rPr>
                            </w:pPr>
                            <w:r w:rsidRPr="00135358">
                              <w:rPr>
                                <w:i/>
                                <w:sz w:val="22"/>
                                <w:lang w:val="en-US"/>
                              </w:rPr>
                              <w:t>“We are screening studies for a systematic literature review.  The topic of the systematic review is the effect of the FRIENDS preventive programme on reducing anxiety symptoms in children and adolescents. The FRIENDS programme is a 10-session manualised cognitive behavioural therapy (CBT) programme which can be used as both prevention and treatment of child and youth anxiety.  The study should focus exclusively on this topic and we are exclusively searching for studies with a treatment and a comparison group. For each study, I would like you to assess:  1) Is the study about the FRIENDS preventive programme?  2) Is the study estimating an effect between a treatment and control/comparison 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DDFB8" id="_x0000_s1036" type="#_x0000_t202" style="position:absolute;left:0;text-align:left;margin-left:2.55pt;margin-top:45.55pt;width:473.25pt;height:199.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">
                <v:textbox>
                  <w:txbxContent>
                    <w:p w14:paraId="0F5626D7" w14:textId="585053FC" w:rsidR="00857791" w:rsidRPr="002C471E" w:rsidRDefault="00857791" w:rsidP="002C471E">
                      <w:pPr>
                        <w:tabs>
                          <w:tab w:val="left" w:pos="6663"/>
                        </w:tabs>
                        <w:spacing w:line="360" w:lineRule="auto"/>
                        <w:ind w:right="2502"/>
                        <w:jc w:val="both"/>
                        <w:rPr>
                          <w:lang w:val="en-US"/>
                        </w:rPr>
                      </w:pPr>
                      <w:r w:rsidRPr="00135358">
                        <w:rPr>
                          <w:i/>
                          <w:sz w:val="22"/>
                          <w:lang w:val="en-US"/>
                        </w:rPr>
                        <w:t>“We are screening studies for a systematic literature review.  The topic of the systematic review is the effect of the FRIENDS preventive programme on reducing anxiety symptoms in children and adolescents. The FRIENDS programme is a 10-session manualised cognitive behavioural therapy (CBT) programme which can be used as both prevention and treatment of child and youth anxiety.  The study should focus exclusively on this topic and we are exclusively searching for studies with a treatment and a comparison group. For each study, I would like you to assess:  1) Is the study about the FRIENDS preventive programme?  2) Is the study estimating an effect between a treatment and control/comparison group?</w:t>
                      </w:r>
                    </w:p>
                  </w:txbxContent>
                </v:textbox>
                <w10:wrap type="square"/>
              </v:shape>
            </w:pict>
          </mc:Fallback>
        </mc:AlternateContent>
      </w:r>
      <w:r w:rsidRPr="00135358">
        <w:rPr>
          <w:i/>
          <w:noProof/>
          <w:sz w:val="22"/>
          <w:lang w:val="en-US"/>
        </w:rPr>
        <mc:AlternateContent>
          <mc:Choice Requires="wps">
            <w:drawing>
              <wp:anchor distT="45720" distB="45720" distL="114300" distR="114300" simplePos="0" relativeHeight="251778048" behindDoc="0" locked="0" layoutInCell="1" allowOverlap="1" wp14:anchorId="0689AE6B" wp14:editId="141E2502">
                <wp:simplePos x="0" y="0"/>
                <wp:positionH relativeFrom="page">
                  <wp:posOffset>5534025</wp:posOffset>
                </wp:positionH>
                <wp:positionV relativeFrom="paragraph">
                  <wp:posOffset>2385695</wp:posOffset>
                </wp:positionV>
                <wp:extent cx="1146810" cy="504825"/>
                <wp:effectExtent l="0" t="0" r="15240" b="2857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504825"/>
                        </a:xfrm>
                        <a:prstGeom prst="rect">
                          <a:avLst/>
                        </a:prstGeom>
                        <a:solidFill>
                          <a:srgbClr val="FFFFFF"/>
                        </a:solidFill>
                        <a:ln w="9525">
                          <a:solidFill>
                            <a:srgbClr val="000000"/>
                          </a:solidFill>
                          <a:miter lim="800000"/>
                          <a:headEnd/>
                          <a:tailEnd/>
                        </a:ln>
                      </wps:spPr>
                      <wps:txbx>
                        <w:txbxContent>
                          <w:p w14:paraId="50566C72" w14:textId="6B530457" w:rsidR="00857791" w:rsidRDefault="00857791" w:rsidP="002C471E">
                            <w:r>
                              <w:t>Inclusion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9AE6B" id="_x0000_s1037" type="#_x0000_t202" style="position:absolute;left:0;text-align:left;margin-left:435.75pt;margin-top:187.85pt;width:90.3pt;height:39.75pt;z-index:2517780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">
                <v:textbox>
                  <w:txbxContent>
                    <w:p w14:paraId="50566C72" w14:textId="6B530457" w:rsidR="00857791" w:rsidRDefault="00857791" w:rsidP="002C471E">
                      <w:r>
                        <w:t>Inclusion criteria</w:t>
                      </w:r>
                    </w:p>
                  </w:txbxContent>
                </v:textbox>
                <w10:wrap type="square" anchorx="page"/>
              </v:shape>
            </w:pict>
          </mc:Fallback>
        </mc:AlternateContent>
      </w:r>
      <w:r>
        <w:rPr>
          <w:i/>
          <w:noProof/>
          <w:sz w:val="22"/>
          <w:lang w:val="en-US"/>
        </w:rPr>
        <mc:AlternateContent>
          <mc:Choice Requires="wps">
            <w:drawing>
              <wp:anchor distT="0" distB="0" distL="114300" distR="114300" simplePos="0" relativeHeight="251776000" behindDoc="0" locked="0" layoutInCell="1" allowOverlap="1" wp14:anchorId="5D072E41" wp14:editId="3954C188">
                <wp:simplePos x="0" y="0"/>
                <wp:positionH relativeFrom="column">
                  <wp:posOffset>4471035</wp:posOffset>
                </wp:positionH>
                <wp:positionV relativeFrom="paragraph">
                  <wp:posOffset>2369185</wp:posOffset>
                </wp:positionV>
                <wp:extent cx="232756" cy="556952"/>
                <wp:effectExtent l="0" t="0" r="34290" b="14605"/>
                <wp:wrapNone/>
                <wp:docPr id="56" name="Right Brace 56"/>
                <wp:cNvGraphicFramePr/>
                <a:graphic xmlns:a="http://schemas.openxmlformats.org/drawingml/2006/main">
                  <a:graphicData uri="http://schemas.microsoft.com/office/word/2010/wordprocessingShape">
                    <wps:wsp>
                      <wps:cNvSpPr/>
                      <wps:spPr>
                        <a:xfrm>
                          <a:off x="0" y="0"/>
                          <a:ext cx="232756" cy="556952"/>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3D91E1F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6" o:spid="_x0000_s1026" type="#_x0000_t88" style="position:absolute;margin-left:352.05pt;margin-top:186.55pt;width:18.35pt;height:43.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" adj="752" strokecolor="black [3213]" strokeweight=".5pt">
                <v:stroke joinstyle="miter"/>
              </v:shape>
            </w:pict>
          </mc:Fallback>
        </mc:AlternateContent>
      </w:r>
      <w:r w:rsidRPr="00135358">
        <w:rPr>
          <w:i/>
          <w:noProof/>
          <w:sz w:val="22"/>
          <w:lang w:val="en-US"/>
        </w:rPr>
        <mc:AlternateContent>
          <mc:Choice Requires="wps">
            <w:drawing>
              <wp:anchor distT="45720" distB="45720" distL="114300" distR="114300" simplePos="0" relativeHeight="251773952" behindDoc="0" locked="0" layoutInCell="1" allowOverlap="1" wp14:anchorId="4C4FDB98" wp14:editId="66F6FB96">
                <wp:simplePos x="0" y="0"/>
                <wp:positionH relativeFrom="page">
                  <wp:posOffset>5514975</wp:posOffset>
                </wp:positionH>
                <wp:positionV relativeFrom="paragraph">
                  <wp:posOffset>1023620</wp:posOffset>
                </wp:positionV>
                <wp:extent cx="1146810" cy="731520"/>
                <wp:effectExtent l="0" t="0" r="15240" b="1143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731520"/>
                        </a:xfrm>
                        <a:prstGeom prst="rect">
                          <a:avLst/>
                        </a:prstGeom>
                        <a:solidFill>
                          <a:srgbClr val="FFFFFF"/>
                        </a:solidFill>
                        <a:ln w="9525">
                          <a:solidFill>
                            <a:srgbClr val="000000"/>
                          </a:solidFill>
                          <a:miter lim="800000"/>
                          <a:headEnd/>
                          <a:tailEnd/>
                        </a:ln>
                      </wps:spPr>
                      <wps:txbx>
                        <w:txbxContent>
                          <w:p w14:paraId="5E8E8E6B" w14:textId="67A85306" w:rsidR="00857791" w:rsidRDefault="00857791" w:rsidP="002C471E">
                            <w:r>
                              <w:t xml:space="preserve">Short/concise background </w:t>
                            </w:r>
                            <w:r>
                              <w:b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FDB98" id="_x0000_s1038" type="#_x0000_t202" style="position:absolute;left:0;text-align:left;margin-left:434.25pt;margin-top:80.6pt;width:90.3pt;height:57.6pt;z-index:2517739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">
                <v:textbox>
                  <w:txbxContent>
                    <w:p w14:paraId="5E8E8E6B" w14:textId="67A85306" w:rsidR="00857791" w:rsidRDefault="00857791" w:rsidP="002C471E">
                      <w:r>
                        <w:t xml:space="preserve">Short/concise background </w:t>
                      </w:r>
                      <w:r>
                        <w:br/>
                        <w:t>information</w:t>
                      </w:r>
                    </w:p>
                  </w:txbxContent>
                </v:textbox>
                <w10:wrap type="square" anchorx="page"/>
              </v:shape>
            </w:pict>
          </mc:Fallback>
        </mc:AlternateContent>
      </w:r>
      <w:r>
        <w:rPr>
          <w:i/>
          <w:noProof/>
          <w:lang w:val="en-US"/>
        </w:rPr>
        <mc:AlternateContent>
          <mc:Choice Requires="wps">
            <w:drawing>
              <wp:anchor distT="0" distB="0" distL="114300" distR="114300" simplePos="0" relativeHeight="251771904" behindDoc="0" locked="0" layoutInCell="1" allowOverlap="1" wp14:anchorId="0060A01A" wp14:editId="7E8826F9">
                <wp:simplePos x="0" y="0"/>
                <wp:positionH relativeFrom="column">
                  <wp:posOffset>4451985</wp:posOffset>
                </wp:positionH>
                <wp:positionV relativeFrom="paragraph">
                  <wp:posOffset>645160</wp:posOffset>
                </wp:positionV>
                <wp:extent cx="241069" cy="1504950"/>
                <wp:effectExtent l="0" t="0" r="45085" b="19050"/>
                <wp:wrapNone/>
                <wp:docPr id="54" name="Right Brace 54"/>
                <wp:cNvGraphicFramePr/>
                <a:graphic xmlns:a="http://schemas.openxmlformats.org/drawingml/2006/main">
                  <a:graphicData uri="http://schemas.microsoft.com/office/word/2010/wordprocessingShape">
                    <wps:wsp>
                      <wps:cNvSpPr/>
                      <wps:spPr>
                        <a:xfrm>
                          <a:off x="0" y="0"/>
                          <a:ext cx="241069" cy="15049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7E27967" id="Right Brace 54" o:spid="_x0000_s1026" type="#_x0000_t88" style="position:absolute;margin-left:350.55pt;margin-top:50.8pt;width:19pt;height:118.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" adj="288" strokecolor="black [3200]" strokeweight=".5pt">
                <v:stroke joinstyle="miter"/>
              </v:shape>
            </w:pict>
          </mc:Fallback>
        </mc:AlternateContent>
      </w:r>
      <w:r>
        <w:rPr>
          <w:lang w:val="en-US"/>
        </w:rPr>
        <w:br/>
        <w:t>TEXTBOX 1: Prompt example</w:t>
      </w:r>
    </w:p>
    <w:p w14:paraId="7EA4E974" w14:textId="08F86D18" w:rsidR="00695ACE" w:rsidRDefault="00695ACE" w:rsidP="00311FE2">
      <w:pPr>
        <w:spacing w:after="0" w:line="360" w:lineRule="auto"/>
        <w:jc w:val="both"/>
        <w:rPr>
          <w:lang w:val="en-US"/>
        </w:rPr>
      </w:pPr>
    </w:p>
    <w:p w14:paraId="7BAEFBD7" w14:textId="57776024" w:rsidR="00311FE2" w:rsidRDefault="003857CD" w:rsidP="00C944FB">
      <w:pPr>
        <w:spacing w:after="0" w:line="360" w:lineRule="auto"/>
        <w:ind w:firstLine="1304"/>
        <w:jc w:val="both"/>
        <w:rPr>
          <w:lang w:val="en-US"/>
        </w:rPr>
      </w:pPr>
      <w:r>
        <w:rPr>
          <w:lang w:val="en-US"/>
        </w:rPr>
        <w:t xml:space="preserve">Next, </w:t>
      </w:r>
      <w:r w:rsidR="00311FE2">
        <w:rPr>
          <w:lang w:val="en-US"/>
        </w:rPr>
        <w:t>when given study ID</w:t>
      </w:r>
      <w:r w:rsidR="002D0DAF">
        <w:rPr>
          <w:lang w:val="en-US"/>
        </w:rPr>
        <w:t>s</w:t>
      </w:r>
      <w:r>
        <w:rPr>
          <w:lang w:val="en-US"/>
        </w:rPr>
        <w:t>,</w:t>
      </w:r>
      <w:r>
        <w:rPr>
          <w:rStyle w:val="FootnoteReference"/>
          <w:lang w:val="en-US"/>
        </w:rPr>
        <w:footnoteReference w:id="9"/>
      </w:r>
      <w:r w:rsidR="00311FE2">
        <w:rPr>
          <w:lang w:val="en-US"/>
        </w:rPr>
        <w:t xml:space="preserve"> title</w:t>
      </w:r>
      <w:r w:rsidR="002D0DAF">
        <w:rPr>
          <w:lang w:val="en-US"/>
        </w:rPr>
        <w:t>s,</w:t>
      </w:r>
      <w:r w:rsidR="00311FE2">
        <w:rPr>
          <w:lang w:val="en-US"/>
        </w:rPr>
        <w:t xml:space="preserve"> and abst</w:t>
      </w:r>
      <w:r w:rsidR="002D0DAF">
        <w:rPr>
          <w:lang w:val="en-US"/>
        </w:rPr>
        <w:t>r</w:t>
      </w:r>
      <w:r w:rsidR="00311FE2">
        <w:rPr>
          <w:lang w:val="en-US"/>
        </w:rPr>
        <w:t>act</w:t>
      </w:r>
      <w:r w:rsidR="002D0DAF">
        <w:rPr>
          <w:lang w:val="en-US"/>
        </w:rPr>
        <w:t>s,</w:t>
      </w:r>
      <w:r w:rsidR="00311FE2">
        <w:rPr>
          <w:lang w:val="en-US"/>
        </w:rPr>
        <w:t xml:space="preserve"> the AIscreenR automatically </w:t>
      </w:r>
      <w:r>
        <w:rPr>
          <w:lang w:val="en-US"/>
        </w:rPr>
        <w:t xml:space="preserve">integrates </w:t>
      </w:r>
      <w:r w:rsidR="00104D0B">
        <w:rPr>
          <w:lang w:val="en-US"/>
        </w:rPr>
        <w:t>this</w:t>
      </w:r>
      <w:r>
        <w:rPr>
          <w:lang w:val="en-US"/>
        </w:rPr>
        <w:t xml:space="preserve"> information</w:t>
      </w:r>
      <w:r w:rsidR="00311FE2">
        <w:rPr>
          <w:lang w:val="en-US"/>
        </w:rPr>
        <w:t xml:space="preserve"> </w:t>
      </w:r>
      <w:r>
        <w:rPr>
          <w:lang w:val="en-US"/>
        </w:rPr>
        <w:t>in</w:t>
      </w:r>
      <w:r w:rsidR="00311FE2">
        <w:rPr>
          <w:lang w:val="en-US"/>
        </w:rPr>
        <w:t xml:space="preserve"> the</w:t>
      </w:r>
      <w:r>
        <w:rPr>
          <w:lang w:val="en-US"/>
        </w:rPr>
        <w:t xml:space="preserve"> prompt, using the</w:t>
      </w:r>
      <w:r w:rsidR="00311FE2">
        <w:rPr>
          <w:lang w:val="en-US"/>
        </w:rPr>
        <w:t xml:space="preserve"> text</w:t>
      </w:r>
      <w:r w:rsidR="005B181F">
        <w:rPr>
          <w:lang w:val="en-US"/>
        </w:rPr>
        <w:t xml:space="preserve"> in Textbox </w:t>
      </w:r>
      <w:r w:rsidR="00695ACE">
        <w:rPr>
          <w:lang w:val="en-US"/>
        </w:rPr>
        <w:t>2</w:t>
      </w:r>
      <w:r w:rsidR="005B181F">
        <w:rPr>
          <w:lang w:val="en-US"/>
        </w:rPr>
        <w:t>:</w:t>
      </w:r>
    </w:p>
    <w:p w14:paraId="5F3D027D" w14:textId="0B1B740C" w:rsidR="008A477D" w:rsidRDefault="008A477D" w:rsidP="00311FE2">
      <w:pPr>
        <w:spacing w:after="0" w:line="360" w:lineRule="auto"/>
        <w:jc w:val="both"/>
        <w:rPr>
          <w:lang w:val="en-US"/>
        </w:rPr>
      </w:pPr>
      <w:r w:rsidRPr="008A477D">
        <w:rPr>
          <w:noProof/>
          <w:lang w:val="en-US"/>
        </w:rPr>
        <mc:AlternateContent>
          <mc:Choice Requires="wps">
            <w:drawing>
              <wp:anchor distT="45720" distB="45720" distL="114300" distR="114300" simplePos="0" relativeHeight="251767808" behindDoc="0" locked="0" layoutInCell="1" allowOverlap="1" wp14:anchorId="43DEF21E" wp14:editId="4AC5BD39">
                <wp:simplePos x="0" y="0"/>
                <wp:positionH relativeFrom="margin">
                  <wp:align>right</wp:align>
                </wp:positionH>
                <wp:positionV relativeFrom="paragraph">
                  <wp:posOffset>486410</wp:posOffset>
                </wp:positionV>
                <wp:extent cx="6086475" cy="1404620"/>
                <wp:effectExtent l="0" t="0" r="28575" b="2730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5A753667" w14:textId="3A2E6764" w:rsidR="00857791" w:rsidRPr="008A477D" w:rsidRDefault="00857791" w:rsidP="008A477D">
                            <w:pPr>
                              <w:spacing w:after="0" w:line="360" w:lineRule="auto"/>
                              <w:ind w:right="-1"/>
                              <w:jc w:val="both"/>
                              <w:rPr>
                                <w:i/>
                                <w:sz w:val="22"/>
                                <w:lang w:val="en-US"/>
                              </w:rPr>
                            </w:pPr>
                            <w:r w:rsidRPr="00135358">
                              <w:rPr>
                                <w:i/>
                                <w:sz w:val="22"/>
                                <w:lang w:val="en-US"/>
                              </w:rPr>
                              <w:t>“Now, evaluate the following title and abstract for Study  [the study id is inserted here]:  -Title: [the study title is inserted here]  -Abstract: [the study abstract is inserted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DEF21E" id="_x0000_s1039" type="#_x0000_t202" style="position:absolute;left:0;text-align:left;margin-left:428.05pt;margin-top:38.3pt;width:479.25pt;height:110.6pt;z-index:2517678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">
                <v:textbox style="mso-fit-shape-to-text:t">
                  <w:txbxContent>
                    <w:p w14:paraId="5A753667" w14:textId="3A2E6764" w:rsidR="00857791" w:rsidRPr="008A477D" w:rsidRDefault="00857791" w:rsidP="008A477D">
                      <w:pPr>
                        <w:spacing w:after="0" w:line="360" w:lineRule="auto"/>
                        <w:ind w:right="-1"/>
                        <w:jc w:val="both"/>
                        <w:rPr>
                          <w:i/>
                          <w:sz w:val="22"/>
                          <w:lang w:val="en-US"/>
                        </w:rPr>
                      </w:pPr>
                      <w:r w:rsidRPr="00135358">
                        <w:rPr>
                          <w:i/>
                          <w:sz w:val="22"/>
                          <w:lang w:val="en-US"/>
                        </w:rPr>
                        <w:t>“Now, evaluate the following title and abstract for Study  [the study id is inserted here]:  -Title: [the study title is inserted here]  -Abstract: [the study abstract is inserted here]”</w:t>
                      </w:r>
                    </w:p>
                  </w:txbxContent>
                </v:textbox>
                <w10:wrap type="square" anchorx="margin"/>
              </v:shape>
            </w:pict>
          </mc:Fallback>
        </mc:AlternateContent>
      </w:r>
    </w:p>
    <w:p w14:paraId="1403AC2D" w14:textId="51620F92" w:rsidR="007B20AC" w:rsidRDefault="008A477D" w:rsidP="00B56694">
      <w:pPr>
        <w:spacing w:after="0" w:line="360" w:lineRule="auto"/>
        <w:jc w:val="both"/>
        <w:rPr>
          <w:lang w:val="en-US"/>
        </w:rPr>
      </w:pPr>
      <w:r>
        <w:rPr>
          <w:lang w:val="en-US"/>
        </w:rPr>
        <w:t xml:space="preserve">TEXTBOX </w:t>
      </w:r>
      <w:r w:rsidR="00695ACE">
        <w:rPr>
          <w:lang w:val="en-US"/>
        </w:rPr>
        <w:t>2</w:t>
      </w:r>
      <w:r>
        <w:rPr>
          <w:lang w:val="en-US"/>
        </w:rPr>
        <w:t>: End of prompt added by AIscreenR</w:t>
      </w:r>
    </w:p>
    <w:p w14:paraId="4C04556C" w14:textId="495E6E79" w:rsidR="00311FE2" w:rsidRDefault="003857CD" w:rsidP="00C944FB">
      <w:pPr>
        <w:spacing w:after="0" w:line="360" w:lineRule="auto"/>
        <w:ind w:firstLine="1304"/>
        <w:jc w:val="both"/>
        <w:rPr>
          <w:lang w:val="en-US"/>
        </w:rPr>
      </w:pPr>
      <w:r>
        <w:rPr>
          <w:lang w:val="en-US"/>
        </w:rPr>
        <w:t xml:space="preserve">By pasting </w:t>
      </w:r>
      <w:r w:rsidR="00794565">
        <w:rPr>
          <w:lang w:val="en-US"/>
        </w:rPr>
        <w:t>the</w:t>
      </w:r>
      <w:r>
        <w:rPr>
          <w:lang w:val="en-US"/>
        </w:rPr>
        <w:t xml:space="preserve"> full</w:t>
      </w:r>
      <w:r w:rsidR="00794565">
        <w:rPr>
          <w:lang w:val="en-US"/>
        </w:rPr>
        <w:t xml:space="preserve"> prompt together with each title and abstract</w:t>
      </w:r>
      <w:r>
        <w:rPr>
          <w:lang w:val="en-US"/>
        </w:rPr>
        <w:t>, we aim</w:t>
      </w:r>
      <w:r w:rsidR="00794565">
        <w:rPr>
          <w:lang w:val="en-US"/>
        </w:rPr>
        <w:t xml:space="preserve"> to guard against model drifting/</w:t>
      </w:r>
      <w:r w:rsidR="00794565" w:rsidRPr="00794565">
        <w:rPr>
          <w:lang w:val="en-US"/>
        </w:rPr>
        <w:t>hallucina</w:t>
      </w:r>
      <w:r w:rsidR="00794565">
        <w:rPr>
          <w:lang w:val="en-US"/>
        </w:rPr>
        <w:t>tions</w:t>
      </w:r>
      <w:r w:rsidR="00BA4A0C">
        <w:rPr>
          <w:lang w:val="en-US"/>
        </w:rPr>
        <w:t xml:space="preserve">. </w:t>
      </w:r>
      <w:r w:rsidR="003815AC">
        <w:rPr>
          <w:lang w:val="en-US"/>
        </w:rPr>
        <w:t>W</w:t>
      </w:r>
      <w:r w:rsidR="00724671">
        <w:rPr>
          <w:lang w:val="en-US"/>
        </w:rPr>
        <w:t xml:space="preserve">e did not </w:t>
      </w:r>
      <w:r w:rsidR="00EE588F">
        <w:rPr>
          <w:lang w:val="en-US"/>
        </w:rPr>
        <w:t>add</w:t>
      </w:r>
      <w:r w:rsidR="00724671">
        <w:rPr>
          <w:lang w:val="en-US"/>
        </w:rPr>
        <w:t xml:space="preserve"> any instruction </w:t>
      </w:r>
      <w:r w:rsidR="00EE588F">
        <w:rPr>
          <w:lang w:val="en-US"/>
        </w:rPr>
        <w:t>regarding how</w:t>
      </w:r>
      <w:r w:rsidR="00724671">
        <w:rPr>
          <w:lang w:val="en-US"/>
        </w:rPr>
        <w:t xml:space="preserve"> the model should respon</w:t>
      </w:r>
      <w:r w:rsidR="00EE588F">
        <w:rPr>
          <w:lang w:val="en-US"/>
        </w:rPr>
        <w:t>d</w:t>
      </w:r>
      <w:r w:rsidR="00724671">
        <w:rPr>
          <w:lang w:val="en-US"/>
        </w:rPr>
        <w:t xml:space="preserve"> to our request</w:t>
      </w:r>
      <w:r w:rsidR="00EE588F">
        <w:rPr>
          <w:lang w:val="en-US"/>
        </w:rPr>
        <w:t xml:space="preserve"> in the main prompt, as done in </w:t>
      </w:r>
      <w:r w:rsidR="008E5280">
        <w:rPr>
          <w:lang w:val="en-US"/>
        </w:rPr>
        <w:t>all previous evaluation</w:t>
      </w:r>
      <w:r w:rsidR="00EE588F">
        <w:rPr>
          <w:lang w:val="en-US"/>
        </w:rPr>
        <w:t xml:space="preserve"> </w:t>
      </w:r>
      <w:r>
        <w:rPr>
          <w:lang w:val="en-US"/>
        </w:rPr>
        <w:t>studies</w:t>
      </w:r>
      <w:r w:rsidR="008E5280">
        <w:rPr>
          <w:lang w:val="en-US"/>
        </w:rPr>
        <w:t xml:space="preserve">. </w:t>
      </w:r>
      <w:r w:rsidR="00724671">
        <w:rPr>
          <w:lang w:val="en-US"/>
        </w:rPr>
        <w:t xml:space="preserve">Instead, we </w:t>
      </w:r>
      <w:r w:rsidR="000B363D">
        <w:rPr>
          <w:lang w:val="en-US"/>
        </w:rPr>
        <w:t xml:space="preserve">relied on function calling and </w:t>
      </w:r>
      <w:r w:rsidR="00724671">
        <w:rPr>
          <w:lang w:val="en-US"/>
        </w:rPr>
        <w:t>built two JSON</w:t>
      </w:r>
      <w:r w:rsidR="00311FE2">
        <w:rPr>
          <w:lang w:val="en-US"/>
        </w:rPr>
        <w:t xml:space="preserve"> fun</w:t>
      </w:r>
      <w:r w:rsidR="00514F04">
        <w:rPr>
          <w:lang w:val="en-US"/>
        </w:rPr>
        <w:t>c</w:t>
      </w:r>
      <w:r w:rsidR="00311FE2">
        <w:rPr>
          <w:lang w:val="en-US"/>
        </w:rPr>
        <w:t>tion</w:t>
      </w:r>
      <w:r w:rsidR="00724671">
        <w:rPr>
          <w:lang w:val="en-US"/>
        </w:rPr>
        <w:t xml:space="preserve">s </w:t>
      </w:r>
      <w:r w:rsidR="007674A2">
        <w:rPr>
          <w:lang w:val="en-US"/>
        </w:rPr>
        <w:t xml:space="preserve">(one function call yielding simple trinary results and another yielding descriptive screening responses) </w:t>
      </w:r>
      <w:r w:rsidR="000B363D">
        <w:rPr>
          <w:lang w:val="en-US"/>
        </w:rPr>
        <w:t>with</w:t>
      </w:r>
      <w:r w:rsidR="00724671">
        <w:rPr>
          <w:lang w:val="en-US"/>
        </w:rPr>
        <w:t xml:space="preserve"> instruction</w:t>
      </w:r>
      <w:r w:rsidR="000B363D">
        <w:rPr>
          <w:lang w:val="en-US"/>
        </w:rPr>
        <w:t>s to be provided</w:t>
      </w:r>
      <w:r w:rsidR="00724671">
        <w:rPr>
          <w:lang w:val="en-US"/>
        </w:rPr>
        <w:t xml:space="preserve"> to the model</w:t>
      </w:r>
      <w:r>
        <w:rPr>
          <w:lang w:val="en-US"/>
        </w:rPr>
        <w:t>.</w:t>
      </w:r>
      <w:r w:rsidR="003815AC">
        <w:rPr>
          <w:lang w:val="en-US"/>
        </w:rPr>
        <w:t xml:space="preserve"> </w:t>
      </w:r>
      <w:r>
        <w:rPr>
          <w:lang w:val="en-US"/>
        </w:rPr>
        <w:t>According to OpenAI, this</w:t>
      </w:r>
      <w:r w:rsidR="003815AC">
        <w:rPr>
          <w:lang w:val="en-US"/>
        </w:rPr>
        <w:t xml:space="preserve"> should result in</w:t>
      </w:r>
      <w:r w:rsidR="003815AC" w:rsidRPr="003815AC">
        <w:rPr>
          <w:lang w:val="en-US"/>
        </w:rPr>
        <w:t xml:space="preserve"> </w:t>
      </w:r>
      <w:r w:rsidR="003815AC">
        <w:rPr>
          <w:lang w:val="en-US"/>
        </w:rPr>
        <w:t xml:space="preserve">more reliable and standardized responses from the models </w:t>
      </w:r>
      <w:r w:rsidR="00311FE2">
        <w:rPr>
          <w:lang w:val="en-US"/>
        </w:rPr>
        <w:fldChar w:fldCharType="begin" w:fldLock="1"/>
      </w:r>
      <w:r w:rsidR="00DE061E">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rsidR="00311FE2">
        <w:rPr>
          <w:lang w:val="en-US"/>
        </w:rPr>
        <w:fldChar w:fldCharType="separate"/>
      </w:r>
      <w:r w:rsidR="00DE061E" w:rsidRPr="00DE061E">
        <w:rPr>
          <w:noProof/>
          <w:lang w:val="en-US"/>
        </w:rPr>
        <w:t>(OpenAI, 2024)</w:t>
      </w:r>
      <w:r w:rsidR="00311FE2">
        <w:rPr>
          <w:lang w:val="en-US"/>
        </w:rPr>
        <w:fldChar w:fldCharType="end"/>
      </w:r>
      <w:r w:rsidR="002D0DAF">
        <w:rPr>
          <w:lang w:val="en-US"/>
        </w:rPr>
        <w:t>.</w:t>
      </w:r>
      <w:r w:rsidR="00724671">
        <w:rPr>
          <w:lang w:val="en-US"/>
        </w:rPr>
        <w:t xml:space="preserve"> </w:t>
      </w:r>
      <w:r w:rsidR="00515C28">
        <w:rPr>
          <w:lang w:val="en-US"/>
        </w:rPr>
        <w:t xml:space="preserve">The main JSON </w:t>
      </w:r>
      <w:r w:rsidR="00EE588F">
        <w:rPr>
          <w:lang w:val="en-US"/>
        </w:rPr>
        <w:t xml:space="preserve">respond </w:t>
      </w:r>
      <w:r w:rsidR="00515C28">
        <w:rPr>
          <w:lang w:val="en-US"/>
        </w:rPr>
        <w:t>function</w:t>
      </w:r>
      <w:r w:rsidR="001E3E96">
        <w:rPr>
          <w:rStyle w:val="FootnoteReference"/>
          <w:lang w:val="en-US"/>
        </w:rPr>
        <w:footnoteReference w:id="10"/>
      </w:r>
      <w:r w:rsidR="00515C28">
        <w:rPr>
          <w:lang w:val="en-US"/>
        </w:rPr>
        <w:t xml:space="preserve"> we built included the instructions</w:t>
      </w:r>
      <w:r w:rsidR="005B181F">
        <w:rPr>
          <w:lang w:val="en-US"/>
        </w:rPr>
        <w:t xml:space="preserve"> presented in Textbox 3</w:t>
      </w:r>
      <w:r w:rsidR="00EE588F">
        <w:rPr>
          <w:lang w:val="en-US"/>
        </w:rPr>
        <w:t>:</w:t>
      </w:r>
    </w:p>
    <w:p w14:paraId="485DB1EC" w14:textId="59DEA742" w:rsidR="00515C28" w:rsidRDefault="00515C28" w:rsidP="00311FE2">
      <w:pPr>
        <w:spacing w:after="0" w:line="360" w:lineRule="auto"/>
        <w:jc w:val="both"/>
        <w:rPr>
          <w:lang w:val="en-US"/>
        </w:rPr>
      </w:pPr>
    </w:p>
    <w:p w14:paraId="17366E6D" w14:textId="644A6C89" w:rsidR="007B20AC" w:rsidRDefault="007B20AC" w:rsidP="00311FE2">
      <w:pPr>
        <w:spacing w:after="0" w:line="360" w:lineRule="auto"/>
        <w:jc w:val="both"/>
        <w:rPr>
          <w:lang w:val="en-US"/>
        </w:rPr>
      </w:pPr>
      <w:r w:rsidRPr="007B20AC">
        <w:rPr>
          <w:noProof/>
          <w:lang w:val="en-US"/>
        </w:rPr>
        <w:lastRenderedPageBreak/>
        <mc:AlternateContent>
          <mc:Choice Requires="wps">
            <w:drawing>
              <wp:anchor distT="45720" distB="45720" distL="114300" distR="114300" simplePos="0" relativeHeight="251765760" behindDoc="0" locked="0" layoutInCell="1" allowOverlap="1" wp14:anchorId="227976B7" wp14:editId="1F2AE8F2">
                <wp:simplePos x="0" y="0"/>
                <wp:positionH relativeFrom="margin">
                  <wp:align>right</wp:align>
                </wp:positionH>
                <wp:positionV relativeFrom="paragraph">
                  <wp:posOffset>285750</wp:posOffset>
                </wp:positionV>
                <wp:extent cx="6086475" cy="1066800"/>
                <wp:effectExtent l="0" t="0" r="28575" b="1905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066800"/>
                        </a:xfrm>
                        <a:prstGeom prst="rect">
                          <a:avLst/>
                        </a:prstGeom>
                        <a:solidFill>
                          <a:srgbClr val="FFFFFF"/>
                        </a:solidFill>
                        <a:ln w="9525">
                          <a:solidFill>
                            <a:srgbClr val="000000"/>
                          </a:solidFill>
                          <a:miter lim="800000"/>
                          <a:headEnd/>
                          <a:tailEnd/>
                        </a:ln>
                      </wps:spPr>
                      <wps:txbx>
                        <w:txbxContent>
                          <w:p w14:paraId="715A78F4" w14:textId="076597FF" w:rsidR="00857791" w:rsidRPr="00515C28" w:rsidRDefault="00857791" w:rsidP="007B20AC">
                            <w:pPr>
                              <w:spacing w:after="0" w:line="360" w:lineRule="auto"/>
                              <w:ind w:right="-41"/>
                              <w:jc w:val="both"/>
                              <w:rPr>
                                <w:i/>
                                <w:lang w:val="en-US"/>
                              </w:rPr>
                            </w:pPr>
                            <w:r w:rsidRPr="00515C28">
                              <w:rPr>
                                <w:i/>
                                <w:lang w:val="en-US"/>
                              </w:rPr>
                              <w:t>"If the study should be included for further review, write '1'. If the study should be excluded, write '0'. If there is not enough information to make a clear decision, write '1.1'. If there is no or only a little information in the title and abstract also write '1.1’. When providing the response only provide the numerical decision."</w:t>
                            </w:r>
                          </w:p>
                          <w:p w14:paraId="153EA10C" w14:textId="2E3376E9" w:rsidR="00857791" w:rsidRPr="007B20AC" w:rsidRDefault="0085779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976B7" id="_x0000_s1040" type="#_x0000_t202" style="position:absolute;left:0;text-align:left;margin-left:428.05pt;margin-top:22.5pt;width:479.25pt;height:84pt;z-index:251765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">
                <v:textbox>
                  <w:txbxContent>
                    <w:p w14:paraId="715A78F4" w14:textId="076597FF" w:rsidR="00857791" w:rsidRPr="00515C28" w:rsidRDefault="00857791" w:rsidP="007B20AC">
                      <w:pPr>
                        <w:spacing w:after="0" w:line="360" w:lineRule="auto"/>
                        <w:ind w:right="-41"/>
                        <w:jc w:val="both"/>
                        <w:rPr>
                          <w:i/>
                          <w:lang w:val="en-US"/>
                        </w:rPr>
                      </w:pPr>
                      <w:r w:rsidRPr="00515C28">
                        <w:rPr>
                          <w:i/>
                          <w:lang w:val="en-US"/>
                        </w:rPr>
                        <w:t>"If the study should be included for further review, write '1'. If the study should be excluded, write '0'. If there is not enough information to make a clear decision, write '1.1'. If there is no or only a little information in the title and abstract also write '1.1’. When providing the response only provide the numerical decision."</w:t>
                      </w:r>
                    </w:p>
                    <w:p w14:paraId="153EA10C" w14:textId="2E3376E9" w:rsidR="00857791" w:rsidRPr="007B20AC" w:rsidRDefault="00857791">
                      <w:pPr>
                        <w:rPr>
                          <w:lang w:val="en-US"/>
                        </w:rPr>
                      </w:pPr>
                    </w:p>
                  </w:txbxContent>
                </v:textbox>
                <w10:wrap type="square" anchorx="margin"/>
              </v:shape>
            </w:pict>
          </mc:Fallback>
        </mc:AlternateContent>
      </w:r>
      <w:r>
        <w:rPr>
          <w:lang w:val="en-US"/>
        </w:rPr>
        <w:t xml:space="preserve">TEXTBOX </w:t>
      </w:r>
      <w:r w:rsidR="00695ACE">
        <w:rPr>
          <w:lang w:val="en-US"/>
        </w:rPr>
        <w:t>3</w:t>
      </w:r>
      <w:r>
        <w:rPr>
          <w:lang w:val="en-US"/>
        </w:rPr>
        <w:t>: Function call text</w:t>
      </w:r>
    </w:p>
    <w:p w14:paraId="42E34B38" w14:textId="77777777" w:rsidR="007B20AC" w:rsidRDefault="007B20AC" w:rsidP="002D0DAF">
      <w:pPr>
        <w:spacing w:after="0" w:line="360" w:lineRule="auto"/>
        <w:jc w:val="both"/>
        <w:rPr>
          <w:lang w:val="en-US"/>
        </w:rPr>
      </w:pPr>
    </w:p>
    <w:p w14:paraId="07E3B513" w14:textId="041D3200" w:rsidR="00EC3DD2" w:rsidRDefault="00EC3DD2" w:rsidP="0044030A">
      <w:pPr>
        <w:spacing w:after="0" w:line="360" w:lineRule="auto"/>
        <w:ind w:firstLine="1304"/>
        <w:jc w:val="both"/>
        <w:rPr>
          <w:lang w:val="en-US"/>
        </w:rPr>
      </w:pPr>
      <w:r>
        <w:rPr>
          <w:lang w:val="en-US"/>
        </w:rPr>
        <w:t>For Experiment 3</w:t>
      </w:r>
      <w:r w:rsidR="0044030A">
        <w:rPr>
          <w:lang w:val="en-US"/>
        </w:rPr>
        <w:t xml:space="preserve">, </w:t>
      </w:r>
      <w:r w:rsidR="006F779D">
        <w:rPr>
          <w:lang w:val="en-US"/>
        </w:rPr>
        <w:t>involving six inclusion criteria, we used two different prompt engineering strategies</w:t>
      </w:r>
      <w:r w:rsidR="0044030A">
        <w:rPr>
          <w:lang w:val="en-US"/>
        </w:rPr>
        <w:t xml:space="preserve">; </w:t>
      </w:r>
      <w:r w:rsidR="0044030A" w:rsidRPr="0044030A">
        <w:rPr>
          <w:i/>
          <w:lang w:val="en-US"/>
        </w:rPr>
        <w:t xml:space="preserve">multi-prompt </w:t>
      </w:r>
      <w:r w:rsidR="0044030A">
        <w:rPr>
          <w:lang w:val="en-US"/>
        </w:rPr>
        <w:t xml:space="preserve">and </w:t>
      </w:r>
      <w:r w:rsidR="0044030A" w:rsidRPr="0044030A">
        <w:rPr>
          <w:i/>
          <w:lang w:val="en-US"/>
        </w:rPr>
        <w:t>single-prompt</w:t>
      </w:r>
      <w:r w:rsidR="0044030A">
        <w:rPr>
          <w:lang w:val="en-US"/>
        </w:rPr>
        <w:t xml:space="preserve"> screening. With the former screening approach, we wrote six short prompts containing one inclusion criteria only. For the latter, we added all inclusion criteria to a single prompt. </w:t>
      </w:r>
      <w:r>
        <w:rPr>
          <w:rFonts w:cs="Times New Roman"/>
          <w:lang w:val="en-US"/>
        </w:rPr>
        <w:t>This allowed us to test how GPT performances are impacted by different prompt strategies, and particularly whether multi-prompt screening can make GPT screening viable in high-quality reviews with multiple complex in- and exclusion criteria</w:t>
      </w:r>
      <w:r w:rsidR="0044030A">
        <w:rPr>
          <w:rFonts w:cs="Times New Roman"/>
          <w:lang w:val="en-US"/>
        </w:rPr>
        <w:t xml:space="preserve">, which has been highlighted in previous evaluations as a barrier to making GPT screening work in complex review settings </w:t>
      </w:r>
      <w:r w:rsidR="0044030A">
        <w:rPr>
          <w:rFonts w:cs="Times New Roman"/>
          <w:lang w:val="en-US"/>
        </w:rPr>
        <w:fldChar w:fldCharType="begin" w:fldLock="1"/>
      </w:r>
      <w:r w:rsidR="00C51CEC">
        <w:rPr>
          <w:rFonts w:cs="Times New Roman"/>
          <w:lang w:val="en-US"/>
        </w:rPr>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turbo","type":"article-journal","volume":"29"},"uris":["http://www.mendeley.com/documents/?uuid=a31f9351-9d92-4666-bab5-524fda6d8107"]}],"mendeley":{"formattedCitation":"(Gargari et al., 2024)","plainTextFormattedCitation":"(Gargari et al., 2024)","previouslyFormattedCitation":"(Gargari et al., 2024)"},"properties":{"noteIndex":0},"schema":"https://github.com/citation-style-language/schema/raw/master/csl-citation.json"}</w:instrText>
      </w:r>
      <w:r w:rsidR="0044030A">
        <w:rPr>
          <w:rFonts w:cs="Times New Roman"/>
          <w:lang w:val="en-US"/>
        </w:rPr>
        <w:fldChar w:fldCharType="separate"/>
      </w:r>
      <w:r w:rsidR="0044030A" w:rsidRPr="0044030A">
        <w:rPr>
          <w:rFonts w:cs="Times New Roman"/>
          <w:noProof/>
          <w:lang w:val="en-US"/>
        </w:rPr>
        <w:t>(Gargari et al., 2024)</w:t>
      </w:r>
      <w:r w:rsidR="0044030A">
        <w:rPr>
          <w:rFonts w:cs="Times New Roman"/>
          <w:lang w:val="en-US"/>
        </w:rPr>
        <w:fldChar w:fldCharType="end"/>
      </w:r>
      <w:r w:rsidR="0044030A">
        <w:rPr>
          <w:rFonts w:cs="Times New Roman"/>
          <w:lang w:val="en-US"/>
        </w:rPr>
        <w:t xml:space="preserve">. </w:t>
      </w:r>
    </w:p>
    <w:p w14:paraId="41E6986E" w14:textId="1A8DE434" w:rsidR="005861F3" w:rsidRPr="00497B8E" w:rsidRDefault="00EC3DD2" w:rsidP="00186048">
      <w:pPr>
        <w:spacing w:after="0" w:line="360" w:lineRule="auto"/>
        <w:ind w:firstLine="1304"/>
        <w:jc w:val="both"/>
        <w:rPr>
          <w:lang w:val="en-US"/>
        </w:rPr>
      </w:pPr>
      <w:r>
        <w:rPr>
          <w:lang w:val="en-US"/>
        </w:rPr>
        <w:t xml:space="preserve"> </w:t>
      </w:r>
      <w:r w:rsidR="0045594F">
        <w:rPr>
          <w:lang w:val="en-US"/>
        </w:rPr>
        <w:t xml:space="preserve">All engineered prompts </w:t>
      </w:r>
      <w:r w:rsidR="0044030A">
        <w:rPr>
          <w:lang w:val="en-US"/>
        </w:rPr>
        <w:t xml:space="preserve">used for Experiment 3 were initiated by a short introduction to the review followed by a description of the inclusion criterion/criteria. </w:t>
      </w:r>
      <w:r w:rsidR="00853EAD">
        <w:rPr>
          <w:lang w:val="en-US"/>
        </w:rPr>
        <w:t>As with the prompts used in Experiments 1 and 2, the prompts used in Experiment 3 were all</w:t>
      </w:r>
      <w:r w:rsidR="00853EAD" w:rsidRPr="00BD4892">
        <w:rPr>
          <w:lang w:val="en-US"/>
        </w:rPr>
        <w:t xml:space="preserve"> pasted together with the text present in Textbox 2 in the main paper. </w:t>
      </w:r>
      <w:r w:rsidR="0044030A">
        <w:rPr>
          <w:lang w:val="en-US"/>
        </w:rPr>
        <w:t>The specific prompts can be found in</w:t>
      </w:r>
      <w:r w:rsidR="0045594F">
        <w:rPr>
          <w:lang w:val="en-US"/>
        </w:rPr>
        <w:t xml:space="preserve"> </w:t>
      </w:r>
      <w:r w:rsidR="006F779D">
        <w:rPr>
          <w:lang w:val="en-US"/>
        </w:rPr>
        <w:t>the Supplementary Material Textbox S1 and S2</w:t>
      </w:r>
      <w:r w:rsidR="0045594F">
        <w:rPr>
          <w:lang w:val="en-US"/>
        </w:rPr>
        <w:t>.</w:t>
      </w:r>
      <w:r w:rsidR="00B33FB9" w:rsidRPr="00B33FB9">
        <w:rPr>
          <w:lang w:val="en-US"/>
        </w:rPr>
        <w:t xml:space="preserve"> </w:t>
      </w:r>
      <w:r w:rsidR="0044030A">
        <w:rPr>
          <w:lang w:val="en-US"/>
        </w:rPr>
        <w:t>Moreover, w</w:t>
      </w:r>
      <w:r w:rsidR="00B33FB9">
        <w:rPr>
          <w:lang w:val="en-US"/>
        </w:rPr>
        <w:t>e elaborate further on</w:t>
      </w:r>
      <w:r w:rsidR="00C73960">
        <w:rPr>
          <w:lang w:val="en-US"/>
        </w:rPr>
        <w:t xml:space="preserve"> </w:t>
      </w:r>
      <w:r w:rsidR="00B33FB9">
        <w:rPr>
          <w:lang w:val="en-US"/>
        </w:rPr>
        <w:t>multi-prompt screening in Section 5.</w:t>
      </w:r>
      <w:r w:rsidR="00B33FB9">
        <w:rPr>
          <w:rStyle w:val="FootnoteReference"/>
          <w:lang w:val="en-US"/>
        </w:rPr>
        <w:footnoteReference w:id="11"/>
      </w:r>
    </w:p>
    <w:p w14:paraId="101E1F50" w14:textId="2759C98F" w:rsidR="00413D40" w:rsidRPr="00413D40" w:rsidRDefault="006C2BE8" w:rsidP="00186048">
      <w:pPr>
        <w:spacing w:after="0" w:line="360" w:lineRule="auto"/>
        <w:jc w:val="both"/>
        <w:rPr>
          <w:i/>
          <w:lang w:val="en-US"/>
        </w:rPr>
      </w:pPr>
      <w:r>
        <w:rPr>
          <w:i/>
          <w:lang w:val="en-US"/>
        </w:rPr>
        <w:t xml:space="preserve">4.2.1 </w:t>
      </w:r>
      <w:r w:rsidR="00575122">
        <w:rPr>
          <w:i/>
          <w:lang w:val="en-US"/>
        </w:rPr>
        <w:t>Performance test</w:t>
      </w:r>
      <w:r w:rsidR="00FD69B1">
        <w:rPr>
          <w:i/>
          <w:lang w:val="en-US"/>
        </w:rPr>
        <w:t xml:space="preserve">ing </w:t>
      </w:r>
    </w:p>
    <w:p w14:paraId="27955D72" w14:textId="6DBE4BD6" w:rsidR="00FD69B1" w:rsidRPr="003F036C" w:rsidRDefault="00575122" w:rsidP="003F036C">
      <w:pPr>
        <w:spacing w:after="0" w:line="360" w:lineRule="auto"/>
        <w:ind w:firstLine="1304"/>
        <w:jc w:val="both"/>
        <w:rPr>
          <w:lang w:val="en-US"/>
        </w:rPr>
      </w:pPr>
      <w:r>
        <w:rPr>
          <w:lang w:val="en-US"/>
        </w:rPr>
        <w:t xml:space="preserve">Before initiating </w:t>
      </w:r>
      <w:r w:rsidR="00B703D0">
        <w:rPr>
          <w:lang w:val="en-US"/>
        </w:rPr>
        <w:t>each</w:t>
      </w:r>
      <w:r>
        <w:rPr>
          <w:lang w:val="en-US"/>
        </w:rPr>
        <w:t xml:space="preserve"> classifier experiment, we tested</w:t>
      </w:r>
      <w:r w:rsidR="00B703D0">
        <w:rPr>
          <w:lang w:val="en-US"/>
        </w:rPr>
        <w:t xml:space="preserve"> and refined our</w:t>
      </w:r>
      <w:r>
        <w:rPr>
          <w:lang w:val="en-US"/>
        </w:rPr>
        <w:t xml:space="preserve"> prompts</w:t>
      </w:r>
      <w:r w:rsidR="00B703D0">
        <w:rPr>
          <w:lang w:val="en-US"/>
        </w:rPr>
        <w:t xml:space="preserve"> on a sub</w:t>
      </w:r>
      <w:r w:rsidR="00FD69B1">
        <w:rPr>
          <w:lang w:val="en-US"/>
        </w:rPr>
        <w:t>s</w:t>
      </w:r>
      <w:r w:rsidR="00B703D0">
        <w:rPr>
          <w:lang w:val="en-US"/>
        </w:rPr>
        <w:t>et of the title and abstract records</w:t>
      </w:r>
      <w:r>
        <w:rPr>
          <w:lang w:val="en-US"/>
        </w:rPr>
        <w:t xml:space="preserve">. For the FFT review, we started by testing </w:t>
      </w:r>
      <w:r w:rsidR="00B703D0">
        <w:rPr>
          <w:lang w:val="en-US"/>
        </w:rPr>
        <w:t xml:space="preserve">our </w:t>
      </w:r>
      <w:r>
        <w:rPr>
          <w:lang w:val="en-US"/>
        </w:rPr>
        <w:t xml:space="preserve">prompt on </w:t>
      </w:r>
      <w:r w:rsidR="00432F1E">
        <w:rPr>
          <w:lang w:val="en-US"/>
        </w:rPr>
        <w:t xml:space="preserve">a single </w:t>
      </w:r>
      <w:r>
        <w:rPr>
          <w:lang w:val="en-US"/>
        </w:rPr>
        <w:t>relevant reference,</w:t>
      </w:r>
      <w:r w:rsidR="007008F8">
        <w:rPr>
          <w:lang w:val="en-US"/>
        </w:rPr>
        <w:t xml:space="preserve"> and</w:t>
      </w:r>
      <w:r>
        <w:rPr>
          <w:lang w:val="en-US"/>
        </w:rPr>
        <w:t xml:space="preserve"> we </w:t>
      </w:r>
      <w:r w:rsidR="00CF5DF6">
        <w:rPr>
          <w:lang w:val="en-US"/>
        </w:rPr>
        <w:t>refined</w:t>
      </w:r>
      <w:r>
        <w:rPr>
          <w:lang w:val="en-US"/>
        </w:rPr>
        <w:t xml:space="preserve"> the prompt</w:t>
      </w:r>
      <w:r w:rsidR="00D55D34">
        <w:rPr>
          <w:lang w:val="en-US"/>
        </w:rPr>
        <w:t xml:space="preserve">s </w:t>
      </w:r>
      <w:r>
        <w:rPr>
          <w:lang w:val="en-US"/>
        </w:rPr>
        <w:t xml:space="preserve">until the </w:t>
      </w:r>
      <w:r w:rsidR="00D55D34">
        <w:rPr>
          <w:lang w:val="en-US"/>
        </w:rPr>
        <w:t xml:space="preserve">GPT </w:t>
      </w:r>
      <w:r>
        <w:rPr>
          <w:lang w:val="en-US"/>
        </w:rPr>
        <w:t>models consistently included this study</w:t>
      </w:r>
      <w:r w:rsidR="00CF5DF6">
        <w:rPr>
          <w:lang w:val="en-US"/>
        </w:rPr>
        <w:t xml:space="preserve"> record</w:t>
      </w:r>
      <w:r>
        <w:rPr>
          <w:lang w:val="en-US"/>
        </w:rPr>
        <w:t>. Then, we scaled up the test to include 150 irrelevant</w:t>
      </w:r>
      <w:r w:rsidR="00CF5DF6">
        <w:rPr>
          <w:lang w:val="en-US"/>
        </w:rPr>
        <w:t xml:space="preserve"> </w:t>
      </w:r>
      <w:r>
        <w:rPr>
          <w:lang w:val="en-US"/>
        </w:rPr>
        <w:t xml:space="preserve">and 50 relevant records. </w:t>
      </w:r>
      <w:r w:rsidR="00FD69B1">
        <w:rPr>
          <w:lang w:val="en-US"/>
        </w:rPr>
        <w:t xml:space="preserve">When the </w:t>
      </w:r>
      <w:r w:rsidRPr="00FD69B1">
        <w:rPr>
          <w:lang w:val="en-US"/>
        </w:rPr>
        <w:t>test yield</w:t>
      </w:r>
      <w:r w:rsidR="00CF5DF6" w:rsidRPr="00FD69B1">
        <w:rPr>
          <w:lang w:val="en-US"/>
        </w:rPr>
        <w:t>ed</w:t>
      </w:r>
      <w:r w:rsidR="00432F1E" w:rsidRPr="00FD69B1">
        <w:rPr>
          <w:lang w:val="en-US"/>
        </w:rPr>
        <w:t xml:space="preserve"> satisfactory</w:t>
      </w:r>
      <w:r w:rsidRPr="00FD69B1">
        <w:rPr>
          <w:lang w:val="en-US"/>
        </w:rPr>
        <w:t xml:space="preserve"> results</w:t>
      </w:r>
      <w:r w:rsidR="005F6FAA" w:rsidRPr="00FD69B1">
        <w:rPr>
          <w:lang w:val="en-US"/>
        </w:rPr>
        <w:t>, demonstrating an ability to reach a recall above</w:t>
      </w:r>
      <w:r w:rsidR="00FD69B1">
        <w:rPr>
          <w:lang w:val="en-US"/>
        </w:rPr>
        <w:t xml:space="preserve"> </w:t>
      </w:r>
      <w:r w:rsidR="005F6FAA" w:rsidRPr="00FD69B1">
        <w:rPr>
          <w:lang w:val="en-US"/>
        </w:rPr>
        <w:t>.</w:t>
      </w:r>
      <w:r w:rsidR="00FD69B1" w:rsidRPr="00FD69B1">
        <w:rPr>
          <w:lang w:val="en-US"/>
        </w:rPr>
        <w:t>75</w:t>
      </w:r>
      <w:r w:rsidR="005F6FAA" w:rsidRPr="00FD69B1">
        <w:rPr>
          <w:lang w:val="en-US"/>
        </w:rPr>
        <w:t xml:space="preserve"> and a specificity above .</w:t>
      </w:r>
      <w:r w:rsidR="00FD69B1">
        <w:rPr>
          <w:lang w:val="en-US"/>
        </w:rPr>
        <w:t>9</w:t>
      </w:r>
      <w:r w:rsidR="00432F1E">
        <w:rPr>
          <w:lang w:val="en-US"/>
        </w:rPr>
        <w:t>, we moved on to screening</w:t>
      </w:r>
      <w:r>
        <w:rPr>
          <w:lang w:val="en-US"/>
        </w:rPr>
        <w:t xml:space="preserve"> all records </w:t>
      </w:r>
      <w:r w:rsidR="00432F1E">
        <w:rPr>
          <w:lang w:val="en-US"/>
        </w:rPr>
        <w:t xml:space="preserve">using </w:t>
      </w:r>
      <w:r>
        <w:rPr>
          <w:lang w:val="en-US"/>
        </w:rPr>
        <w:t>the GPT API model</w:t>
      </w:r>
      <w:r w:rsidR="00EC7C76">
        <w:rPr>
          <w:lang w:val="en-US"/>
        </w:rPr>
        <w:t>s</w:t>
      </w:r>
      <w:r>
        <w:rPr>
          <w:lang w:val="en-US"/>
        </w:rPr>
        <w:t xml:space="preserve"> to investigate </w:t>
      </w:r>
      <w:r w:rsidR="00432F1E">
        <w:rPr>
          <w:lang w:val="en-US"/>
        </w:rPr>
        <w:t xml:space="preserve">if </w:t>
      </w:r>
      <w:r>
        <w:rPr>
          <w:lang w:val="en-US"/>
        </w:rPr>
        <w:t xml:space="preserve">the </w:t>
      </w:r>
      <w:r w:rsidR="00432F1E">
        <w:rPr>
          <w:lang w:val="en-US"/>
        </w:rPr>
        <w:t xml:space="preserve">models’ </w:t>
      </w:r>
      <w:r>
        <w:rPr>
          <w:lang w:val="en-US"/>
        </w:rPr>
        <w:t xml:space="preserve">test </w:t>
      </w:r>
      <w:r w:rsidR="00F3212D">
        <w:rPr>
          <w:lang w:val="en-US"/>
        </w:rPr>
        <w:t>performances</w:t>
      </w:r>
      <w:r>
        <w:rPr>
          <w:lang w:val="en-US"/>
        </w:rPr>
        <w:t xml:space="preserve"> persisted</w:t>
      </w:r>
      <w:r w:rsidR="00CF5DF6">
        <w:rPr>
          <w:lang w:val="en-US"/>
        </w:rPr>
        <w:t xml:space="preserve"> </w:t>
      </w:r>
      <w:r w:rsidR="00EC7C76">
        <w:rPr>
          <w:lang w:val="en-US"/>
        </w:rPr>
        <w:t xml:space="preserve">when used </w:t>
      </w:r>
      <w:r w:rsidR="00CF5DF6">
        <w:rPr>
          <w:lang w:val="en-US"/>
        </w:rPr>
        <w:t>in the full sample of records</w:t>
      </w:r>
      <w:r>
        <w:rPr>
          <w:lang w:val="en-US"/>
        </w:rPr>
        <w:t>. For</w:t>
      </w:r>
      <w:r w:rsidR="00A92D3A">
        <w:rPr>
          <w:lang w:val="en-US"/>
        </w:rPr>
        <w:t xml:space="preserve"> both</w:t>
      </w:r>
      <w:r w:rsidR="00CB6E62">
        <w:rPr>
          <w:lang w:val="en-US"/>
        </w:rPr>
        <w:t xml:space="preserve"> the</w:t>
      </w:r>
      <w:r>
        <w:rPr>
          <w:lang w:val="en-US"/>
        </w:rPr>
        <w:t xml:space="preserve"> FRIENDS</w:t>
      </w:r>
      <w:r w:rsidR="00A92D3A">
        <w:rPr>
          <w:lang w:val="en-US"/>
        </w:rPr>
        <w:t xml:space="preserve"> and TF</w:t>
      </w:r>
      <w:r w:rsidR="00CB6E62">
        <w:rPr>
          <w:lang w:val="en-US"/>
        </w:rPr>
        <w:t xml:space="preserve"> review</w:t>
      </w:r>
      <w:r w:rsidR="00A92D3A">
        <w:rPr>
          <w:lang w:val="en-US"/>
        </w:rPr>
        <w:t>s</w:t>
      </w:r>
      <w:r w:rsidR="00CB6E62">
        <w:rPr>
          <w:lang w:val="en-US"/>
        </w:rPr>
        <w:t xml:space="preserve">, we tested </w:t>
      </w:r>
      <w:r w:rsidR="00F3212D">
        <w:rPr>
          <w:lang w:val="en-US"/>
        </w:rPr>
        <w:t>the</w:t>
      </w:r>
      <w:r w:rsidR="00CB6E62">
        <w:rPr>
          <w:lang w:val="en-US"/>
        </w:rPr>
        <w:t xml:space="preserve"> prompt</w:t>
      </w:r>
      <w:r w:rsidR="00F3212D">
        <w:rPr>
          <w:lang w:val="en-US"/>
        </w:rPr>
        <w:t>s</w:t>
      </w:r>
      <w:r w:rsidR="00CB6E62">
        <w:rPr>
          <w:lang w:val="en-US"/>
        </w:rPr>
        <w:t xml:space="preserve"> on 150 irrelevant and 50 relevant study records randomly sampled from the total pool of irrelevant and relevant records, respectively. A</w:t>
      </w:r>
      <w:r w:rsidR="005F6FAA">
        <w:rPr>
          <w:lang w:val="en-US"/>
        </w:rPr>
        <w:t xml:space="preserve">gain, </w:t>
      </w:r>
      <w:r w:rsidR="00023F63">
        <w:rPr>
          <w:lang w:val="en-US"/>
        </w:rPr>
        <w:t>we initiated the full screening</w:t>
      </w:r>
      <w:r w:rsidR="005F6FAA" w:rsidRPr="005F6FAA">
        <w:rPr>
          <w:lang w:val="en-US"/>
        </w:rPr>
        <w:t xml:space="preserve"> </w:t>
      </w:r>
      <w:r w:rsidR="005F6FAA">
        <w:rPr>
          <w:lang w:val="en-US"/>
        </w:rPr>
        <w:t>after finding the GPT</w:t>
      </w:r>
      <w:r w:rsidR="00186048">
        <w:rPr>
          <w:lang w:val="en-US"/>
        </w:rPr>
        <w:t xml:space="preserve"> API</w:t>
      </w:r>
      <w:r w:rsidR="005F6FAA">
        <w:rPr>
          <w:lang w:val="en-US"/>
        </w:rPr>
        <w:t xml:space="preserve"> models to yield satisfactory screening performances</w:t>
      </w:r>
      <w:r w:rsidR="00023F63">
        <w:rPr>
          <w:lang w:val="en-US"/>
        </w:rPr>
        <w:t xml:space="preserve">. </w:t>
      </w:r>
      <w:r w:rsidR="003A5E6C">
        <w:rPr>
          <w:lang w:val="en-US"/>
        </w:rPr>
        <w:t xml:space="preserve">Within the TF </w:t>
      </w:r>
      <w:r w:rsidR="003A5E6C">
        <w:rPr>
          <w:lang w:val="en-US"/>
        </w:rPr>
        <w:lastRenderedPageBreak/>
        <w:t xml:space="preserve">test framework, we found the best </w:t>
      </w:r>
      <w:r w:rsidR="003F036C">
        <w:rPr>
          <w:lang w:val="en-US"/>
        </w:rPr>
        <w:t xml:space="preserve">test </w:t>
      </w:r>
      <w:r w:rsidR="003A5E6C">
        <w:rPr>
          <w:lang w:val="en-US"/>
        </w:rPr>
        <w:t>performance when title and abstract records were included in 5 of 6 prompts.</w:t>
      </w:r>
      <w:r w:rsidR="003F036C">
        <w:rPr>
          <w:lang w:val="en-US"/>
        </w:rPr>
        <w:t xml:space="preserve"> Therefore, we used this threshold for the screening analysis. </w:t>
      </w:r>
      <w:r w:rsidR="00371D11">
        <w:rPr>
          <w:lang w:val="en-US"/>
        </w:rPr>
        <w:t>We allowed for this uncertainty in the threshold to account for the fact</w:t>
      </w:r>
      <w:r w:rsidR="00186048">
        <w:rPr>
          <w:lang w:val="en-US"/>
        </w:rPr>
        <w:t xml:space="preserve"> that</w:t>
      </w:r>
      <w:r w:rsidR="00371D11">
        <w:rPr>
          <w:lang w:val="en-US"/>
        </w:rPr>
        <w:t xml:space="preserve"> many relevant abstracts will probably not contain the information we seek, causing the model to make wrong decisions. Although the function call </w:t>
      </w:r>
      <w:r w:rsidR="00186048">
        <w:rPr>
          <w:lang w:val="en-US"/>
        </w:rPr>
        <w:t>also aims</w:t>
      </w:r>
      <w:r w:rsidR="00371D11">
        <w:rPr>
          <w:lang w:val="en-US"/>
        </w:rPr>
        <w:t xml:space="preserve"> to account for this, we expect that the model can still make wrong decisions on whether it has enough information</w:t>
      </w:r>
      <w:r w:rsidR="00186048">
        <w:rPr>
          <w:lang w:val="en-US"/>
        </w:rPr>
        <w:t>, and the use of a flexible inclusion threshold aims to circumvent this issue.</w:t>
      </w:r>
    </w:p>
    <w:p w14:paraId="20F77389" w14:textId="7A764DD8" w:rsidR="001A7B93" w:rsidRDefault="001A7B93" w:rsidP="002D3CE4">
      <w:pPr>
        <w:spacing w:after="0" w:line="360" w:lineRule="auto"/>
        <w:jc w:val="both"/>
        <w:rPr>
          <w:b/>
          <w:lang w:val="en-US"/>
        </w:rPr>
      </w:pPr>
      <w:r>
        <w:rPr>
          <w:b/>
          <w:lang w:val="en-US"/>
        </w:rPr>
        <w:t>4.3</w:t>
      </w:r>
      <w:r w:rsidR="00CB6E62">
        <w:rPr>
          <w:b/>
          <w:lang w:val="en-US"/>
        </w:rPr>
        <w:t xml:space="preserve"> </w:t>
      </w:r>
      <w:r w:rsidR="00E55DF7">
        <w:rPr>
          <w:b/>
          <w:lang w:val="en-US"/>
        </w:rPr>
        <w:t>Evaluation design</w:t>
      </w:r>
    </w:p>
    <w:p w14:paraId="3964F5B2" w14:textId="16223312" w:rsidR="00C944FB" w:rsidRDefault="00624EC5" w:rsidP="00C944FB">
      <w:pPr>
        <w:spacing w:after="0" w:line="360" w:lineRule="auto"/>
        <w:ind w:firstLine="1304"/>
        <w:jc w:val="both"/>
        <w:rPr>
          <w:rFonts w:eastAsiaTheme="minorEastAsia"/>
          <w:lang w:val="en-US"/>
        </w:rPr>
      </w:pPr>
      <w:r>
        <w:rPr>
          <w:lang w:val="en-US"/>
        </w:rPr>
        <w:t xml:space="preserve">In </w:t>
      </w:r>
      <w:r w:rsidR="006E39D0">
        <w:rPr>
          <w:lang w:val="en-US"/>
        </w:rPr>
        <w:t>all three</w:t>
      </w:r>
      <w:r>
        <w:rPr>
          <w:lang w:val="en-US"/>
        </w:rPr>
        <w:t xml:space="preserve"> classifier experiments,</w:t>
      </w:r>
      <w:r w:rsidR="002D3CE4">
        <w:rPr>
          <w:lang w:val="en-US"/>
        </w:rPr>
        <w:t xml:space="preserve"> we evaluated the performance of the GPT API model</w:t>
      </w:r>
      <w:r w:rsidR="00423F5C">
        <w:rPr>
          <w:lang w:val="en-US"/>
        </w:rPr>
        <w:t>s</w:t>
      </w:r>
      <w:r w:rsidR="002D3CE4">
        <w:rPr>
          <w:lang w:val="en-US"/>
        </w:rPr>
        <w:t xml:space="preserve"> by using Equation</w:t>
      </w:r>
      <w:r w:rsidR="004C4B30">
        <w:rPr>
          <w:lang w:val="en-US"/>
        </w:rPr>
        <w:t>s</w:t>
      </w:r>
      <w:r w:rsidR="002D3CE4">
        <w:rPr>
          <w:lang w:val="en-US"/>
        </w:rPr>
        <w:t xml:space="preserve"> (1) to (3)</w:t>
      </w:r>
      <w:r w:rsidR="002025ED">
        <w:rPr>
          <w:lang w:val="en-US"/>
        </w:rPr>
        <w:t xml:space="preserve"> from </w:t>
      </w:r>
      <w:r w:rsidR="00186048">
        <w:rPr>
          <w:lang w:val="en-US"/>
        </w:rPr>
        <w:t>S</w:t>
      </w:r>
      <w:r w:rsidR="002025ED">
        <w:rPr>
          <w:lang w:val="en-US"/>
        </w:rPr>
        <w:t>ection 3.1</w:t>
      </w:r>
      <w:r w:rsidR="002D3CE4">
        <w:rPr>
          <w:lang w:val="en-US"/>
        </w:rPr>
        <w:t xml:space="preserve">. </w:t>
      </w:r>
      <w:r w:rsidR="00FD69B1">
        <w:rPr>
          <w:lang w:val="en-US"/>
        </w:rPr>
        <w:t>In this respect, t</w:t>
      </w:r>
      <w:r>
        <w:rPr>
          <w:rFonts w:eastAsiaTheme="minorEastAsia"/>
          <w:lang w:val="en-US"/>
        </w:rPr>
        <w:t xml:space="preserve">he </w:t>
      </w:r>
      <m:oMath>
        <m:r>
          <w:rPr>
            <w:rFonts w:ascii="Cambria Math" w:eastAsiaTheme="minorEastAsia" w:hAnsi="Cambria Math"/>
            <w:lang w:val="en-US"/>
          </w:rPr>
          <m:t>TP</m:t>
        </m:r>
      </m:oMath>
      <w:r>
        <w:rPr>
          <w:rFonts w:eastAsiaTheme="minorEastAsia"/>
          <w:lang w:val="en-US"/>
        </w:rPr>
        <w:t xml:space="preserve">, </w:t>
      </w:r>
      <m:oMath>
        <m:r>
          <w:rPr>
            <w:rFonts w:ascii="Cambria Math" w:eastAsiaTheme="minorEastAsia" w:hAnsi="Cambria Math"/>
            <w:lang w:val="en-US"/>
          </w:rPr>
          <m:t>TN</m:t>
        </m:r>
      </m:oMath>
      <w:r>
        <w:rPr>
          <w:rFonts w:eastAsiaTheme="minorEastAsia"/>
          <w:lang w:val="en-US"/>
        </w:rPr>
        <w:t xml:space="preserve">, </w:t>
      </w:r>
      <m:oMath>
        <m:r>
          <w:rPr>
            <w:rFonts w:ascii="Cambria Math" w:eastAsiaTheme="minorEastAsia" w:hAnsi="Cambria Math"/>
            <w:lang w:val="en-US"/>
          </w:rPr>
          <m:t>FN</m:t>
        </m:r>
      </m:oMath>
      <w:r>
        <w:rPr>
          <w:rFonts w:eastAsiaTheme="minorEastAsia"/>
          <w:lang w:val="en-US"/>
        </w:rPr>
        <w:t xml:space="preserve">, and </w:t>
      </w:r>
      <m:oMath>
        <m:r>
          <w:rPr>
            <w:rFonts w:ascii="Cambria Math" w:eastAsiaTheme="minorEastAsia" w:hAnsi="Cambria Math"/>
            <w:lang w:val="en-US"/>
          </w:rPr>
          <m:t>FP</m:t>
        </m:r>
      </m:oMath>
      <w:r>
        <w:rPr>
          <w:rFonts w:eastAsiaTheme="minorEastAsia"/>
          <w:lang w:val="en-US"/>
        </w:rPr>
        <w:t xml:space="preserve"> conditions were determined by comparing the GPT decision with the final decision made by </w:t>
      </w:r>
      <w:r w:rsidR="0096492D">
        <w:rPr>
          <w:rFonts w:eastAsiaTheme="minorEastAsia"/>
          <w:lang w:val="en-US"/>
        </w:rPr>
        <w:t xml:space="preserve">agreement between </w:t>
      </w:r>
      <w:r>
        <w:rPr>
          <w:rFonts w:eastAsiaTheme="minorEastAsia"/>
          <w:lang w:val="en-US"/>
        </w:rPr>
        <w:t>a</w:t>
      </w:r>
      <w:r w:rsidR="0096492D">
        <w:rPr>
          <w:rFonts w:eastAsiaTheme="minorEastAsia"/>
          <w:lang w:val="en-US"/>
        </w:rPr>
        <w:t>t least</w:t>
      </w:r>
      <w:r>
        <w:rPr>
          <w:rFonts w:eastAsiaTheme="minorEastAsia"/>
          <w:lang w:val="en-US"/>
        </w:rPr>
        <w:t xml:space="preserve"> two independent human screeners.</w:t>
      </w:r>
      <w:r w:rsidR="008F3BA2">
        <w:rPr>
          <w:rFonts w:eastAsiaTheme="minorEastAsia"/>
          <w:lang w:val="en-US"/>
        </w:rPr>
        <w:t xml:space="preserve"> Human inclusion at this first level of screening did not necessarily imply that study records were relevant for the final review—</w:t>
      </w:r>
      <w:r w:rsidR="006E39D0">
        <w:rPr>
          <w:rFonts w:eastAsiaTheme="minorEastAsia"/>
          <w:lang w:val="en-US"/>
        </w:rPr>
        <w:t>merely</w:t>
      </w:r>
      <w:r w:rsidR="008F3BA2">
        <w:rPr>
          <w:rFonts w:eastAsiaTheme="minorEastAsia"/>
          <w:lang w:val="en-US"/>
        </w:rPr>
        <w:t xml:space="preserve"> that they </w:t>
      </w:r>
      <w:r w:rsidR="0096492D">
        <w:rPr>
          <w:rFonts w:eastAsiaTheme="minorEastAsia"/>
          <w:lang w:val="en-US"/>
        </w:rPr>
        <w:t>were considered</w:t>
      </w:r>
      <w:r w:rsidR="008F3BA2">
        <w:rPr>
          <w:rFonts w:eastAsiaTheme="minorEastAsia"/>
          <w:lang w:val="en-US"/>
        </w:rPr>
        <w:t xml:space="preserve"> to be relevant for full-text screening.</w:t>
      </w:r>
      <w:r w:rsidR="00877639">
        <w:rPr>
          <w:rFonts w:eastAsiaTheme="minorEastAsia"/>
          <w:lang w:val="en-US"/>
        </w:rPr>
        <w:t xml:space="preserve"> </w:t>
      </w:r>
      <w:r w:rsidR="00EC7C76">
        <w:rPr>
          <w:rFonts w:eastAsiaTheme="minorEastAsia"/>
          <w:lang w:val="en-US"/>
        </w:rPr>
        <w:t>I</w:t>
      </w:r>
      <w:r w:rsidR="00877639">
        <w:rPr>
          <w:rFonts w:eastAsiaTheme="minorEastAsia"/>
          <w:lang w:val="en-US"/>
        </w:rPr>
        <w:t>n</w:t>
      </w:r>
      <w:r w:rsidR="00F3212D">
        <w:rPr>
          <w:rFonts w:eastAsiaTheme="minorEastAsia"/>
          <w:lang w:val="en-US"/>
        </w:rPr>
        <w:t xml:space="preserve"> E</w:t>
      </w:r>
      <w:r w:rsidR="00877639">
        <w:rPr>
          <w:rFonts w:eastAsiaTheme="minorEastAsia"/>
          <w:lang w:val="en-US"/>
        </w:rPr>
        <w:t>xperiments</w:t>
      </w:r>
      <w:r w:rsidR="00F3212D">
        <w:rPr>
          <w:rFonts w:eastAsiaTheme="minorEastAsia"/>
          <w:lang w:val="en-US"/>
        </w:rPr>
        <w:t xml:space="preserve"> 1 and 2</w:t>
      </w:r>
      <w:r w:rsidR="00877639">
        <w:rPr>
          <w:rFonts w:eastAsiaTheme="minorEastAsia"/>
          <w:lang w:val="en-US"/>
        </w:rPr>
        <w:t xml:space="preserve">, we used the gpt-3.5-turbo-0613 and gpt-4-0613 </w:t>
      </w:r>
      <w:r w:rsidR="002025ED">
        <w:rPr>
          <w:rFonts w:eastAsiaTheme="minorEastAsia"/>
          <w:lang w:val="en-US"/>
        </w:rPr>
        <w:t xml:space="preserve">models, </w:t>
      </w:r>
      <w:r w:rsidR="00877639">
        <w:rPr>
          <w:rFonts w:eastAsiaTheme="minorEastAsia"/>
          <w:lang w:val="en-US"/>
        </w:rPr>
        <w:t xml:space="preserve">reached from the ‘v1/chat/completions/’ endpoint. </w:t>
      </w:r>
      <w:r w:rsidR="00F3212D">
        <w:rPr>
          <w:rFonts w:eastAsiaTheme="minorEastAsia"/>
          <w:lang w:val="en-US"/>
        </w:rPr>
        <w:t xml:space="preserve">Since </w:t>
      </w:r>
      <w:r w:rsidR="004A6777">
        <w:rPr>
          <w:rFonts w:eastAsiaTheme="minorEastAsia"/>
          <w:lang w:val="en-US"/>
        </w:rPr>
        <w:t xml:space="preserve">the </w:t>
      </w:r>
      <w:r w:rsidR="002025ED">
        <w:rPr>
          <w:rFonts w:eastAsiaTheme="minorEastAsia"/>
          <w:lang w:val="en-US"/>
        </w:rPr>
        <w:t>GPT</w:t>
      </w:r>
      <w:r w:rsidR="004A6777">
        <w:rPr>
          <w:rFonts w:eastAsiaTheme="minorEastAsia"/>
          <w:lang w:val="en-US"/>
        </w:rPr>
        <w:t xml:space="preserve">-3.5 models are generally less </w:t>
      </w:r>
      <w:r w:rsidR="00733623">
        <w:rPr>
          <w:rFonts w:eastAsiaTheme="minorEastAsia"/>
          <w:lang w:val="en-US"/>
        </w:rPr>
        <w:t xml:space="preserve">consistent </w:t>
      </w:r>
      <w:r w:rsidR="004A6777">
        <w:rPr>
          <w:rFonts w:eastAsiaTheme="minorEastAsia"/>
          <w:lang w:val="en-US"/>
        </w:rPr>
        <w:t>in their response</w:t>
      </w:r>
      <w:r w:rsidR="007008F8">
        <w:rPr>
          <w:rFonts w:eastAsiaTheme="minorEastAsia"/>
          <w:lang w:val="en-US"/>
        </w:rPr>
        <w:t>s</w:t>
      </w:r>
      <w:r w:rsidR="00FD69B1">
        <w:rPr>
          <w:rFonts w:eastAsiaTheme="minorEastAsia"/>
          <w:lang w:val="en-US"/>
        </w:rPr>
        <w:t xml:space="preserve"> relativ</w:t>
      </w:r>
      <w:r w:rsidR="003035B0">
        <w:rPr>
          <w:rFonts w:eastAsiaTheme="minorEastAsia"/>
          <w:lang w:val="en-US"/>
        </w:rPr>
        <w:t>e</w:t>
      </w:r>
      <w:r w:rsidR="00FD69B1">
        <w:rPr>
          <w:rFonts w:eastAsiaTheme="minorEastAsia"/>
          <w:lang w:val="en-US"/>
        </w:rPr>
        <w:t xml:space="preserve"> to</w:t>
      </w:r>
      <w:r w:rsidR="002025ED">
        <w:rPr>
          <w:rFonts w:eastAsiaTheme="minorEastAsia"/>
          <w:lang w:val="en-US"/>
        </w:rPr>
        <w:t xml:space="preserve"> </w:t>
      </w:r>
      <w:r w:rsidR="00733623">
        <w:rPr>
          <w:rFonts w:eastAsiaTheme="minorEastAsia"/>
          <w:lang w:val="en-US"/>
        </w:rPr>
        <w:t>GPT-4</w:t>
      </w:r>
      <w:r w:rsidR="004A6777">
        <w:rPr>
          <w:rFonts w:eastAsiaTheme="minorEastAsia"/>
          <w:lang w:val="en-US"/>
        </w:rPr>
        <w:t>, we repeated the same screening 10 times for each title and abstract when using th</w:t>
      </w:r>
      <w:r w:rsidR="00F3212D">
        <w:rPr>
          <w:rFonts w:eastAsiaTheme="minorEastAsia"/>
          <w:lang w:val="en-US"/>
        </w:rPr>
        <w:t>is</w:t>
      </w:r>
      <w:r w:rsidR="004C4B30">
        <w:rPr>
          <w:rFonts w:eastAsiaTheme="minorEastAsia"/>
          <w:lang w:val="en-US"/>
        </w:rPr>
        <w:t xml:space="preserve"> </w:t>
      </w:r>
      <w:r w:rsidR="004A6777">
        <w:rPr>
          <w:rFonts w:eastAsiaTheme="minorEastAsia"/>
          <w:lang w:val="en-US"/>
        </w:rPr>
        <w:t xml:space="preserve">model, as also done by Syriani </w:t>
      </w:r>
      <w:r w:rsidR="004A6777">
        <w:rPr>
          <w:rFonts w:eastAsiaTheme="minorEastAsia"/>
          <w:lang w:val="en-US"/>
        </w:rPr>
        <w:fldChar w:fldCharType="begin" w:fldLock="1"/>
      </w:r>
      <w:r w:rsidR="002C6EAF">
        <w:rPr>
          <w:rFonts w:eastAsiaTheme="minorEastAsia"/>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4A6777">
        <w:rPr>
          <w:rFonts w:eastAsiaTheme="minorEastAsia"/>
          <w:lang w:val="en-US"/>
        </w:rPr>
        <w:fldChar w:fldCharType="separate"/>
      </w:r>
      <w:r w:rsidR="00DE061E" w:rsidRPr="00DE061E">
        <w:rPr>
          <w:rFonts w:eastAsiaTheme="minorEastAsia"/>
          <w:noProof/>
          <w:lang w:val="en-US"/>
        </w:rPr>
        <w:t>(2023)</w:t>
      </w:r>
      <w:r w:rsidR="004A6777">
        <w:rPr>
          <w:rFonts w:eastAsiaTheme="minorEastAsia"/>
          <w:lang w:val="en-US"/>
        </w:rPr>
        <w:fldChar w:fldCharType="end"/>
      </w:r>
      <w:r w:rsidR="004A6777">
        <w:rPr>
          <w:rFonts w:eastAsiaTheme="minorEastAsia"/>
          <w:lang w:val="en-US"/>
        </w:rPr>
        <w:t xml:space="preserve">. We did so to test </w:t>
      </w:r>
      <w:r w:rsidR="002025ED">
        <w:rPr>
          <w:rFonts w:eastAsiaTheme="minorEastAsia"/>
          <w:lang w:val="en-US"/>
        </w:rPr>
        <w:t xml:space="preserve">the model’s </w:t>
      </w:r>
      <w:r w:rsidR="004A6777">
        <w:rPr>
          <w:rFonts w:eastAsiaTheme="minorEastAsia"/>
          <w:lang w:val="en-US"/>
        </w:rPr>
        <w:t xml:space="preserve">consistency across screenings and </w:t>
      </w:r>
      <w:r w:rsidR="002025ED">
        <w:rPr>
          <w:rFonts w:eastAsiaTheme="minorEastAsia"/>
          <w:lang w:val="en-US"/>
        </w:rPr>
        <w:t xml:space="preserve">to assess </w:t>
      </w:r>
      <w:r w:rsidR="004A6777">
        <w:rPr>
          <w:rFonts w:eastAsiaTheme="minorEastAsia"/>
          <w:lang w:val="en-US"/>
        </w:rPr>
        <w:t xml:space="preserve">how </w:t>
      </w:r>
      <w:r w:rsidR="002025ED">
        <w:rPr>
          <w:rFonts w:eastAsiaTheme="minorEastAsia"/>
          <w:lang w:val="en-US"/>
        </w:rPr>
        <w:t xml:space="preserve">this </w:t>
      </w:r>
      <w:r w:rsidR="004A6777">
        <w:rPr>
          <w:rFonts w:eastAsiaTheme="minorEastAsia"/>
          <w:lang w:val="en-US"/>
        </w:rPr>
        <w:t>impacted its final inclusion decision</w:t>
      </w:r>
      <w:r w:rsidR="002025ED">
        <w:rPr>
          <w:rFonts w:eastAsiaTheme="minorEastAsia"/>
          <w:lang w:val="en-US"/>
        </w:rPr>
        <w:t>s</w:t>
      </w:r>
      <w:r w:rsidR="004A6777">
        <w:rPr>
          <w:rFonts w:eastAsiaTheme="minorEastAsia"/>
          <w:lang w:val="en-US"/>
        </w:rPr>
        <w:t xml:space="preserve">. </w:t>
      </w:r>
      <w:r w:rsidR="0096492D">
        <w:rPr>
          <w:rFonts w:eastAsiaTheme="minorEastAsia"/>
          <w:lang w:val="en-US"/>
        </w:rPr>
        <w:t>The final inclusion decision of GPT</w:t>
      </w:r>
      <w:r w:rsidR="00423F5C">
        <w:rPr>
          <w:rFonts w:eastAsiaTheme="minorEastAsia"/>
          <w:lang w:val="en-US"/>
        </w:rPr>
        <w:t>-3.5</w:t>
      </w:r>
      <w:r w:rsidR="0096492D">
        <w:rPr>
          <w:rFonts w:eastAsiaTheme="minorEastAsia"/>
          <w:lang w:val="en-US"/>
        </w:rPr>
        <w:t xml:space="preserve"> </w:t>
      </w:r>
      <w:r w:rsidR="0096492D">
        <w:rPr>
          <w:lang w:val="en-US"/>
        </w:rPr>
        <w:t>was then based on the probability of inclusion across the repeated requests.</w:t>
      </w:r>
      <w:r w:rsidR="0096492D">
        <w:rPr>
          <w:rFonts w:eastAsiaTheme="minorEastAsia"/>
          <w:lang w:val="en-US"/>
        </w:rPr>
        <w:t xml:space="preserve"> In part</w:t>
      </w:r>
      <w:r w:rsidR="00FD69B1">
        <w:rPr>
          <w:rFonts w:eastAsiaTheme="minorEastAsia"/>
          <w:lang w:val="en-US"/>
        </w:rPr>
        <w:t>,</w:t>
      </w:r>
      <w:r w:rsidR="004A6777">
        <w:rPr>
          <w:rFonts w:eastAsiaTheme="minorEastAsia"/>
          <w:lang w:val="en-US"/>
        </w:rPr>
        <w:t xml:space="preserve"> because the </w:t>
      </w:r>
      <w:r w:rsidR="0096492D">
        <w:rPr>
          <w:rFonts w:eastAsiaTheme="minorEastAsia"/>
          <w:lang w:val="en-US"/>
        </w:rPr>
        <w:t>GPT</w:t>
      </w:r>
      <w:r w:rsidR="004A6777">
        <w:rPr>
          <w:rFonts w:eastAsiaTheme="minorEastAsia"/>
          <w:lang w:val="en-US"/>
        </w:rPr>
        <w:t xml:space="preserve">-4 models are </w:t>
      </w:r>
      <w:r w:rsidR="00EC7C76">
        <w:rPr>
          <w:rFonts w:eastAsiaTheme="minorEastAsia"/>
          <w:lang w:val="en-US"/>
        </w:rPr>
        <w:t>more</w:t>
      </w:r>
      <w:r w:rsidR="004A6777">
        <w:rPr>
          <w:rFonts w:eastAsiaTheme="minorEastAsia"/>
          <w:lang w:val="en-US"/>
        </w:rPr>
        <w:t xml:space="preserve"> consistent in their responses</w:t>
      </w:r>
      <w:r w:rsidR="00FD69B1">
        <w:rPr>
          <w:rFonts w:eastAsiaTheme="minorEastAsia"/>
          <w:lang w:val="en-US"/>
        </w:rPr>
        <w:t xml:space="preserve">, </w:t>
      </w:r>
      <w:r w:rsidR="004A6777">
        <w:rPr>
          <w:rFonts w:eastAsiaTheme="minorEastAsia"/>
          <w:lang w:val="en-US"/>
        </w:rPr>
        <w:t xml:space="preserve">and </w:t>
      </w:r>
      <w:r w:rsidR="0096492D">
        <w:rPr>
          <w:rFonts w:eastAsiaTheme="minorEastAsia"/>
          <w:lang w:val="en-US"/>
        </w:rPr>
        <w:t>in part</w:t>
      </w:r>
      <w:r w:rsidR="004A6777">
        <w:rPr>
          <w:rFonts w:eastAsiaTheme="minorEastAsia"/>
          <w:lang w:val="en-US"/>
        </w:rPr>
        <w:t xml:space="preserve"> because of the </w:t>
      </w:r>
      <w:r w:rsidR="007008F8">
        <w:rPr>
          <w:rFonts w:eastAsiaTheme="minorEastAsia"/>
          <w:lang w:val="en-US"/>
        </w:rPr>
        <w:t xml:space="preserve">higher </w:t>
      </w:r>
      <w:r w:rsidR="004A6777">
        <w:rPr>
          <w:rFonts w:eastAsiaTheme="minorEastAsia"/>
          <w:lang w:val="en-US"/>
        </w:rPr>
        <w:t>cost</w:t>
      </w:r>
      <w:r w:rsidR="007008F8">
        <w:rPr>
          <w:rFonts w:eastAsiaTheme="minorEastAsia"/>
          <w:lang w:val="en-US"/>
        </w:rPr>
        <w:t>s</w:t>
      </w:r>
      <w:r w:rsidR="00FD69B1">
        <w:rPr>
          <w:rStyle w:val="FootnoteReference"/>
          <w:rFonts w:eastAsiaTheme="minorEastAsia"/>
          <w:lang w:val="en-US"/>
        </w:rPr>
        <w:footnoteReference w:id="12"/>
      </w:r>
      <w:r w:rsidR="007008F8">
        <w:rPr>
          <w:rFonts w:eastAsiaTheme="minorEastAsia"/>
          <w:lang w:val="en-US"/>
        </w:rPr>
        <w:t xml:space="preserve"> of using these models</w:t>
      </w:r>
      <w:r w:rsidR="004A6777">
        <w:rPr>
          <w:rFonts w:eastAsiaTheme="minorEastAsia"/>
          <w:lang w:val="en-US"/>
        </w:rPr>
        <w:t xml:space="preserve">, we only conducted one screening per title and abstract when calling </w:t>
      </w:r>
      <w:r w:rsidR="00FD69B1">
        <w:rPr>
          <w:rFonts w:eastAsiaTheme="minorEastAsia"/>
          <w:lang w:val="en-US"/>
        </w:rPr>
        <w:t>GPT-4</w:t>
      </w:r>
      <w:r w:rsidR="004A6777">
        <w:rPr>
          <w:rFonts w:eastAsiaTheme="minorEastAsia"/>
          <w:lang w:val="en-US"/>
        </w:rPr>
        <w:t xml:space="preserve">. </w:t>
      </w:r>
      <w:r w:rsidR="00186048">
        <w:rPr>
          <w:rFonts w:eastAsiaTheme="minorEastAsia"/>
          <w:lang w:val="en-US"/>
        </w:rPr>
        <w:t>We will present the result for the GPT-3.5 model but our main focus is on the performance of GPT-4 since the GPT-3.5 model that we used deprecated in the autumn of 2024.</w:t>
      </w:r>
    </w:p>
    <w:p w14:paraId="62D57BB9" w14:textId="77777777" w:rsidR="00186048" w:rsidRDefault="00B70A12" w:rsidP="00C944FB">
      <w:pPr>
        <w:spacing w:after="0" w:line="360" w:lineRule="auto"/>
        <w:ind w:firstLine="1304"/>
        <w:jc w:val="both"/>
        <w:rPr>
          <w:lang w:val="en-US"/>
        </w:rPr>
      </w:pPr>
      <w:r>
        <w:rPr>
          <w:rFonts w:eastAsiaTheme="minorEastAsia"/>
          <w:lang w:val="en-US"/>
        </w:rPr>
        <w:t>For</w:t>
      </w:r>
      <w:r w:rsidR="0096492D">
        <w:rPr>
          <w:rFonts w:eastAsiaTheme="minorEastAsia"/>
          <w:lang w:val="en-US"/>
        </w:rPr>
        <w:t xml:space="preserve"> Experiment 3</w:t>
      </w:r>
      <w:r w:rsidR="009D5F05">
        <w:rPr>
          <w:rFonts w:eastAsiaTheme="minorEastAsia"/>
          <w:lang w:val="en-US"/>
        </w:rPr>
        <w:t>, which</w:t>
      </w:r>
      <w:r w:rsidR="00A31996">
        <w:rPr>
          <w:rFonts w:eastAsiaTheme="minorEastAsia"/>
          <w:lang w:val="en-US"/>
        </w:rPr>
        <w:t xml:space="preserve"> </w:t>
      </w:r>
      <w:r w:rsidR="009D5F05">
        <w:rPr>
          <w:rFonts w:eastAsiaTheme="minorEastAsia"/>
          <w:lang w:val="en-US"/>
        </w:rPr>
        <w:t xml:space="preserve">involved </w:t>
      </w:r>
      <w:r w:rsidR="00A31996">
        <w:rPr>
          <w:rFonts w:eastAsiaTheme="minorEastAsia"/>
          <w:lang w:val="en-US"/>
        </w:rPr>
        <w:t>multi-prompt screening</w:t>
      </w:r>
      <w:r w:rsidR="0096492D">
        <w:rPr>
          <w:rFonts w:eastAsiaTheme="minorEastAsia"/>
          <w:lang w:val="en-US"/>
        </w:rPr>
        <w:t>,</w:t>
      </w:r>
      <w:r>
        <w:rPr>
          <w:rFonts w:eastAsiaTheme="minorEastAsia"/>
          <w:lang w:val="en-US"/>
        </w:rPr>
        <w:t xml:space="preserve"> we only drew on GPT-4</w:t>
      </w:r>
      <w:r w:rsidR="00FD69B1">
        <w:rPr>
          <w:rFonts w:eastAsiaTheme="minorEastAsia"/>
          <w:lang w:val="en-US"/>
        </w:rPr>
        <w:t>,</w:t>
      </w:r>
      <w:r>
        <w:rPr>
          <w:rFonts w:eastAsiaTheme="minorEastAsia"/>
          <w:lang w:val="en-US"/>
        </w:rPr>
        <w:t xml:space="preserve"> and</w:t>
      </w:r>
      <w:r w:rsidR="0096492D">
        <w:rPr>
          <w:rFonts w:eastAsiaTheme="minorEastAsia"/>
          <w:lang w:val="en-US"/>
        </w:rPr>
        <w:t xml:space="preserve"> the final inclusion decision </w:t>
      </w:r>
      <w:r w:rsidR="0096492D">
        <w:rPr>
          <w:lang w:val="en-US"/>
        </w:rPr>
        <w:t>was then based on the probability of inclusion across all used prompts.</w:t>
      </w:r>
      <w:r>
        <w:rPr>
          <w:lang w:val="en-US"/>
        </w:rPr>
        <w:t xml:space="preserve"> </w:t>
      </w:r>
    </w:p>
    <w:p w14:paraId="0054BC99" w14:textId="2974044B" w:rsidR="002025ED" w:rsidRPr="00FD69B1" w:rsidRDefault="00B70A12" w:rsidP="00C944FB">
      <w:pPr>
        <w:spacing w:after="0" w:line="360" w:lineRule="auto"/>
        <w:ind w:firstLine="1304"/>
        <w:jc w:val="both"/>
        <w:rPr>
          <w:rFonts w:eastAsiaTheme="minorEastAsia"/>
          <w:lang w:val="en-US"/>
        </w:rPr>
      </w:pPr>
      <w:r>
        <w:rPr>
          <w:rFonts w:eastAsiaTheme="minorEastAsia"/>
          <w:lang w:val="en-US"/>
        </w:rPr>
        <w:t>For all experiments, w</w:t>
      </w:r>
      <w:r w:rsidR="004A6777">
        <w:rPr>
          <w:rFonts w:eastAsiaTheme="minorEastAsia"/>
          <w:lang w:val="en-US"/>
        </w:rPr>
        <w:t xml:space="preserve">e used invariant </w:t>
      </w:r>
      <w:r w:rsidR="004A6777" w:rsidRPr="00FD69B1">
        <w:rPr>
          <w:rFonts w:eastAsiaTheme="minorEastAsia"/>
          <w:i/>
          <w:lang w:val="en-US"/>
        </w:rPr>
        <w:t>top_p</w:t>
      </w:r>
      <w:r w:rsidR="004A6777">
        <w:rPr>
          <w:rFonts w:eastAsiaTheme="minorEastAsia"/>
          <w:lang w:val="en-US"/>
        </w:rPr>
        <w:t xml:space="preserve"> and </w:t>
      </w:r>
      <w:r w:rsidR="004A6777" w:rsidRPr="00FD69B1">
        <w:rPr>
          <w:rFonts w:eastAsiaTheme="minorEastAsia"/>
          <w:i/>
          <w:lang w:val="en-US"/>
        </w:rPr>
        <w:t>temperature</w:t>
      </w:r>
      <w:r w:rsidR="004A6777">
        <w:rPr>
          <w:rFonts w:eastAsiaTheme="minorEastAsia"/>
          <w:lang w:val="en-US"/>
        </w:rPr>
        <w:t xml:space="preserve"> values</w:t>
      </w:r>
      <w:r w:rsidR="000D1F56">
        <w:rPr>
          <w:rFonts w:eastAsiaTheme="minorEastAsia"/>
          <w:lang w:val="en-US"/>
        </w:rPr>
        <w:t>, using</w:t>
      </w:r>
      <w:r w:rsidR="005A5FC4">
        <w:rPr>
          <w:rFonts w:eastAsiaTheme="minorEastAsia"/>
          <w:lang w:val="en-US"/>
        </w:rPr>
        <w:t xml:space="preserve"> </w:t>
      </w:r>
      <w:r w:rsidR="00D92DFC">
        <w:rPr>
          <w:rFonts w:eastAsiaTheme="minorEastAsia"/>
          <w:lang w:val="en-US"/>
        </w:rPr>
        <w:t xml:space="preserve">the default value of 1 for both hyperparameters. </w:t>
      </w:r>
    </w:p>
    <w:p w14:paraId="3EC67F63" w14:textId="2E3B6D39" w:rsidR="00C03E98" w:rsidRDefault="00311FE2" w:rsidP="002D3CE4">
      <w:pPr>
        <w:spacing w:after="0" w:line="360" w:lineRule="auto"/>
        <w:jc w:val="both"/>
        <w:rPr>
          <w:b/>
          <w:lang w:val="en-US"/>
        </w:rPr>
      </w:pPr>
      <w:r>
        <w:rPr>
          <w:b/>
          <w:lang w:val="en-US"/>
        </w:rPr>
        <w:t>4</w:t>
      </w:r>
      <w:r w:rsidR="003259BC" w:rsidRPr="003259BC">
        <w:rPr>
          <w:b/>
          <w:lang w:val="en-US"/>
        </w:rPr>
        <w:t>.</w:t>
      </w:r>
      <w:r w:rsidR="001A7B93">
        <w:rPr>
          <w:b/>
          <w:lang w:val="en-US"/>
        </w:rPr>
        <w:t>4</w:t>
      </w:r>
      <w:r w:rsidR="003259BC" w:rsidRPr="003259BC">
        <w:rPr>
          <w:b/>
          <w:lang w:val="en-US"/>
        </w:rPr>
        <w:t xml:space="preserve"> </w:t>
      </w:r>
      <w:r w:rsidR="00824BFF">
        <w:rPr>
          <w:b/>
          <w:lang w:val="en-US"/>
        </w:rPr>
        <w:t>Results of the classifier experiments</w:t>
      </w:r>
    </w:p>
    <w:p w14:paraId="729C9AD9" w14:textId="7C35338F" w:rsidR="00D874B5" w:rsidRDefault="00D874B5" w:rsidP="00C944FB">
      <w:pPr>
        <w:spacing w:after="0" w:line="360" w:lineRule="auto"/>
        <w:ind w:firstLine="1304"/>
        <w:jc w:val="both"/>
        <w:rPr>
          <w:lang w:val="en-US"/>
        </w:rPr>
      </w:pPr>
      <w:r>
        <w:rPr>
          <w:lang w:val="en-US"/>
        </w:rPr>
        <w:t xml:space="preserve">All results for the </w:t>
      </w:r>
      <w:r w:rsidR="00C36ABB">
        <w:rPr>
          <w:lang w:val="en-US"/>
        </w:rPr>
        <w:t>three</w:t>
      </w:r>
      <w:r>
        <w:rPr>
          <w:lang w:val="en-US"/>
        </w:rPr>
        <w:t xml:space="preserve"> classifier experiments are presented in Table </w:t>
      </w:r>
      <w:r w:rsidR="00186048">
        <w:rPr>
          <w:lang w:val="en-US"/>
        </w:rPr>
        <w:t>3</w:t>
      </w:r>
      <w:r>
        <w:rPr>
          <w:lang w:val="en-US"/>
        </w:rPr>
        <w:t xml:space="preserve">. As can be seen from Table </w:t>
      </w:r>
      <w:r w:rsidR="00111CFA">
        <w:rPr>
          <w:lang w:val="en-US"/>
        </w:rPr>
        <w:t>3</w:t>
      </w:r>
      <w:r>
        <w:rPr>
          <w:lang w:val="en-US"/>
        </w:rPr>
        <w:t xml:space="preserve">, the </w:t>
      </w:r>
      <w:r w:rsidR="00EC6E04">
        <w:rPr>
          <w:lang w:val="en-US"/>
        </w:rPr>
        <w:t>GPT</w:t>
      </w:r>
      <w:r w:rsidR="007674A2">
        <w:rPr>
          <w:lang w:val="en-US"/>
        </w:rPr>
        <w:t>-4</w:t>
      </w:r>
      <w:r>
        <w:rPr>
          <w:lang w:val="en-US"/>
        </w:rPr>
        <w:t xml:space="preserve"> model yielded recall and specificity </w:t>
      </w:r>
      <w:r w:rsidR="00EC6E04">
        <w:rPr>
          <w:lang w:val="en-US"/>
        </w:rPr>
        <w:t>values of</w:t>
      </w:r>
      <w:r>
        <w:rPr>
          <w:lang w:val="en-US"/>
        </w:rPr>
        <w:t xml:space="preserve"> </w:t>
      </w:r>
      <w:r w:rsidR="00576DCD">
        <w:rPr>
          <w:lang w:val="en-US"/>
        </w:rPr>
        <w:t>.</w:t>
      </w:r>
      <w:r>
        <w:rPr>
          <w:lang w:val="en-US"/>
        </w:rPr>
        <w:t xml:space="preserve">899 and </w:t>
      </w:r>
      <w:r w:rsidR="00576DCD">
        <w:rPr>
          <w:lang w:val="en-US"/>
        </w:rPr>
        <w:t>.</w:t>
      </w:r>
      <w:r>
        <w:rPr>
          <w:lang w:val="en-US"/>
        </w:rPr>
        <w:t>933</w:t>
      </w:r>
      <w:r w:rsidR="00C36ABB">
        <w:rPr>
          <w:lang w:val="en-US"/>
        </w:rPr>
        <w:t xml:space="preserve"> in Experiment </w:t>
      </w:r>
      <w:r w:rsidR="00C36ABB">
        <w:rPr>
          <w:lang w:val="en-US"/>
        </w:rPr>
        <w:lastRenderedPageBreak/>
        <w:t>1</w:t>
      </w:r>
      <w:r>
        <w:rPr>
          <w:lang w:val="en-US"/>
        </w:rPr>
        <w:t>, which</w:t>
      </w:r>
      <w:r w:rsidR="007008F8">
        <w:rPr>
          <w:lang w:val="en-US"/>
        </w:rPr>
        <w:t xml:space="preserve">, using the benchmark scheme from </w:t>
      </w:r>
      <w:r w:rsidR="00423F5C">
        <w:rPr>
          <w:lang w:val="en-US"/>
        </w:rPr>
        <w:t>S</w:t>
      </w:r>
      <w:r w:rsidR="007008F8">
        <w:rPr>
          <w:lang w:val="en-US"/>
        </w:rPr>
        <w:t>ection 3,</w:t>
      </w:r>
      <w:r>
        <w:rPr>
          <w:lang w:val="en-US"/>
        </w:rPr>
        <w:t xml:space="preserve"> can be considered to be on par with</w:t>
      </w:r>
      <w:r w:rsidR="00576DCD">
        <w:rPr>
          <w:lang w:val="en-US"/>
        </w:rPr>
        <w:t xml:space="preserve"> typical</w:t>
      </w:r>
      <w:r w:rsidR="008E0449">
        <w:rPr>
          <w:lang w:val="en-US"/>
        </w:rPr>
        <w:t xml:space="preserve"> researcher</w:t>
      </w:r>
      <w:r>
        <w:rPr>
          <w:lang w:val="en-US"/>
        </w:rPr>
        <w:t xml:space="preserve"> </w:t>
      </w:r>
      <w:r w:rsidR="008E0449">
        <w:rPr>
          <w:lang w:val="en-US"/>
        </w:rPr>
        <w:t>screener</w:t>
      </w:r>
      <w:r w:rsidR="00576DCD">
        <w:rPr>
          <w:lang w:val="en-US"/>
        </w:rPr>
        <w:t xml:space="preserve"> performances in high-quality systematic reviews</w:t>
      </w:r>
      <w:r>
        <w:rPr>
          <w:lang w:val="en-US"/>
        </w:rPr>
        <w:t xml:space="preserve">. The </w:t>
      </w:r>
      <w:r w:rsidR="008E0449">
        <w:rPr>
          <w:lang w:val="en-US"/>
        </w:rPr>
        <w:t>GPT-3.5</w:t>
      </w:r>
      <w:r>
        <w:rPr>
          <w:lang w:val="en-US"/>
        </w:rPr>
        <w:t xml:space="preserve"> model was also able to reach human-like screening performances. Yet these result</w:t>
      </w:r>
      <w:r w:rsidR="00EC7C76">
        <w:rPr>
          <w:lang w:val="en-US"/>
        </w:rPr>
        <w:t>s</w:t>
      </w:r>
      <w:r>
        <w:rPr>
          <w:lang w:val="en-US"/>
        </w:rPr>
        <w:t xml:space="preserve"> </w:t>
      </w:r>
      <w:r w:rsidR="00576DCD">
        <w:rPr>
          <w:lang w:val="en-US"/>
        </w:rPr>
        <w:t xml:space="preserve">varied </w:t>
      </w:r>
      <w:r>
        <w:rPr>
          <w:lang w:val="en-US"/>
        </w:rPr>
        <w:t xml:space="preserve">substantially </w:t>
      </w:r>
      <w:r w:rsidR="00576DCD">
        <w:rPr>
          <w:lang w:val="en-US"/>
        </w:rPr>
        <w:t>depending on</w:t>
      </w:r>
      <w:r>
        <w:rPr>
          <w:lang w:val="en-US"/>
        </w:rPr>
        <w:t xml:space="preserve"> the chosen inclusion probability threshold, </w:t>
      </w:r>
      <w:r w:rsidR="00576DCD">
        <w:rPr>
          <w:lang w:val="en-US"/>
        </w:rPr>
        <w:t>reflecting the model’s higher l</w:t>
      </w:r>
      <w:r w:rsidR="005352B7">
        <w:rPr>
          <w:lang w:val="en-US"/>
        </w:rPr>
        <w:t>e</w:t>
      </w:r>
      <w:r w:rsidR="00576DCD">
        <w:rPr>
          <w:lang w:val="en-US"/>
        </w:rPr>
        <w:t>vel of inconsistency in screening decisions</w:t>
      </w:r>
      <w:r>
        <w:rPr>
          <w:lang w:val="en-US"/>
        </w:rPr>
        <w:t>, especially when it comes to detecting relevant studies</w:t>
      </w:r>
      <w:r w:rsidR="00576DCD">
        <w:rPr>
          <w:lang w:val="en-US"/>
        </w:rPr>
        <w:t xml:space="preserve"> (cf. Table </w:t>
      </w:r>
      <w:r w:rsidR="00111CFA">
        <w:rPr>
          <w:lang w:val="en-US"/>
        </w:rPr>
        <w:t>3</w:t>
      </w:r>
      <w:r w:rsidR="00576DCD">
        <w:rPr>
          <w:lang w:val="en-US"/>
        </w:rPr>
        <w:t>’s recall column)</w:t>
      </w:r>
      <w:r>
        <w:rPr>
          <w:lang w:val="en-US"/>
        </w:rPr>
        <w:t xml:space="preserve">. When </w:t>
      </w:r>
      <w:r w:rsidR="00576DCD">
        <w:rPr>
          <w:lang w:val="en-US"/>
        </w:rPr>
        <w:t>using an inclusion probability threshold of</w:t>
      </w:r>
      <w:r>
        <w:rPr>
          <w:lang w:val="en-US"/>
        </w:rPr>
        <w:t xml:space="preserve"> .2 </w:t>
      </w:r>
      <w:r w:rsidR="005352B7">
        <w:rPr>
          <w:lang w:val="en-US"/>
        </w:rPr>
        <w:t>(</w:t>
      </w:r>
      <w:r>
        <w:rPr>
          <w:lang w:val="en-US"/>
        </w:rPr>
        <w:t>meaning that</w:t>
      </w:r>
      <w:r w:rsidR="00576DCD">
        <w:rPr>
          <w:lang w:val="en-US"/>
        </w:rPr>
        <w:t xml:space="preserve"> </w:t>
      </w:r>
      <w:r w:rsidR="005352B7">
        <w:rPr>
          <w:lang w:val="en-US"/>
        </w:rPr>
        <w:t>s</w:t>
      </w:r>
      <w:r w:rsidR="00576DCD">
        <w:rPr>
          <w:lang w:val="en-US"/>
        </w:rPr>
        <w:t>tud</w:t>
      </w:r>
      <w:r w:rsidR="005352B7">
        <w:rPr>
          <w:lang w:val="en-US"/>
        </w:rPr>
        <w:t>ies</w:t>
      </w:r>
      <w:r w:rsidR="00576DCD">
        <w:rPr>
          <w:lang w:val="en-US"/>
        </w:rPr>
        <w:t xml:space="preserve"> </w:t>
      </w:r>
      <w:r w:rsidR="005352B7">
        <w:rPr>
          <w:lang w:val="en-US"/>
        </w:rPr>
        <w:t>were</w:t>
      </w:r>
      <w:r w:rsidR="00576DCD">
        <w:rPr>
          <w:lang w:val="en-US"/>
        </w:rPr>
        <w:t xml:space="preserve"> coded as relevant if the</w:t>
      </w:r>
      <w:r>
        <w:rPr>
          <w:lang w:val="en-US"/>
        </w:rPr>
        <w:t xml:space="preserve"> </w:t>
      </w:r>
      <w:r w:rsidR="00576DCD">
        <w:rPr>
          <w:lang w:val="en-US"/>
        </w:rPr>
        <w:t>GPT</w:t>
      </w:r>
      <w:r w:rsidR="008E0449">
        <w:rPr>
          <w:lang w:val="en-US"/>
        </w:rPr>
        <w:t>-3.5</w:t>
      </w:r>
      <w:r w:rsidR="00576DCD">
        <w:rPr>
          <w:lang w:val="en-US"/>
        </w:rPr>
        <w:t xml:space="preserve"> model</w:t>
      </w:r>
      <w:r>
        <w:rPr>
          <w:lang w:val="en-US"/>
        </w:rPr>
        <w:t xml:space="preserve"> </w:t>
      </w:r>
      <w:r w:rsidR="00576DCD">
        <w:rPr>
          <w:lang w:val="en-US"/>
        </w:rPr>
        <w:t>include</w:t>
      </w:r>
      <w:r w:rsidR="005352B7">
        <w:rPr>
          <w:lang w:val="en-US"/>
        </w:rPr>
        <w:t>d</w:t>
      </w:r>
      <w:r w:rsidR="00576DCD">
        <w:rPr>
          <w:lang w:val="en-US"/>
        </w:rPr>
        <w:t xml:space="preserve"> it</w:t>
      </w:r>
      <w:r>
        <w:rPr>
          <w:lang w:val="en-US"/>
        </w:rPr>
        <w:t xml:space="preserve"> in 2 </w:t>
      </w:r>
      <w:r w:rsidR="00576DCD">
        <w:rPr>
          <w:lang w:val="en-US"/>
        </w:rPr>
        <w:t xml:space="preserve">or more </w:t>
      </w:r>
      <w:r>
        <w:rPr>
          <w:lang w:val="en-US"/>
        </w:rPr>
        <w:t>of</w:t>
      </w:r>
      <w:r w:rsidR="00576DCD">
        <w:rPr>
          <w:lang w:val="en-US"/>
        </w:rPr>
        <w:t xml:space="preserve"> the</w:t>
      </w:r>
      <w:r>
        <w:rPr>
          <w:lang w:val="en-US"/>
        </w:rPr>
        <w:t xml:space="preserve"> 10 screenings</w:t>
      </w:r>
      <w:r w:rsidR="005352B7">
        <w:rPr>
          <w:lang w:val="en-US"/>
        </w:rPr>
        <w:t>)</w:t>
      </w:r>
      <w:r>
        <w:rPr>
          <w:lang w:val="en-US"/>
        </w:rPr>
        <w:t>,</w:t>
      </w:r>
      <w:r w:rsidR="005352B7">
        <w:rPr>
          <w:lang w:val="en-US"/>
        </w:rPr>
        <w:t xml:space="preserve"> the</w:t>
      </w:r>
      <w:r>
        <w:rPr>
          <w:lang w:val="en-US"/>
        </w:rPr>
        <w:t xml:space="preserve"> </w:t>
      </w:r>
      <w:r w:rsidR="005352B7">
        <w:rPr>
          <w:lang w:val="en-US"/>
        </w:rPr>
        <w:t>GPT</w:t>
      </w:r>
      <w:r>
        <w:rPr>
          <w:lang w:val="en-US"/>
        </w:rPr>
        <w:t>-3.5</w:t>
      </w:r>
      <w:r w:rsidR="005352B7">
        <w:rPr>
          <w:lang w:val="en-US"/>
        </w:rPr>
        <w:t xml:space="preserve"> model</w:t>
      </w:r>
      <w:r>
        <w:rPr>
          <w:lang w:val="en-US"/>
        </w:rPr>
        <w:t xml:space="preserve"> yielded a recall of </w:t>
      </w:r>
      <w:r w:rsidR="005352B7">
        <w:rPr>
          <w:lang w:val="en-US"/>
        </w:rPr>
        <w:t>.81</w:t>
      </w:r>
      <w:r>
        <w:rPr>
          <w:lang w:val="en-US"/>
        </w:rPr>
        <w:t xml:space="preserve"> and a specificity of </w:t>
      </w:r>
      <w:r w:rsidR="005352B7">
        <w:rPr>
          <w:lang w:val="en-US"/>
        </w:rPr>
        <w:t>.</w:t>
      </w:r>
      <w:r>
        <w:rPr>
          <w:lang w:val="en-US"/>
        </w:rPr>
        <w:t>9</w:t>
      </w:r>
      <w:r w:rsidR="005352B7">
        <w:rPr>
          <w:lang w:val="en-US"/>
        </w:rPr>
        <w:t>4</w:t>
      </w:r>
      <w:r>
        <w:rPr>
          <w:lang w:val="en-US"/>
        </w:rPr>
        <w:t xml:space="preserve">. However, when </w:t>
      </w:r>
      <w:r w:rsidR="005352B7">
        <w:rPr>
          <w:lang w:val="en-US"/>
        </w:rPr>
        <w:t xml:space="preserve">using an inclusion probability threshold of </w:t>
      </w:r>
      <w:r>
        <w:rPr>
          <w:lang w:val="en-US"/>
        </w:rPr>
        <w:t>.5</w:t>
      </w:r>
      <w:r w:rsidR="005352B7">
        <w:rPr>
          <w:lang w:val="en-US"/>
        </w:rPr>
        <w:t>,</w:t>
      </w:r>
      <w:r>
        <w:rPr>
          <w:lang w:val="en-US"/>
        </w:rPr>
        <w:t xml:space="preserve"> </w:t>
      </w:r>
      <w:r w:rsidR="005352B7">
        <w:rPr>
          <w:lang w:val="en-US"/>
        </w:rPr>
        <w:t xml:space="preserve">the </w:t>
      </w:r>
      <w:r>
        <w:rPr>
          <w:lang w:val="en-US"/>
        </w:rPr>
        <w:t>performance</w:t>
      </w:r>
      <w:r w:rsidR="005352B7">
        <w:rPr>
          <w:lang w:val="en-US"/>
        </w:rPr>
        <w:t xml:space="preserve"> became</w:t>
      </w:r>
      <w:r>
        <w:rPr>
          <w:lang w:val="en-US"/>
        </w:rPr>
        <w:t xml:space="preserve"> unacceptably low compared to human screening</w:t>
      </w:r>
      <w:r w:rsidR="007008F8">
        <w:rPr>
          <w:lang w:val="en-US"/>
        </w:rPr>
        <w:t>,</w:t>
      </w:r>
      <w:r w:rsidR="00EC7C76">
        <w:rPr>
          <w:lang w:val="en-US"/>
        </w:rPr>
        <w:t xml:space="preserve"> with a recall </w:t>
      </w:r>
      <w:r w:rsidR="007008F8">
        <w:rPr>
          <w:lang w:val="en-US"/>
        </w:rPr>
        <w:t xml:space="preserve">of only </w:t>
      </w:r>
      <w:r w:rsidR="005352B7">
        <w:rPr>
          <w:lang w:val="en-US"/>
        </w:rPr>
        <w:t>.</w:t>
      </w:r>
      <w:r w:rsidR="007008F8">
        <w:rPr>
          <w:lang w:val="en-US"/>
        </w:rPr>
        <w:t>69</w:t>
      </w:r>
      <w:r w:rsidR="00F84A47">
        <w:rPr>
          <w:lang w:val="en-US"/>
        </w:rPr>
        <w:t xml:space="preserve">. </w:t>
      </w:r>
      <w:r w:rsidR="00F84A47">
        <w:rPr>
          <w:rFonts w:cs="Times New Roman"/>
          <w:szCs w:val="20"/>
          <w:lang w:val="en-US"/>
        </w:rPr>
        <w:t xml:space="preserve">Find </w:t>
      </w:r>
      <w:r w:rsidR="00F84A47">
        <w:rPr>
          <w:lang w:val="en-US"/>
        </w:rPr>
        <w:t xml:space="preserve">a full overview of the impact of the inclusion probability threshold on the performance metrics for Experiment 1 in Supplementary Material Figure S1A.  </w:t>
      </w:r>
    </w:p>
    <w:p w14:paraId="5FF15B33" w14:textId="7CCDD3DD" w:rsidR="00065E3A" w:rsidRDefault="00D874B5" w:rsidP="00A449F4">
      <w:pPr>
        <w:spacing w:after="0" w:line="360" w:lineRule="auto"/>
        <w:jc w:val="both"/>
        <w:rPr>
          <w:rFonts w:cs="Times New Roman"/>
          <w:szCs w:val="24"/>
          <w:lang w:val="en-US"/>
        </w:rPr>
      </w:pPr>
      <w:r>
        <w:rPr>
          <w:lang w:val="en-US"/>
        </w:rPr>
        <w:tab/>
        <w:t xml:space="preserve">When used on the FRIENDS data, the </w:t>
      </w:r>
      <w:r w:rsidR="005352B7">
        <w:rPr>
          <w:lang w:val="en-US"/>
        </w:rPr>
        <w:t>GPT</w:t>
      </w:r>
      <w:r>
        <w:rPr>
          <w:lang w:val="en-US"/>
        </w:rPr>
        <w:t>-4 model</w:t>
      </w:r>
      <w:r w:rsidR="00111CFA">
        <w:rPr>
          <w:lang w:val="en-US"/>
        </w:rPr>
        <w:t xml:space="preserve"> yielded performances</w:t>
      </w:r>
      <w:r>
        <w:rPr>
          <w:lang w:val="en-US"/>
        </w:rPr>
        <w:t xml:space="preserve"> exceed</w:t>
      </w:r>
      <w:r w:rsidR="005352B7">
        <w:rPr>
          <w:lang w:val="en-US"/>
        </w:rPr>
        <w:t>ing</w:t>
      </w:r>
      <w:r>
        <w:rPr>
          <w:lang w:val="en-US"/>
        </w:rPr>
        <w:t xml:space="preserve"> common human screening performances. </w:t>
      </w:r>
      <w:r w:rsidR="007008F8">
        <w:rPr>
          <w:lang w:val="en-US"/>
        </w:rPr>
        <w:t>Specifically</w:t>
      </w:r>
      <w:r>
        <w:rPr>
          <w:lang w:val="en-US"/>
        </w:rPr>
        <w:t>, it yielded</w:t>
      </w:r>
      <w:r w:rsidR="00E22047">
        <w:rPr>
          <w:lang w:val="en-US"/>
        </w:rPr>
        <w:t xml:space="preserve"> a recall</w:t>
      </w:r>
      <w:r>
        <w:rPr>
          <w:lang w:val="en-US"/>
        </w:rPr>
        <w:t xml:space="preserve"> </w:t>
      </w:r>
      <w:r w:rsidR="00E22047">
        <w:rPr>
          <w:lang w:val="en-US"/>
        </w:rPr>
        <w:t xml:space="preserve">of </w:t>
      </w:r>
      <w:r w:rsidR="005352B7">
        <w:rPr>
          <w:lang w:val="en-US"/>
        </w:rPr>
        <w:t>.</w:t>
      </w:r>
      <w:r w:rsidR="00E22047">
        <w:rPr>
          <w:lang w:val="en-US"/>
        </w:rPr>
        <w:t xml:space="preserve">98 (only missing one relevant study) and a specificity </w:t>
      </w:r>
      <w:r w:rsidR="00EC6E04">
        <w:rPr>
          <w:lang w:val="en-US"/>
        </w:rPr>
        <w:t xml:space="preserve">value </w:t>
      </w:r>
      <w:r w:rsidR="00E22047">
        <w:rPr>
          <w:lang w:val="en-US"/>
        </w:rPr>
        <w:t xml:space="preserve">of </w:t>
      </w:r>
      <w:r w:rsidR="005352B7">
        <w:rPr>
          <w:lang w:val="en-US"/>
        </w:rPr>
        <w:t>.</w:t>
      </w:r>
      <w:r w:rsidR="00E22047">
        <w:rPr>
          <w:lang w:val="en-US"/>
        </w:rPr>
        <w:t xml:space="preserve">97. </w:t>
      </w:r>
      <w:r w:rsidR="005352B7">
        <w:rPr>
          <w:lang w:val="en-US"/>
        </w:rPr>
        <w:t>When using an inclusion probability threshold of .</w:t>
      </w:r>
      <w:r w:rsidR="003035B0">
        <w:rPr>
          <w:lang w:val="en-US"/>
        </w:rPr>
        <w:t>7</w:t>
      </w:r>
      <w:r w:rsidR="005352B7">
        <w:rPr>
          <w:lang w:val="en-US"/>
        </w:rPr>
        <w:t>, t</w:t>
      </w:r>
      <w:r w:rsidR="00E22047">
        <w:rPr>
          <w:lang w:val="en-US"/>
        </w:rPr>
        <w:t xml:space="preserve">he </w:t>
      </w:r>
      <w:r w:rsidR="005352B7">
        <w:rPr>
          <w:lang w:val="en-US"/>
        </w:rPr>
        <w:t>GPT</w:t>
      </w:r>
      <w:r w:rsidR="00E22047">
        <w:rPr>
          <w:lang w:val="en-US"/>
        </w:rPr>
        <w:t xml:space="preserve">-3.5 model </w:t>
      </w:r>
      <w:r w:rsidR="00F84A47">
        <w:rPr>
          <w:lang w:val="en-US"/>
        </w:rPr>
        <w:t xml:space="preserve">also </w:t>
      </w:r>
      <w:r w:rsidR="00E22047">
        <w:rPr>
          <w:lang w:val="en-US"/>
        </w:rPr>
        <w:t xml:space="preserve">performed </w:t>
      </w:r>
      <w:r w:rsidR="005352B7">
        <w:rPr>
          <w:lang w:val="en-US"/>
        </w:rPr>
        <w:t>well,</w:t>
      </w:r>
      <w:r w:rsidR="00E22047">
        <w:rPr>
          <w:lang w:val="en-US"/>
        </w:rPr>
        <w:t xml:space="preserve"> with a recall of </w:t>
      </w:r>
      <w:r w:rsidR="005352B7">
        <w:rPr>
          <w:lang w:val="en-US"/>
        </w:rPr>
        <w:t>.</w:t>
      </w:r>
      <w:r w:rsidR="00E22047">
        <w:rPr>
          <w:lang w:val="en-US"/>
        </w:rPr>
        <w:t>95</w:t>
      </w:r>
      <w:r w:rsidR="003035B0">
        <w:rPr>
          <w:lang w:val="en-US"/>
        </w:rPr>
        <w:t>3</w:t>
      </w:r>
      <w:r w:rsidR="00E22047">
        <w:rPr>
          <w:lang w:val="en-US"/>
        </w:rPr>
        <w:t xml:space="preserve"> and specificity of </w:t>
      </w:r>
      <w:r w:rsidR="003035B0">
        <w:rPr>
          <w:lang w:val="en-US"/>
        </w:rPr>
        <w:t>.899</w:t>
      </w:r>
      <w:r w:rsidR="00E22047">
        <w:rPr>
          <w:lang w:val="en-US"/>
        </w:rPr>
        <w:t>. Yet</w:t>
      </w:r>
      <w:r w:rsidR="005352B7">
        <w:rPr>
          <w:lang w:val="en-US"/>
        </w:rPr>
        <w:t>,</w:t>
      </w:r>
      <w:r w:rsidR="00E22047">
        <w:rPr>
          <w:lang w:val="en-US"/>
        </w:rPr>
        <w:t xml:space="preserve"> again, the</w:t>
      </w:r>
      <w:r w:rsidR="00297879">
        <w:rPr>
          <w:lang w:val="en-US"/>
        </w:rPr>
        <w:t xml:space="preserve"> screening</w:t>
      </w:r>
      <w:r w:rsidR="00E22047">
        <w:rPr>
          <w:lang w:val="en-US"/>
        </w:rPr>
        <w:t xml:space="preserve"> performance of</w:t>
      </w:r>
      <w:r w:rsidR="00297879">
        <w:rPr>
          <w:lang w:val="en-US"/>
        </w:rPr>
        <w:t xml:space="preserve"> </w:t>
      </w:r>
      <w:r w:rsidR="005352B7">
        <w:rPr>
          <w:lang w:val="en-US"/>
        </w:rPr>
        <w:t>GPT</w:t>
      </w:r>
      <w:r w:rsidR="00E22047">
        <w:rPr>
          <w:lang w:val="en-US"/>
        </w:rPr>
        <w:t>-3.5</w:t>
      </w:r>
      <w:r w:rsidR="00297879">
        <w:rPr>
          <w:lang w:val="en-US"/>
        </w:rPr>
        <w:t xml:space="preserve"> </w:t>
      </w:r>
      <w:r w:rsidR="00186048">
        <w:rPr>
          <w:lang w:val="en-US"/>
        </w:rPr>
        <w:t>hinges</w:t>
      </w:r>
      <w:r w:rsidR="00297879">
        <w:rPr>
          <w:lang w:val="en-US"/>
        </w:rPr>
        <w:t xml:space="preserve"> on</w:t>
      </w:r>
      <w:r w:rsidR="00E22047">
        <w:rPr>
          <w:lang w:val="en-US"/>
        </w:rPr>
        <w:t xml:space="preserve"> the </w:t>
      </w:r>
      <w:r w:rsidR="007D60F0">
        <w:rPr>
          <w:lang w:val="en-US"/>
        </w:rPr>
        <w:t>chosen</w:t>
      </w:r>
      <w:r w:rsidR="00E22047">
        <w:rPr>
          <w:lang w:val="en-US"/>
        </w:rPr>
        <w:t xml:space="preserve"> inclusion probability</w:t>
      </w:r>
      <w:r w:rsidR="005352B7">
        <w:rPr>
          <w:lang w:val="en-US"/>
        </w:rPr>
        <w:t xml:space="preserve"> threshold</w:t>
      </w:r>
      <w:r w:rsidR="00297879">
        <w:rPr>
          <w:lang w:val="en-US"/>
        </w:rPr>
        <w:t>.</w:t>
      </w:r>
      <w:r w:rsidR="00E22047">
        <w:rPr>
          <w:rFonts w:cs="Times New Roman"/>
          <w:szCs w:val="20"/>
          <w:lang w:val="en-US"/>
        </w:rPr>
        <w:t xml:space="preserve"> </w:t>
      </w:r>
      <w:r w:rsidR="00F84A47">
        <w:rPr>
          <w:rFonts w:cs="Times New Roman"/>
          <w:szCs w:val="20"/>
          <w:lang w:val="en-US"/>
        </w:rPr>
        <w:t xml:space="preserve">Find </w:t>
      </w:r>
      <w:r w:rsidR="00F84A47">
        <w:rPr>
          <w:lang w:val="en-US"/>
        </w:rPr>
        <w:t xml:space="preserve">a full overview of the impact of the inclusion probability threshold on the performance metrics for Experiment 2 in Supplementary Material Figure S1B.  </w:t>
      </w:r>
    </w:p>
    <w:p w14:paraId="273E0D30" w14:textId="1A2CA220" w:rsidR="00256978" w:rsidRDefault="00C36ABB" w:rsidP="00A449F4">
      <w:pPr>
        <w:spacing w:after="0" w:line="360" w:lineRule="auto"/>
        <w:jc w:val="both"/>
        <w:rPr>
          <w:rFonts w:cs="Times New Roman"/>
          <w:szCs w:val="24"/>
          <w:lang w:val="en-US"/>
        </w:rPr>
      </w:pPr>
      <w:r>
        <w:rPr>
          <w:rFonts w:cs="Times New Roman"/>
          <w:szCs w:val="24"/>
          <w:lang w:val="en-US"/>
        </w:rPr>
        <w:tab/>
      </w:r>
      <w:r w:rsidR="00726CD7">
        <w:rPr>
          <w:rFonts w:cs="Times New Roman"/>
          <w:szCs w:val="24"/>
          <w:lang w:val="en-US"/>
        </w:rPr>
        <w:t>Finally</w:t>
      </w:r>
      <w:r w:rsidR="00A3534C">
        <w:rPr>
          <w:rFonts w:cs="Times New Roman"/>
          <w:szCs w:val="24"/>
          <w:lang w:val="en-US"/>
        </w:rPr>
        <w:t>, when used on the TF data</w:t>
      </w:r>
      <w:r w:rsidR="00297879">
        <w:rPr>
          <w:rFonts w:cs="Times New Roman"/>
          <w:szCs w:val="24"/>
          <w:lang w:val="en-US"/>
        </w:rPr>
        <w:t xml:space="preserve"> (Experiment 3)</w:t>
      </w:r>
      <w:r w:rsidR="00A3534C">
        <w:rPr>
          <w:rFonts w:cs="Times New Roman"/>
          <w:szCs w:val="24"/>
          <w:lang w:val="en-US"/>
        </w:rPr>
        <w:t>,</w:t>
      </w:r>
      <w:r w:rsidR="00726CD7">
        <w:rPr>
          <w:rFonts w:cs="Times New Roman"/>
          <w:szCs w:val="24"/>
          <w:lang w:val="en-US"/>
        </w:rPr>
        <w:t xml:space="preserve"> the </w:t>
      </w:r>
      <w:r w:rsidR="00297879">
        <w:rPr>
          <w:rFonts w:cs="Times New Roman"/>
          <w:szCs w:val="24"/>
          <w:lang w:val="en-US"/>
        </w:rPr>
        <w:t>GPT</w:t>
      </w:r>
      <w:r w:rsidR="00726CD7">
        <w:rPr>
          <w:rFonts w:cs="Times New Roman"/>
          <w:szCs w:val="24"/>
          <w:lang w:val="en-US"/>
        </w:rPr>
        <w:t xml:space="preserve">-4 model yielded a recall of </w:t>
      </w:r>
      <w:r w:rsidR="00297879">
        <w:rPr>
          <w:rFonts w:cs="Times New Roman"/>
          <w:szCs w:val="24"/>
          <w:lang w:val="en-US"/>
        </w:rPr>
        <w:t>.</w:t>
      </w:r>
      <w:r w:rsidR="00726CD7">
        <w:rPr>
          <w:rFonts w:cs="Times New Roman"/>
          <w:szCs w:val="24"/>
          <w:lang w:val="en-US"/>
        </w:rPr>
        <w:t>80 when</w:t>
      </w:r>
      <w:r w:rsidR="00297879">
        <w:rPr>
          <w:rFonts w:cs="Times New Roman"/>
          <w:szCs w:val="24"/>
          <w:lang w:val="en-US"/>
        </w:rPr>
        <w:t xml:space="preserve"> including</w:t>
      </w:r>
      <w:r w:rsidR="00726CD7">
        <w:rPr>
          <w:rFonts w:cs="Times New Roman"/>
          <w:szCs w:val="24"/>
          <w:lang w:val="en-US"/>
        </w:rPr>
        <w:t xml:space="preserve"> studies</w:t>
      </w:r>
      <w:r w:rsidR="00297879">
        <w:rPr>
          <w:rFonts w:cs="Times New Roman"/>
          <w:szCs w:val="24"/>
          <w:lang w:val="en-US"/>
        </w:rPr>
        <w:t xml:space="preserve"> that</w:t>
      </w:r>
      <w:r w:rsidR="00726CD7">
        <w:rPr>
          <w:rFonts w:cs="Times New Roman"/>
          <w:szCs w:val="24"/>
          <w:lang w:val="en-US"/>
        </w:rPr>
        <w:t xml:space="preserve"> were included</w:t>
      </w:r>
      <w:r w:rsidR="00297879">
        <w:rPr>
          <w:rFonts w:cs="Times New Roman"/>
          <w:szCs w:val="24"/>
          <w:lang w:val="en-US"/>
        </w:rPr>
        <w:t xml:space="preserve"> by the model</w:t>
      </w:r>
      <w:r w:rsidR="00726CD7">
        <w:rPr>
          <w:rFonts w:cs="Times New Roman"/>
          <w:szCs w:val="24"/>
          <w:lang w:val="en-US"/>
        </w:rPr>
        <w:t xml:space="preserve"> in at least 5 out of 6 prompts</w:t>
      </w:r>
      <w:r w:rsidR="00297879">
        <w:rPr>
          <w:rFonts w:cs="Times New Roman"/>
          <w:szCs w:val="24"/>
          <w:lang w:val="en-US"/>
        </w:rPr>
        <w:t xml:space="preserve">. This is on par with typical human screening performances (cf. </w:t>
      </w:r>
      <w:r w:rsidR="00C75D10">
        <w:rPr>
          <w:rFonts w:cs="Times New Roman"/>
          <w:szCs w:val="24"/>
          <w:lang w:val="en-US"/>
        </w:rPr>
        <w:t>our</w:t>
      </w:r>
      <w:r w:rsidR="00297879">
        <w:rPr>
          <w:rFonts w:cs="Times New Roman"/>
          <w:szCs w:val="24"/>
          <w:lang w:val="en-US"/>
        </w:rPr>
        <w:t xml:space="preserve"> benchmark scheme </w:t>
      </w:r>
      <w:r w:rsidR="00C75D10">
        <w:rPr>
          <w:rFonts w:cs="Times New Roman"/>
          <w:szCs w:val="24"/>
          <w:lang w:val="en-US"/>
        </w:rPr>
        <w:t>from Section 3)</w:t>
      </w:r>
      <w:r w:rsidR="00297879">
        <w:rPr>
          <w:rFonts w:cs="Times New Roman"/>
          <w:szCs w:val="24"/>
          <w:lang w:val="en-US"/>
        </w:rPr>
        <w:t xml:space="preserve"> and does </w:t>
      </w:r>
      <w:r w:rsidR="00DC62E2">
        <w:rPr>
          <w:rFonts w:cs="Times New Roman"/>
          <w:szCs w:val="24"/>
          <w:lang w:val="en-US"/>
        </w:rPr>
        <w:t>exceed three out of six human recalls within this review (</w:t>
      </w:r>
      <w:r w:rsidR="00256978">
        <w:rPr>
          <w:rFonts w:cs="Times New Roman"/>
          <w:szCs w:val="24"/>
          <w:lang w:val="en-US"/>
        </w:rPr>
        <w:t>see</w:t>
      </w:r>
      <w:r w:rsidR="00C75D10">
        <w:rPr>
          <w:rFonts w:cs="Times New Roman"/>
          <w:szCs w:val="24"/>
          <w:lang w:val="en-US"/>
        </w:rPr>
        <w:t xml:space="preserve"> </w:t>
      </w:r>
      <w:r w:rsidR="00DC62E2">
        <w:rPr>
          <w:rFonts w:cs="Times New Roman"/>
          <w:szCs w:val="24"/>
          <w:lang w:val="en-US"/>
        </w:rPr>
        <w:t xml:space="preserve">Thomsen et al. </w:t>
      </w:r>
      <w:r w:rsidR="00DC62E2">
        <w:rPr>
          <w:rFonts w:cs="Times New Roman"/>
          <w:szCs w:val="24"/>
          <w:lang w:val="en-US"/>
        </w:rPr>
        <w:fldChar w:fldCharType="begin" w:fldLock="1"/>
      </w:r>
      <w:r w:rsidR="002C6EAF">
        <w:rPr>
          <w:rFonts w:cs="Times New Roman"/>
          <w:szCs w:val="24"/>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suppress-author":1,"uris":["http://www.mendeley.com/documents/?uuid=063622d6-5be5-43bf-9e8a-0bee77ec6b55"]}],"mendeley":{"formattedCitation":"(2022)","plainTextFormattedCitation":"(2022)","previouslyFormattedCitation":"(2022)"},"properties":{"noteIndex":0},"schema":"https://github.com/citation-style-language/schema/raw/master/csl-citation.json"}</w:instrText>
      </w:r>
      <w:r w:rsidR="00DC62E2">
        <w:rPr>
          <w:rFonts w:cs="Times New Roman"/>
          <w:szCs w:val="24"/>
          <w:lang w:val="en-US"/>
        </w:rPr>
        <w:fldChar w:fldCharType="separate"/>
      </w:r>
      <w:r w:rsidR="00DE061E" w:rsidRPr="00DE061E">
        <w:rPr>
          <w:rFonts w:cs="Times New Roman"/>
          <w:noProof/>
          <w:szCs w:val="24"/>
          <w:lang w:val="en-US"/>
        </w:rPr>
        <w:t>(2022)</w:t>
      </w:r>
      <w:r w:rsidR="00DC62E2">
        <w:rPr>
          <w:rFonts w:cs="Times New Roman"/>
          <w:szCs w:val="24"/>
          <w:lang w:val="en-US"/>
        </w:rPr>
        <w:fldChar w:fldCharType="end"/>
      </w:r>
      <w:r w:rsidR="00DC62E2">
        <w:rPr>
          <w:rFonts w:cs="Times New Roman"/>
          <w:szCs w:val="24"/>
          <w:lang w:val="en-US"/>
        </w:rPr>
        <w:t xml:space="preserve"> under column 1 in Figure 2). </w:t>
      </w:r>
      <w:r w:rsidR="00C75D10">
        <w:rPr>
          <w:rFonts w:cs="Times New Roman"/>
          <w:szCs w:val="24"/>
          <w:lang w:val="en-US"/>
        </w:rPr>
        <w:t xml:space="preserve">Moreover, the </w:t>
      </w:r>
      <w:r w:rsidR="00726CD7">
        <w:rPr>
          <w:rFonts w:cs="Times New Roman"/>
          <w:szCs w:val="24"/>
          <w:lang w:val="en-US"/>
        </w:rPr>
        <w:t>model yielded</w:t>
      </w:r>
      <w:r w:rsidR="00C75D10">
        <w:rPr>
          <w:rFonts w:cs="Times New Roman"/>
          <w:szCs w:val="24"/>
          <w:lang w:val="en-US"/>
        </w:rPr>
        <w:t xml:space="preserve"> an</w:t>
      </w:r>
      <w:r w:rsidR="00726CD7">
        <w:rPr>
          <w:rFonts w:cs="Times New Roman"/>
          <w:szCs w:val="24"/>
          <w:lang w:val="en-US"/>
        </w:rPr>
        <w:t xml:space="preserve"> acceptable</w:t>
      </w:r>
      <w:r w:rsidR="00C75D10">
        <w:rPr>
          <w:rFonts w:cs="Times New Roman"/>
          <w:szCs w:val="24"/>
          <w:lang w:val="en-US"/>
        </w:rPr>
        <w:t xml:space="preserve"> level of</w:t>
      </w:r>
      <w:r w:rsidR="00726CD7">
        <w:rPr>
          <w:rFonts w:cs="Times New Roman"/>
          <w:szCs w:val="24"/>
          <w:lang w:val="en-US"/>
        </w:rPr>
        <w:t xml:space="preserve"> specificity of ~</w:t>
      </w:r>
      <w:r w:rsidR="00C75D10">
        <w:rPr>
          <w:rFonts w:cs="Times New Roman"/>
          <w:szCs w:val="24"/>
          <w:lang w:val="en-US"/>
        </w:rPr>
        <w:t>.</w:t>
      </w:r>
      <w:r w:rsidR="00726CD7">
        <w:rPr>
          <w:rFonts w:cs="Times New Roman"/>
          <w:szCs w:val="24"/>
          <w:lang w:val="en-US"/>
        </w:rPr>
        <w:t>84</w:t>
      </w:r>
      <w:r w:rsidR="00256978">
        <w:rPr>
          <w:rFonts w:cs="Times New Roman"/>
          <w:szCs w:val="24"/>
          <w:lang w:val="en-US"/>
        </w:rPr>
        <w:t xml:space="preserve"> when based on multi-prompt screening</w:t>
      </w:r>
      <w:r w:rsidR="00726CD7">
        <w:rPr>
          <w:rFonts w:cs="Times New Roman"/>
          <w:szCs w:val="24"/>
          <w:lang w:val="en-US"/>
        </w:rPr>
        <w:t>. Relative to human performance</w:t>
      </w:r>
      <w:r w:rsidR="00C75D10">
        <w:rPr>
          <w:rFonts w:cs="Times New Roman"/>
          <w:szCs w:val="24"/>
          <w:lang w:val="en-US"/>
        </w:rPr>
        <w:t>s</w:t>
      </w:r>
      <w:r w:rsidR="00726CD7">
        <w:rPr>
          <w:rFonts w:cs="Times New Roman"/>
          <w:szCs w:val="24"/>
          <w:lang w:val="en-US"/>
        </w:rPr>
        <w:t xml:space="preserve">, the model in this case </w:t>
      </w:r>
      <w:r w:rsidR="00A3534C">
        <w:rPr>
          <w:rFonts w:cs="Times New Roman"/>
          <w:szCs w:val="24"/>
          <w:lang w:val="en-US"/>
        </w:rPr>
        <w:t>was</w:t>
      </w:r>
      <w:r w:rsidR="00726CD7">
        <w:rPr>
          <w:rFonts w:cs="Times New Roman"/>
          <w:szCs w:val="24"/>
          <w:lang w:val="en-US"/>
        </w:rPr>
        <w:t xml:space="preserve"> rather over-inclusive. </w:t>
      </w:r>
      <w:r w:rsidR="00C944FB">
        <w:rPr>
          <w:rFonts w:cs="Times New Roman"/>
          <w:szCs w:val="24"/>
          <w:lang w:val="en-US"/>
        </w:rPr>
        <w:t>W</w:t>
      </w:r>
      <w:r w:rsidR="00726CD7">
        <w:rPr>
          <w:rFonts w:cs="Times New Roman"/>
          <w:szCs w:val="24"/>
          <w:lang w:val="en-US"/>
        </w:rPr>
        <w:t xml:space="preserve">e do not necessarily consider this to be disadvantageous, since it </w:t>
      </w:r>
      <w:r w:rsidR="007008F8">
        <w:rPr>
          <w:rFonts w:cs="Times New Roman"/>
          <w:szCs w:val="24"/>
          <w:lang w:val="en-US"/>
        </w:rPr>
        <w:t>reduces the risk of</w:t>
      </w:r>
      <w:r w:rsidR="00726CD7">
        <w:rPr>
          <w:rFonts w:cs="Times New Roman"/>
          <w:szCs w:val="24"/>
          <w:lang w:val="en-US"/>
        </w:rPr>
        <w:t xml:space="preserve"> overlooking relevant studies, which might be even more important in complex review settings</w:t>
      </w:r>
      <w:r w:rsidR="00877DAB">
        <w:rPr>
          <w:rFonts w:cs="Times New Roman"/>
          <w:szCs w:val="24"/>
          <w:lang w:val="en-US"/>
        </w:rPr>
        <w:t xml:space="preserve"> where </w:t>
      </w:r>
      <w:r w:rsidR="00232250">
        <w:rPr>
          <w:rFonts w:cs="Times New Roman"/>
          <w:szCs w:val="24"/>
          <w:lang w:val="en-US"/>
        </w:rPr>
        <w:t>exclusion</w:t>
      </w:r>
      <w:r w:rsidR="007674A2">
        <w:rPr>
          <w:rFonts w:cs="Times New Roman"/>
          <w:szCs w:val="24"/>
          <w:lang w:val="en-US"/>
        </w:rPr>
        <w:t xml:space="preserve"> d</w:t>
      </w:r>
      <w:r w:rsidR="00877DAB">
        <w:rPr>
          <w:rFonts w:cs="Times New Roman"/>
          <w:szCs w:val="24"/>
          <w:lang w:val="en-US"/>
        </w:rPr>
        <w:t xml:space="preserve">ecisions </w:t>
      </w:r>
      <w:r w:rsidR="00232250">
        <w:rPr>
          <w:rFonts w:cs="Times New Roman"/>
          <w:szCs w:val="24"/>
          <w:lang w:val="en-US"/>
        </w:rPr>
        <w:t xml:space="preserve">may more often be </w:t>
      </w:r>
      <w:r w:rsidR="00877DAB">
        <w:rPr>
          <w:rFonts w:cs="Times New Roman"/>
          <w:szCs w:val="24"/>
          <w:lang w:val="en-US"/>
        </w:rPr>
        <w:t>difficult to make at the first level of screening</w:t>
      </w:r>
      <w:r w:rsidR="0035775C">
        <w:rPr>
          <w:rFonts w:cs="Times New Roman"/>
          <w:szCs w:val="24"/>
          <w:lang w:val="en-US"/>
        </w:rPr>
        <w:t xml:space="preserve"> due to insufficient information in the abstracts</w:t>
      </w:r>
      <w:r w:rsidR="00726CD7">
        <w:rPr>
          <w:rFonts w:cs="Times New Roman"/>
          <w:szCs w:val="24"/>
          <w:lang w:val="en-US"/>
        </w:rPr>
        <w:t>.</w:t>
      </w:r>
      <w:r w:rsidR="00AB0912">
        <w:rPr>
          <w:rFonts w:cs="Times New Roman"/>
          <w:szCs w:val="24"/>
          <w:lang w:val="en-US"/>
        </w:rPr>
        <w:t xml:space="preserve"> </w:t>
      </w:r>
      <w:r w:rsidR="00256978">
        <w:rPr>
          <w:rFonts w:cs="Times New Roman"/>
          <w:szCs w:val="24"/>
          <w:lang w:val="en-US"/>
        </w:rPr>
        <w:t xml:space="preserve">Next, we found a human-like recall of .9 when using single-prompts screening. </w:t>
      </w:r>
      <w:r w:rsidR="00C109F8">
        <w:rPr>
          <w:rFonts w:cs="Times New Roman"/>
          <w:szCs w:val="24"/>
          <w:lang w:val="en-US"/>
        </w:rPr>
        <w:t>Compared to human performances</w:t>
      </w:r>
      <w:r w:rsidR="00256978">
        <w:rPr>
          <w:rFonts w:cs="Times New Roman"/>
          <w:szCs w:val="24"/>
          <w:lang w:val="en-US"/>
        </w:rPr>
        <w:t xml:space="preserve">, the single-prompt screening was rather overinclusive with a specificity of .743. These resemble the results we found when title and abstract records were included in 4 out of 6 prompts.     </w:t>
      </w:r>
    </w:p>
    <w:p w14:paraId="384D3B6F" w14:textId="6F4F2915" w:rsidR="007674A2" w:rsidRPr="00A449F4" w:rsidRDefault="00C75D10" w:rsidP="00D45476">
      <w:pPr>
        <w:spacing w:after="0" w:line="360" w:lineRule="auto"/>
        <w:ind w:firstLine="1304"/>
        <w:jc w:val="both"/>
        <w:rPr>
          <w:rFonts w:cs="Times New Roman"/>
          <w:szCs w:val="24"/>
          <w:lang w:val="en-US"/>
        </w:rPr>
      </w:pPr>
      <w:r>
        <w:rPr>
          <w:rFonts w:cs="Times New Roman"/>
          <w:szCs w:val="24"/>
          <w:lang w:val="en-US"/>
        </w:rPr>
        <w:lastRenderedPageBreak/>
        <w:t xml:space="preserve">As can be seen in Table </w:t>
      </w:r>
      <w:r w:rsidR="00186048">
        <w:rPr>
          <w:rFonts w:cs="Times New Roman"/>
          <w:szCs w:val="24"/>
          <w:lang w:val="en-US"/>
        </w:rPr>
        <w:t>3</w:t>
      </w:r>
      <w:r>
        <w:rPr>
          <w:rFonts w:cs="Times New Roman"/>
          <w:szCs w:val="24"/>
          <w:lang w:val="en-US"/>
        </w:rPr>
        <w:t>, w</w:t>
      </w:r>
      <w:r w:rsidR="0060422B">
        <w:rPr>
          <w:rFonts w:cs="Times New Roman"/>
          <w:szCs w:val="24"/>
          <w:lang w:val="en-US"/>
        </w:rPr>
        <w:t>hen</w:t>
      </w:r>
      <w:r>
        <w:rPr>
          <w:rFonts w:cs="Times New Roman"/>
          <w:szCs w:val="24"/>
          <w:lang w:val="en-US"/>
        </w:rPr>
        <w:t xml:space="preserve"> setting a more inclusive threshold</w:t>
      </w:r>
      <w:r w:rsidR="00186048">
        <w:rPr>
          <w:rFonts w:cs="Times New Roman"/>
          <w:szCs w:val="24"/>
          <w:lang w:val="en-US"/>
        </w:rPr>
        <w:t xml:space="preserve"> (i.e., the study records was included in 3 out of 6 prompts)</w:t>
      </w:r>
      <w:r w:rsidR="0060422B">
        <w:rPr>
          <w:rFonts w:cs="Times New Roman"/>
          <w:szCs w:val="24"/>
          <w:lang w:val="en-US"/>
        </w:rPr>
        <w:t xml:space="preserve">, the model was able to reach a recall of </w:t>
      </w:r>
      <w:r w:rsidR="00D54184">
        <w:rPr>
          <w:rFonts w:cs="Times New Roman"/>
          <w:szCs w:val="24"/>
          <w:lang w:val="en-US"/>
        </w:rPr>
        <w:t>0.</w:t>
      </w:r>
      <w:r w:rsidR="0060422B">
        <w:rPr>
          <w:rFonts w:cs="Times New Roman"/>
          <w:szCs w:val="24"/>
          <w:lang w:val="en-US"/>
        </w:rPr>
        <w:t>95, but the specificity was</w:t>
      </w:r>
      <w:r w:rsidR="00D54184">
        <w:rPr>
          <w:rFonts w:cs="Times New Roman"/>
          <w:szCs w:val="24"/>
          <w:lang w:val="en-US"/>
        </w:rPr>
        <w:t xml:space="preserve"> then</w:t>
      </w:r>
      <w:r w:rsidR="0060422B">
        <w:rPr>
          <w:rFonts w:cs="Times New Roman"/>
          <w:szCs w:val="24"/>
          <w:lang w:val="en-US"/>
        </w:rPr>
        <w:t xml:space="preserve"> quite low, that is </w:t>
      </w:r>
      <w:r w:rsidR="00D54184">
        <w:rPr>
          <w:rFonts w:cs="Times New Roman"/>
          <w:szCs w:val="24"/>
          <w:lang w:val="en-US"/>
        </w:rPr>
        <w:t>0.</w:t>
      </w:r>
      <w:r w:rsidR="0060422B">
        <w:rPr>
          <w:rFonts w:cs="Times New Roman"/>
          <w:szCs w:val="24"/>
          <w:lang w:val="en-US"/>
        </w:rPr>
        <w:t>67</w:t>
      </w:r>
      <w:r w:rsidR="00D54184">
        <w:rPr>
          <w:rFonts w:cs="Times New Roman"/>
          <w:szCs w:val="24"/>
          <w:lang w:val="en-US"/>
        </w:rPr>
        <w:t>, leaving a rather high number of title and abstract records to be double-checked by human screeners</w:t>
      </w:r>
      <w:r w:rsidR="00C944FB">
        <w:rPr>
          <w:rFonts w:cs="Times New Roman"/>
          <w:szCs w:val="24"/>
          <w:lang w:val="en-US"/>
        </w:rPr>
        <w:t>. Yet, i</w:t>
      </w:r>
      <w:r w:rsidR="0060422B">
        <w:rPr>
          <w:rFonts w:cs="Times New Roman"/>
          <w:szCs w:val="24"/>
          <w:lang w:val="en-US"/>
        </w:rPr>
        <w:t>f this approach was used it could safely reduce the total screening workload</w:t>
      </w:r>
      <w:r w:rsidR="007674A2">
        <w:rPr>
          <w:rFonts w:cs="Times New Roman"/>
          <w:szCs w:val="24"/>
          <w:lang w:val="en-US"/>
        </w:rPr>
        <w:t xml:space="preserve">. </w:t>
      </w:r>
    </w:p>
    <w:p w14:paraId="3888B32F" w14:textId="3756973E" w:rsidR="00D5602B" w:rsidRPr="00065E3A" w:rsidRDefault="00D5602B" w:rsidP="006F63D8">
      <w:pPr>
        <w:spacing w:after="0" w:line="360" w:lineRule="auto"/>
        <w:rPr>
          <w:lang w:val="en-US"/>
        </w:rPr>
      </w:pPr>
      <w:r w:rsidRPr="00065E3A">
        <w:rPr>
          <w:lang w:val="en-US"/>
        </w:rPr>
        <w:t>T</w:t>
      </w:r>
      <w:r w:rsidR="00065E3A">
        <w:rPr>
          <w:lang w:val="en-US"/>
        </w:rPr>
        <w:t>ABLE</w:t>
      </w:r>
      <w:r w:rsidRPr="00065E3A">
        <w:rPr>
          <w:lang w:val="en-US"/>
        </w:rPr>
        <w:t xml:space="preserve"> </w:t>
      </w:r>
      <w:r w:rsidR="00111CFA">
        <w:rPr>
          <w:lang w:val="en-US"/>
        </w:rPr>
        <w:t>3</w:t>
      </w:r>
      <w:r w:rsidRPr="00065E3A">
        <w:rPr>
          <w:lang w:val="en-US"/>
        </w:rPr>
        <w:t xml:space="preserve">: </w:t>
      </w:r>
      <w:r w:rsidRPr="0086604F">
        <w:rPr>
          <w:i/>
          <w:lang w:val="en-US"/>
        </w:rPr>
        <w:t xml:space="preserve">Results of the </w:t>
      </w:r>
      <w:r w:rsidR="00C944FB" w:rsidRPr="0086604F">
        <w:rPr>
          <w:i/>
          <w:lang w:val="en-US"/>
        </w:rPr>
        <w:t>three</w:t>
      </w:r>
      <w:r w:rsidRPr="0086604F">
        <w:rPr>
          <w:i/>
          <w:lang w:val="en-US"/>
        </w:rPr>
        <w:t xml:space="preserve"> classifier experiments</w:t>
      </w:r>
    </w:p>
    <w:tbl>
      <w:tblPr>
        <w:tblStyle w:val="TableGrid"/>
        <w:tblW w:w="9580" w:type="dxa"/>
        <w:tblLook w:val="04A0" w:firstRow="1" w:lastRow="0" w:firstColumn="1" w:lastColumn="0" w:noHBand="0" w:noVBand="1"/>
      </w:tblPr>
      <w:tblGrid>
        <w:gridCol w:w="2694"/>
        <w:gridCol w:w="772"/>
        <w:gridCol w:w="1488"/>
        <w:gridCol w:w="1520"/>
        <w:gridCol w:w="1900"/>
        <w:gridCol w:w="1206"/>
      </w:tblGrid>
      <w:tr w:rsidR="007263A3" w14:paraId="3F11DCD1" w14:textId="77777777" w:rsidTr="00E26D8A">
        <w:trPr>
          <w:trHeight w:val="449"/>
        </w:trPr>
        <w:tc>
          <w:tcPr>
            <w:tcW w:w="2694" w:type="dxa"/>
            <w:tcBorders>
              <w:left w:val="nil"/>
              <w:bottom w:val="single" w:sz="4" w:space="0" w:color="auto"/>
              <w:right w:val="nil"/>
            </w:tcBorders>
          </w:tcPr>
          <w:p w14:paraId="6011BFEC" w14:textId="77777777" w:rsidR="007263A3" w:rsidRPr="008D1FE3" w:rsidRDefault="007263A3" w:rsidP="00D5602B">
            <w:pPr>
              <w:rPr>
                <w:rFonts w:cs="Times New Roman"/>
                <w:b/>
                <w:sz w:val="20"/>
                <w:szCs w:val="20"/>
                <w:lang w:val="en-US"/>
              </w:rPr>
            </w:pPr>
            <w:r w:rsidRPr="008D1FE3">
              <w:rPr>
                <w:rFonts w:cs="Times New Roman"/>
                <w:b/>
                <w:sz w:val="20"/>
                <w:szCs w:val="20"/>
                <w:lang w:val="en-US"/>
              </w:rPr>
              <w:t>Review</w:t>
            </w:r>
          </w:p>
          <w:p w14:paraId="23FC9B1A" w14:textId="77777777" w:rsidR="007263A3" w:rsidRPr="008D1FE3" w:rsidRDefault="007263A3" w:rsidP="00D5602B">
            <w:pPr>
              <w:ind w:firstLine="179"/>
              <w:rPr>
                <w:rFonts w:cs="Times New Roman"/>
                <w:b/>
                <w:sz w:val="20"/>
                <w:szCs w:val="20"/>
                <w:lang w:val="en-US"/>
              </w:rPr>
            </w:pPr>
            <w:r w:rsidRPr="008D1FE3">
              <w:rPr>
                <w:rFonts w:cs="Times New Roman"/>
                <w:b/>
                <w:sz w:val="20"/>
                <w:szCs w:val="20"/>
                <w:lang w:val="en-US"/>
              </w:rPr>
              <w:t>Model</w:t>
            </w:r>
          </w:p>
        </w:tc>
        <w:tc>
          <w:tcPr>
            <w:tcW w:w="772" w:type="dxa"/>
            <w:tcBorders>
              <w:left w:val="nil"/>
              <w:bottom w:val="single" w:sz="4" w:space="0" w:color="auto"/>
              <w:right w:val="nil"/>
            </w:tcBorders>
          </w:tcPr>
          <w:p w14:paraId="2CD6EA2C" w14:textId="70BEAD62" w:rsidR="00066807" w:rsidRPr="008D1FE3" w:rsidRDefault="007263A3" w:rsidP="00D5602B">
            <w:pPr>
              <w:rPr>
                <w:rFonts w:cs="Times New Roman"/>
                <w:b/>
                <w:sz w:val="20"/>
                <w:szCs w:val="20"/>
                <w:lang w:val="en-US"/>
              </w:rPr>
            </w:pPr>
            <w:r w:rsidRPr="008D1FE3">
              <w:rPr>
                <w:rFonts w:cs="Times New Roman"/>
                <w:b/>
                <w:sz w:val="20"/>
                <w:szCs w:val="20"/>
                <w:lang w:val="en-US"/>
              </w:rPr>
              <w:t>Reps</w:t>
            </w:r>
          </w:p>
        </w:tc>
        <w:tc>
          <w:tcPr>
            <w:tcW w:w="1488" w:type="dxa"/>
            <w:tcBorders>
              <w:left w:val="nil"/>
              <w:bottom w:val="single" w:sz="4" w:space="0" w:color="auto"/>
              <w:right w:val="nil"/>
            </w:tcBorders>
          </w:tcPr>
          <w:p w14:paraId="3DEC467D" w14:textId="77777777" w:rsidR="007263A3" w:rsidRDefault="007263A3" w:rsidP="00D5602B">
            <w:pPr>
              <w:rPr>
                <w:rFonts w:cs="Times New Roman"/>
                <w:b/>
                <w:sz w:val="20"/>
                <w:szCs w:val="20"/>
                <w:lang w:val="en-US"/>
              </w:rPr>
            </w:pPr>
            <w:r w:rsidRPr="008D1FE3">
              <w:rPr>
                <w:rFonts w:cs="Times New Roman"/>
                <w:b/>
                <w:sz w:val="20"/>
                <w:szCs w:val="20"/>
                <w:lang w:val="en-US"/>
              </w:rPr>
              <w:t xml:space="preserve">Recall </w:t>
            </w:r>
          </w:p>
          <w:p w14:paraId="451E49E4" w14:textId="5E81010A" w:rsidR="007757A8" w:rsidRPr="00D45476" w:rsidRDefault="00E6155E" w:rsidP="00D5602B">
            <w:pPr>
              <w:rPr>
                <w:rFonts w:cs="Times New Roman"/>
                <w:b/>
                <w:sz w:val="20"/>
                <w:szCs w:val="20"/>
                <w:lang w:val="en-US"/>
              </w:rPr>
            </w:pPr>
            <w:r>
              <w:rPr>
                <w:rFonts w:cs="Times New Roman"/>
                <w:b/>
                <w:sz w:val="20"/>
                <w:szCs w:val="20"/>
                <w:lang w:val="en-US"/>
              </w:rPr>
              <w:t>TP/(TP + FN)</w:t>
            </w:r>
          </w:p>
        </w:tc>
        <w:tc>
          <w:tcPr>
            <w:tcW w:w="1520" w:type="dxa"/>
            <w:tcBorders>
              <w:left w:val="nil"/>
              <w:bottom w:val="single" w:sz="4" w:space="0" w:color="auto"/>
              <w:right w:val="nil"/>
            </w:tcBorders>
          </w:tcPr>
          <w:p w14:paraId="45467B71" w14:textId="77777777" w:rsidR="007263A3" w:rsidRDefault="007263A3" w:rsidP="00D5602B">
            <w:pPr>
              <w:rPr>
                <w:rFonts w:cs="Times New Roman"/>
                <w:b/>
                <w:sz w:val="20"/>
                <w:szCs w:val="20"/>
                <w:lang w:val="en-US"/>
              </w:rPr>
            </w:pPr>
            <w:r w:rsidRPr="008D1FE3">
              <w:rPr>
                <w:rFonts w:cs="Times New Roman"/>
                <w:b/>
                <w:sz w:val="20"/>
                <w:szCs w:val="20"/>
                <w:lang w:val="en-US"/>
              </w:rPr>
              <w:t xml:space="preserve">Specificity </w:t>
            </w:r>
          </w:p>
          <w:p w14:paraId="0D70D771" w14:textId="738711D3" w:rsidR="00E6155E" w:rsidRPr="00D45476" w:rsidRDefault="00E6155E" w:rsidP="00D5602B">
            <w:pPr>
              <w:rPr>
                <w:rFonts w:cs="Times New Roman"/>
                <w:b/>
                <w:sz w:val="20"/>
                <w:szCs w:val="20"/>
                <w:lang w:val="en-US"/>
              </w:rPr>
            </w:pPr>
            <w:r>
              <w:rPr>
                <w:rFonts w:cs="Times New Roman"/>
                <w:b/>
                <w:sz w:val="20"/>
                <w:szCs w:val="20"/>
                <w:lang w:val="en-US"/>
              </w:rPr>
              <w:t>TN/(TN + FP)</w:t>
            </w:r>
          </w:p>
        </w:tc>
        <w:tc>
          <w:tcPr>
            <w:tcW w:w="1900" w:type="dxa"/>
            <w:tcBorders>
              <w:left w:val="nil"/>
              <w:bottom w:val="single" w:sz="4" w:space="0" w:color="auto"/>
              <w:right w:val="nil"/>
            </w:tcBorders>
          </w:tcPr>
          <w:p w14:paraId="31C74C77" w14:textId="77777777" w:rsidR="007263A3" w:rsidRDefault="007263A3" w:rsidP="00D5602B">
            <w:pPr>
              <w:rPr>
                <w:rFonts w:cs="Times New Roman"/>
                <w:b/>
                <w:sz w:val="20"/>
                <w:szCs w:val="20"/>
                <w:lang w:val="en-US"/>
              </w:rPr>
            </w:pPr>
            <w:r w:rsidRPr="008D1FE3">
              <w:rPr>
                <w:rFonts w:cs="Times New Roman"/>
                <w:b/>
                <w:sz w:val="20"/>
                <w:szCs w:val="20"/>
                <w:lang w:val="en-US"/>
              </w:rPr>
              <w:t>Raw agre</w:t>
            </w:r>
            <w:r w:rsidR="00D874B5">
              <w:rPr>
                <w:rFonts w:cs="Times New Roman"/>
                <w:b/>
                <w:sz w:val="20"/>
                <w:szCs w:val="20"/>
                <w:lang w:val="en-US"/>
              </w:rPr>
              <w:t>e</w:t>
            </w:r>
            <w:r w:rsidRPr="008D1FE3">
              <w:rPr>
                <w:rFonts w:cs="Times New Roman"/>
                <w:b/>
                <w:sz w:val="20"/>
                <w:szCs w:val="20"/>
                <w:lang w:val="en-US"/>
              </w:rPr>
              <w:t xml:space="preserve">ment </w:t>
            </w:r>
          </w:p>
          <w:p w14:paraId="2349F2EE" w14:textId="10863A26" w:rsidR="00E6155E" w:rsidRPr="00E6155E" w:rsidRDefault="00E6155E" w:rsidP="00D5602B">
            <w:pPr>
              <w:rPr>
                <w:rFonts w:cs="Times New Roman"/>
                <w:b/>
                <w:sz w:val="20"/>
                <w:szCs w:val="20"/>
                <w:vertAlign w:val="superscript"/>
                <w:lang w:val="en-US"/>
              </w:rPr>
            </w:pPr>
            <w:r>
              <w:rPr>
                <w:rFonts w:cs="Times New Roman"/>
                <w:b/>
                <w:sz w:val="20"/>
                <w:szCs w:val="20"/>
                <w:lang w:val="en-US"/>
              </w:rPr>
              <w:t>(TP + TN)/N</w:t>
            </w:r>
            <w:r>
              <w:rPr>
                <w:rFonts w:cs="Times New Roman"/>
                <w:b/>
                <w:sz w:val="20"/>
                <w:szCs w:val="20"/>
                <w:vertAlign w:val="superscript"/>
                <w:lang w:val="en-US"/>
              </w:rPr>
              <w:t>a</w:t>
            </w:r>
          </w:p>
        </w:tc>
        <w:tc>
          <w:tcPr>
            <w:tcW w:w="1206" w:type="dxa"/>
            <w:tcBorders>
              <w:left w:val="nil"/>
              <w:bottom w:val="single" w:sz="4" w:space="0" w:color="auto"/>
              <w:right w:val="nil"/>
            </w:tcBorders>
          </w:tcPr>
          <w:p w14:paraId="04D0ADC9" w14:textId="0BCE58F4" w:rsidR="007263A3" w:rsidRPr="008D1FE3" w:rsidRDefault="007263A3" w:rsidP="00D5602B">
            <w:pPr>
              <w:rPr>
                <w:rFonts w:cs="Times New Roman"/>
                <w:b/>
                <w:sz w:val="20"/>
                <w:szCs w:val="20"/>
                <w:lang w:val="en-US"/>
              </w:rPr>
            </w:pPr>
            <w:r w:rsidRPr="008D1FE3">
              <w:rPr>
                <w:rFonts w:cs="Times New Roman"/>
                <w:b/>
                <w:sz w:val="20"/>
                <w:szCs w:val="20"/>
                <w:lang w:val="en-US"/>
              </w:rPr>
              <w:t xml:space="preserve">bAcc </w:t>
            </w:r>
          </w:p>
        </w:tc>
      </w:tr>
      <w:tr w:rsidR="007263A3" w14:paraId="02340728" w14:textId="77777777" w:rsidTr="00E26D8A">
        <w:trPr>
          <w:trHeight w:val="344"/>
        </w:trPr>
        <w:tc>
          <w:tcPr>
            <w:tcW w:w="2694" w:type="dxa"/>
            <w:tcBorders>
              <w:left w:val="nil"/>
              <w:bottom w:val="nil"/>
              <w:right w:val="nil"/>
            </w:tcBorders>
          </w:tcPr>
          <w:p w14:paraId="2B5123FB" w14:textId="77777777" w:rsidR="007263A3" w:rsidRPr="008D1FE3" w:rsidRDefault="007263A3" w:rsidP="00D5602B">
            <w:pPr>
              <w:rPr>
                <w:rFonts w:cs="Times New Roman"/>
                <w:i/>
                <w:sz w:val="20"/>
                <w:szCs w:val="20"/>
                <w:lang w:val="en-US"/>
              </w:rPr>
            </w:pPr>
            <w:r w:rsidRPr="008D1FE3">
              <w:rPr>
                <w:rFonts w:cs="Times New Roman"/>
                <w:i/>
                <w:sz w:val="20"/>
                <w:szCs w:val="20"/>
                <w:lang w:val="en-US"/>
              </w:rPr>
              <w:t>FFT</w:t>
            </w:r>
          </w:p>
        </w:tc>
        <w:tc>
          <w:tcPr>
            <w:tcW w:w="772" w:type="dxa"/>
            <w:tcBorders>
              <w:top w:val="single" w:sz="4" w:space="0" w:color="auto"/>
              <w:left w:val="nil"/>
              <w:bottom w:val="nil"/>
              <w:right w:val="nil"/>
            </w:tcBorders>
          </w:tcPr>
          <w:p w14:paraId="62DE16CB" w14:textId="77777777" w:rsidR="007263A3" w:rsidRPr="008D1FE3" w:rsidRDefault="007263A3" w:rsidP="00D5602B">
            <w:pPr>
              <w:rPr>
                <w:rFonts w:cs="Times New Roman"/>
                <w:sz w:val="20"/>
                <w:szCs w:val="20"/>
                <w:lang w:val="en-US"/>
              </w:rPr>
            </w:pPr>
          </w:p>
        </w:tc>
        <w:tc>
          <w:tcPr>
            <w:tcW w:w="1488" w:type="dxa"/>
            <w:tcBorders>
              <w:left w:val="nil"/>
              <w:bottom w:val="nil"/>
              <w:right w:val="nil"/>
            </w:tcBorders>
          </w:tcPr>
          <w:p w14:paraId="7D1D55F0" w14:textId="77777777" w:rsidR="007263A3" w:rsidRPr="008D1FE3" w:rsidRDefault="007263A3" w:rsidP="00D5602B">
            <w:pPr>
              <w:rPr>
                <w:rFonts w:cs="Times New Roman"/>
                <w:sz w:val="20"/>
                <w:szCs w:val="20"/>
                <w:lang w:val="en-US"/>
              </w:rPr>
            </w:pPr>
          </w:p>
        </w:tc>
        <w:tc>
          <w:tcPr>
            <w:tcW w:w="1520" w:type="dxa"/>
            <w:tcBorders>
              <w:left w:val="nil"/>
              <w:bottom w:val="nil"/>
              <w:right w:val="nil"/>
            </w:tcBorders>
          </w:tcPr>
          <w:p w14:paraId="6976E37A" w14:textId="77777777" w:rsidR="007263A3" w:rsidRPr="008D1FE3" w:rsidRDefault="007263A3" w:rsidP="00D5602B">
            <w:pPr>
              <w:rPr>
                <w:rFonts w:cs="Times New Roman"/>
                <w:sz w:val="20"/>
                <w:szCs w:val="20"/>
                <w:lang w:val="en-US"/>
              </w:rPr>
            </w:pPr>
          </w:p>
        </w:tc>
        <w:tc>
          <w:tcPr>
            <w:tcW w:w="1900" w:type="dxa"/>
            <w:tcBorders>
              <w:left w:val="nil"/>
              <w:bottom w:val="nil"/>
              <w:right w:val="nil"/>
            </w:tcBorders>
          </w:tcPr>
          <w:p w14:paraId="1101B2F0" w14:textId="77777777" w:rsidR="007263A3" w:rsidRPr="008D1FE3" w:rsidRDefault="007263A3" w:rsidP="00D5602B">
            <w:pPr>
              <w:rPr>
                <w:rFonts w:cs="Times New Roman"/>
                <w:sz w:val="20"/>
                <w:szCs w:val="20"/>
                <w:lang w:val="en-US"/>
              </w:rPr>
            </w:pPr>
          </w:p>
        </w:tc>
        <w:tc>
          <w:tcPr>
            <w:tcW w:w="1206" w:type="dxa"/>
            <w:tcBorders>
              <w:left w:val="nil"/>
              <w:bottom w:val="nil"/>
              <w:right w:val="nil"/>
            </w:tcBorders>
          </w:tcPr>
          <w:p w14:paraId="093A5F15" w14:textId="77777777" w:rsidR="007263A3" w:rsidRPr="008D1FE3" w:rsidRDefault="007263A3" w:rsidP="00D5602B">
            <w:pPr>
              <w:rPr>
                <w:rFonts w:cs="Times New Roman"/>
                <w:sz w:val="20"/>
                <w:szCs w:val="20"/>
                <w:lang w:val="en-US"/>
              </w:rPr>
            </w:pPr>
          </w:p>
        </w:tc>
      </w:tr>
      <w:tr w:rsidR="007263A3" w14:paraId="2EDFC57A" w14:textId="77777777" w:rsidTr="00E26D8A">
        <w:trPr>
          <w:trHeight w:val="572"/>
        </w:trPr>
        <w:tc>
          <w:tcPr>
            <w:tcW w:w="2694" w:type="dxa"/>
            <w:tcBorders>
              <w:top w:val="nil"/>
              <w:left w:val="nil"/>
              <w:bottom w:val="nil"/>
              <w:right w:val="nil"/>
            </w:tcBorders>
          </w:tcPr>
          <w:p w14:paraId="21033F1B" w14:textId="6F323571"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-3.5-turbo-0613</w:t>
            </w:r>
          </w:p>
          <w:p w14:paraId="1498C3C8" w14:textId="0ABE913F" w:rsidR="007263A3" w:rsidRPr="008D1FE3" w:rsidRDefault="007263A3" w:rsidP="00D5602B">
            <w:pPr>
              <w:ind w:firstLine="164"/>
              <w:rPr>
                <w:rFonts w:cs="Times New Roman"/>
                <w:sz w:val="20"/>
                <w:szCs w:val="20"/>
                <w:lang w:val="en-US"/>
              </w:rPr>
            </w:pPr>
            <w:r w:rsidRPr="008D1FE3">
              <w:rPr>
                <w:rFonts w:cs="Times New Roman"/>
                <w:sz w:val="20"/>
                <w:szCs w:val="20"/>
                <w:lang w:val="en-US"/>
              </w:rPr>
              <w:t xml:space="preserve">(incl. prop </w:t>
            </w:r>
            <m:oMath>
              <m:r>
                <w:rPr>
                  <w:rFonts w:ascii="Cambria Math" w:hAnsi="Cambria Math" w:cs="Times New Roman"/>
                  <w:sz w:val="20"/>
                  <w:szCs w:val="20"/>
                  <w:lang w:val="en-US"/>
                </w:rPr>
                <m:t>≤</m:t>
              </m:r>
            </m:oMath>
            <w:r w:rsidRPr="008D1FE3">
              <w:rPr>
                <w:rFonts w:cs="Times New Roman"/>
                <w:sz w:val="20"/>
                <w:szCs w:val="20"/>
                <w:lang w:val="en-US"/>
              </w:rPr>
              <w:t xml:space="preserve"> .</w:t>
            </w:r>
            <w:r w:rsidR="00514F04">
              <w:rPr>
                <w:rFonts w:cs="Times New Roman"/>
                <w:sz w:val="20"/>
                <w:szCs w:val="20"/>
                <w:lang w:val="en-US"/>
              </w:rPr>
              <w:t>5</w:t>
            </w:r>
            <w:r w:rsidRPr="008D1FE3">
              <w:rPr>
                <w:rFonts w:cs="Times New Roman"/>
                <w:sz w:val="20"/>
                <w:szCs w:val="20"/>
                <w:lang w:val="en-US"/>
              </w:rPr>
              <w:t>)</w:t>
            </w:r>
          </w:p>
        </w:tc>
        <w:tc>
          <w:tcPr>
            <w:tcW w:w="772" w:type="dxa"/>
            <w:tcBorders>
              <w:top w:val="nil"/>
              <w:left w:val="nil"/>
              <w:bottom w:val="nil"/>
              <w:right w:val="nil"/>
            </w:tcBorders>
          </w:tcPr>
          <w:p w14:paraId="439B9963"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43583A9D" w14:textId="2E5840E6" w:rsidR="007263A3" w:rsidRPr="008D1FE3" w:rsidRDefault="00824BFF" w:rsidP="00D5602B">
            <w:pPr>
              <w:jc w:val="center"/>
              <w:rPr>
                <w:rFonts w:cs="Times New Roman"/>
                <w:sz w:val="20"/>
                <w:szCs w:val="20"/>
                <w:lang w:val="en-US"/>
              </w:rPr>
            </w:pPr>
            <w:r>
              <w:rPr>
                <w:rFonts w:cs="Times New Roman"/>
                <w:sz w:val="20"/>
                <w:szCs w:val="20"/>
                <w:lang w:val="en-US"/>
              </w:rPr>
              <w:t>.</w:t>
            </w:r>
            <w:r w:rsidR="00514F04">
              <w:rPr>
                <w:rFonts w:cs="Times New Roman"/>
                <w:sz w:val="20"/>
                <w:szCs w:val="20"/>
                <w:lang w:val="en-US"/>
              </w:rPr>
              <w:t>699</w:t>
            </w:r>
          </w:p>
          <w:p w14:paraId="2ACD7619" w14:textId="531AD19B" w:rsidR="007263A3" w:rsidRPr="008D1FE3" w:rsidRDefault="007263A3" w:rsidP="00D5602B">
            <w:pPr>
              <w:jc w:val="center"/>
              <w:rPr>
                <w:rFonts w:cs="Times New Roman"/>
                <w:sz w:val="20"/>
                <w:szCs w:val="20"/>
                <w:lang w:val="en-US"/>
              </w:rPr>
            </w:pPr>
            <w:r w:rsidRPr="008D1FE3">
              <w:rPr>
                <w:rFonts w:cs="Times New Roman"/>
                <w:sz w:val="20"/>
                <w:szCs w:val="20"/>
              </w:rPr>
              <w:t>(4</w:t>
            </w:r>
            <w:r w:rsidR="00514F04">
              <w:rPr>
                <w:rFonts w:cs="Times New Roman"/>
                <w:sz w:val="20"/>
                <w:szCs w:val="20"/>
              </w:rPr>
              <w:t>8</w:t>
            </w:r>
            <w:r w:rsidRPr="008D1FE3">
              <w:rPr>
                <w:rFonts w:cs="Times New Roman"/>
                <w:sz w:val="20"/>
                <w:szCs w:val="20"/>
              </w:rPr>
              <w:t>/69)</w:t>
            </w:r>
          </w:p>
        </w:tc>
        <w:tc>
          <w:tcPr>
            <w:tcW w:w="1520" w:type="dxa"/>
            <w:tcBorders>
              <w:top w:val="nil"/>
              <w:left w:val="nil"/>
              <w:bottom w:val="nil"/>
              <w:right w:val="nil"/>
            </w:tcBorders>
          </w:tcPr>
          <w:p w14:paraId="2738677D" w14:textId="1D850791"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w:t>
            </w:r>
            <w:r w:rsidR="00514F04">
              <w:rPr>
                <w:rFonts w:cs="Times New Roman"/>
                <w:sz w:val="20"/>
                <w:szCs w:val="20"/>
              </w:rPr>
              <w:t>61</w:t>
            </w:r>
          </w:p>
          <w:p w14:paraId="39E6E80C" w14:textId="5DC84254" w:rsidR="007263A3" w:rsidRPr="008D1FE3" w:rsidRDefault="007263A3" w:rsidP="00D5602B">
            <w:pPr>
              <w:jc w:val="center"/>
              <w:rPr>
                <w:rFonts w:cs="Times New Roman"/>
                <w:sz w:val="20"/>
                <w:szCs w:val="20"/>
                <w:lang w:val="en-US"/>
              </w:rPr>
            </w:pPr>
            <w:r w:rsidRPr="008D1FE3">
              <w:rPr>
                <w:rFonts w:cs="Times New Roman"/>
                <w:sz w:val="20"/>
                <w:szCs w:val="20"/>
              </w:rPr>
              <w:t>(3</w:t>
            </w:r>
            <w:r w:rsidR="00514F04">
              <w:rPr>
                <w:rFonts w:cs="Times New Roman"/>
                <w:sz w:val="20"/>
                <w:szCs w:val="20"/>
              </w:rPr>
              <w:t>906</w:t>
            </w:r>
            <w:r w:rsidRPr="008D1FE3">
              <w:rPr>
                <w:rFonts w:cs="Times New Roman"/>
                <w:sz w:val="20"/>
                <w:szCs w:val="20"/>
              </w:rPr>
              <w:t>/4066)</w:t>
            </w:r>
          </w:p>
        </w:tc>
        <w:tc>
          <w:tcPr>
            <w:tcW w:w="1900" w:type="dxa"/>
            <w:tcBorders>
              <w:top w:val="nil"/>
              <w:left w:val="nil"/>
              <w:bottom w:val="nil"/>
              <w:right w:val="nil"/>
            </w:tcBorders>
          </w:tcPr>
          <w:p w14:paraId="6A60F2B1" w14:textId="37EE6974"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95</w:t>
            </w:r>
            <w:r w:rsidR="00514F04">
              <w:rPr>
                <w:rFonts w:cs="Times New Roman"/>
                <w:sz w:val="20"/>
                <w:szCs w:val="20"/>
                <w:lang w:val="en-US"/>
              </w:rPr>
              <w:t>6</w:t>
            </w:r>
          </w:p>
          <w:p w14:paraId="244B6471" w14:textId="353B7D73" w:rsidR="007263A3" w:rsidRPr="008D1FE3" w:rsidRDefault="007263A3" w:rsidP="00D5602B">
            <w:pPr>
              <w:jc w:val="center"/>
              <w:rPr>
                <w:rFonts w:cs="Times New Roman"/>
                <w:sz w:val="20"/>
                <w:szCs w:val="20"/>
                <w:lang w:val="en-US"/>
              </w:rPr>
            </w:pPr>
            <w:r w:rsidRPr="008D1FE3">
              <w:rPr>
                <w:rFonts w:cs="Times New Roman"/>
                <w:sz w:val="20"/>
                <w:szCs w:val="20"/>
                <w:lang w:val="en-US"/>
              </w:rPr>
              <w:t>(39</w:t>
            </w:r>
            <w:r w:rsidR="00514F04">
              <w:rPr>
                <w:rFonts w:cs="Times New Roman"/>
                <w:sz w:val="20"/>
                <w:szCs w:val="20"/>
                <w:lang w:val="en-US"/>
              </w:rPr>
              <w:t>54</w:t>
            </w:r>
            <w:r w:rsidRPr="008D1FE3">
              <w:rPr>
                <w:rFonts w:cs="Times New Roman"/>
                <w:sz w:val="20"/>
                <w:szCs w:val="20"/>
                <w:lang w:val="en-US"/>
              </w:rPr>
              <w:t>/4135)</w:t>
            </w:r>
          </w:p>
        </w:tc>
        <w:tc>
          <w:tcPr>
            <w:tcW w:w="1206" w:type="dxa"/>
            <w:tcBorders>
              <w:top w:val="nil"/>
              <w:left w:val="nil"/>
              <w:bottom w:val="nil"/>
              <w:right w:val="nil"/>
            </w:tcBorders>
          </w:tcPr>
          <w:p w14:paraId="7B590B5A" w14:textId="270E461E"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8</w:t>
            </w:r>
            <w:r w:rsidR="00514F04">
              <w:rPr>
                <w:rFonts w:cs="Times New Roman"/>
                <w:sz w:val="20"/>
                <w:szCs w:val="20"/>
                <w:lang w:val="en-US"/>
              </w:rPr>
              <w:t>28</w:t>
            </w:r>
          </w:p>
        </w:tc>
      </w:tr>
      <w:tr w:rsidR="007263A3" w14:paraId="23CF56C8" w14:textId="77777777" w:rsidTr="00D45476">
        <w:trPr>
          <w:trHeight w:val="596"/>
        </w:trPr>
        <w:tc>
          <w:tcPr>
            <w:tcW w:w="2694" w:type="dxa"/>
            <w:tcBorders>
              <w:top w:val="nil"/>
              <w:left w:val="nil"/>
              <w:bottom w:val="nil"/>
              <w:right w:val="nil"/>
            </w:tcBorders>
          </w:tcPr>
          <w:p w14:paraId="59A79C9B" w14:textId="65AD5C2D"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-3.5-turbo-0613</w:t>
            </w:r>
          </w:p>
          <w:p w14:paraId="0E2FC47F" w14:textId="0D9A7266" w:rsidR="007263A3" w:rsidRPr="008D1FE3" w:rsidRDefault="007263A3" w:rsidP="00D5602B">
            <w:pPr>
              <w:ind w:firstLine="164"/>
              <w:rPr>
                <w:rFonts w:cs="Times New Roman"/>
                <w:sz w:val="20"/>
                <w:szCs w:val="20"/>
                <w:lang w:val="en-US"/>
              </w:rPr>
            </w:pPr>
            <w:r w:rsidRPr="008D1FE3">
              <w:rPr>
                <w:rFonts w:cs="Times New Roman"/>
                <w:sz w:val="20"/>
                <w:szCs w:val="20"/>
                <w:lang w:val="en-US"/>
              </w:rPr>
              <w:t xml:space="preserve"> (incl. prop </w:t>
            </w:r>
            <m:oMath>
              <m:r>
                <w:rPr>
                  <w:rFonts w:ascii="Cambria Math" w:hAnsi="Cambria Math" w:cs="Times New Roman"/>
                  <w:sz w:val="20"/>
                  <w:szCs w:val="20"/>
                  <w:lang w:val="en-US"/>
                </w:rPr>
                <m:t>≤</m:t>
              </m:r>
            </m:oMath>
            <w:r w:rsidRPr="008D1FE3">
              <w:rPr>
                <w:rFonts w:cs="Times New Roman"/>
                <w:sz w:val="20"/>
                <w:szCs w:val="20"/>
                <w:lang w:val="en-US"/>
              </w:rPr>
              <w:t>.</w:t>
            </w:r>
            <w:r w:rsidR="00514F04">
              <w:rPr>
                <w:rFonts w:cs="Times New Roman"/>
                <w:sz w:val="20"/>
                <w:szCs w:val="20"/>
                <w:lang w:val="en-US"/>
              </w:rPr>
              <w:t>2</w:t>
            </w:r>
            <w:r w:rsidRPr="008D1FE3">
              <w:rPr>
                <w:rFonts w:cs="Times New Roman"/>
                <w:sz w:val="20"/>
                <w:szCs w:val="20"/>
                <w:lang w:val="en-US"/>
              </w:rPr>
              <w:t>)</w:t>
            </w:r>
          </w:p>
        </w:tc>
        <w:tc>
          <w:tcPr>
            <w:tcW w:w="772" w:type="dxa"/>
            <w:tcBorders>
              <w:top w:val="nil"/>
              <w:left w:val="nil"/>
              <w:bottom w:val="nil"/>
              <w:right w:val="nil"/>
            </w:tcBorders>
          </w:tcPr>
          <w:p w14:paraId="5991FBF9"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507C765E" w14:textId="13F08715"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812</w:t>
            </w:r>
          </w:p>
          <w:p w14:paraId="51D5D81A" w14:textId="77777777" w:rsidR="007263A3" w:rsidRPr="008D1FE3" w:rsidRDefault="007263A3" w:rsidP="00D5602B">
            <w:pPr>
              <w:jc w:val="center"/>
              <w:rPr>
                <w:rFonts w:cs="Times New Roman"/>
                <w:sz w:val="20"/>
                <w:szCs w:val="20"/>
                <w:lang w:val="en-US"/>
              </w:rPr>
            </w:pPr>
            <w:r w:rsidRPr="008D1FE3">
              <w:rPr>
                <w:rFonts w:cs="Times New Roman"/>
                <w:sz w:val="20"/>
                <w:szCs w:val="20"/>
              </w:rPr>
              <w:t>(56/69)</w:t>
            </w:r>
          </w:p>
        </w:tc>
        <w:tc>
          <w:tcPr>
            <w:tcW w:w="1520" w:type="dxa"/>
            <w:tcBorders>
              <w:top w:val="nil"/>
              <w:left w:val="nil"/>
              <w:bottom w:val="nil"/>
              <w:right w:val="nil"/>
            </w:tcBorders>
          </w:tcPr>
          <w:p w14:paraId="13D04320" w14:textId="407D6F56"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937</w:t>
            </w:r>
          </w:p>
          <w:p w14:paraId="37ABE8C2" w14:textId="77777777" w:rsidR="007263A3" w:rsidRPr="008D1FE3" w:rsidRDefault="007263A3" w:rsidP="00D5602B">
            <w:pPr>
              <w:jc w:val="center"/>
              <w:rPr>
                <w:rFonts w:cs="Times New Roman"/>
                <w:sz w:val="20"/>
                <w:szCs w:val="20"/>
                <w:lang w:val="en-US"/>
              </w:rPr>
            </w:pPr>
            <w:r w:rsidRPr="008D1FE3">
              <w:rPr>
                <w:rFonts w:cs="Times New Roman"/>
                <w:sz w:val="20"/>
                <w:szCs w:val="20"/>
              </w:rPr>
              <w:t>(3809/4066)</w:t>
            </w:r>
          </w:p>
        </w:tc>
        <w:tc>
          <w:tcPr>
            <w:tcW w:w="1900" w:type="dxa"/>
            <w:tcBorders>
              <w:top w:val="nil"/>
              <w:left w:val="nil"/>
              <w:bottom w:val="nil"/>
              <w:right w:val="nil"/>
            </w:tcBorders>
          </w:tcPr>
          <w:p w14:paraId="590D34EA" w14:textId="20C25F4B"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935</w:t>
            </w:r>
          </w:p>
          <w:p w14:paraId="6AB3D810" w14:textId="77777777" w:rsidR="007263A3" w:rsidRPr="008D1FE3" w:rsidRDefault="007263A3" w:rsidP="00D5602B">
            <w:pPr>
              <w:jc w:val="center"/>
              <w:rPr>
                <w:rFonts w:cs="Times New Roman"/>
                <w:sz w:val="20"/>
                <w:szCs w:val="20"/>
                <w:lang w:val="en-US"/>
              </w:rPr>
            </w:pPr>
            <w:r w:rsidRPr="008D1FE3">
              <w:rPr>
                <w:rFonts w:cs="Times New Roman"/>
                <w:sz w:val="20"/>
                <w:szCs w:val="20"/>
              </w:rPr>
              <w:t>(3865/4135)</w:t>
            </w:r>
          </w:p>
        </w:tc>
        <w:tc>
          <w:tcPr>
            <w:tcW w:w="1206" w:type="dxa"/>
            <w:tcBorders>
              <w:top w:val="nil"/>
              <w:left w:val="nil"/>
              <w:bottom w:val="nil"/>
              <w:right w:val="nil"/>
            </w:tcBorders>
          </w:tcPr>
          <w:p w14:paraId="1074BC9A" w14:textId="7040FFA6"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874</w:t>
            </w:r>
          </w:p>
        </w:tc>
      </w:tr>
      <w:tr w:rsidR="007263A3" w14:paraId="37D130AC" w14:textId="77777777" w:rsidTr="00E26D8A">
        <w:trPr>
          <w:trHeight w:val="464"/>
        </w:trPr>
        <w:tc>
          <w:tcPr>
            <w:tcW w:w="2694" w:type="dxa"/>
            <w:tcBorders>
              <w:top w:val="nil"/>
              <w:left w:val="nil"/>
              <w:bottom w:val="single" w:sz="4" w:space="0" w:color="auto"/>
              <w:right w:val="nil"/>
            </w:tcBorders>
          </w:tcPr>
          <w:p w14:paraId="6440F73E" w14:textId="2B5DC8D4"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-4-0613</w:t>
            </w:r>
          </w:p>
        </w:tc>
        <w:tc>
          <w:tcPr>
            <w:tcW w:w="772" w:type="dxa"/>
            <w:tcBorders>
              <w:top w:val="nil"/>
              <w:left w:val="nil"/>
              <w:bottom w:val="nil"/>
              <w:right w:val="nil"/>
            </w:tcBorders>
          </w:tcPr>
          <w:p w14:paraId="2B59F565"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3527DE70" w14:textId="3ED78D0D"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899</w:t>
            </w:r>
          </w:p>
          <w:p w14:paraId="558D31BF" w14:textId="77777777" w:rsidR="007263A3" w:rsidRPr="008D1FE3" w:rsidRDefault="007263A3" w:rsidP="00D5602B">
            <w:pPr>
              <w:jc w:val="center"/>
              <w:rPr>
                <w:rFonts w:cs="Times New Roman"/>
                <w:sz w:val="20"/>
                <w:szCs w:val="20"/>
                <w:lang w:val="en-US"/>
              </w:rPr>
            </w:pPr>
            <w:r w:rsidRPr="008D1FE3">
              <w:rPr>
                <w:rFonts w:cs="Times New Roman"/>
                <w:sz w:val="20"/>
                <w:szCs w:val="20"/>
              </w:rPr>
              <w:t>(62/69)</w:t>
            </w:r>
          </w:p>
        </w:tc>
        <w:tc>
          <w:tcPr>
            <w:tcW w:w="1520" w:type="dxa"/>
            <w:tcBorders>
              <w:top w:val="nil"/>
              <w:left w:val="nil"/>
              <w:bottom w:val="nil"/>
              <w:right w:val="nil"/>
            </w:tcBorders>
          </w:tcPr>
          <w:p w14:paraId="24BA5C08" w14:textId="58582745"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937</w:t>
            </w:r>
          </w:p>
          <w:p w14:paraId="1C696B1C" w14:textId="77777777" w:rsidR="007263A3" w:rsidRPr="008D1FE3" w:rsidRDefault="007263A3" w:rsidP="00D5602B">
            <w:pPr>
              <w:jc w:val="center"/>
              <w:rPr>
                <w:rFonts w:cs="Times New Roman"/>
                <w:sz w:val="20"/>
                <w:szCs w:val="20"/>
                <w:lang w:val="en-US"/>
              </w:rPr>
            </w:pPr>
            <w:r w:rsidRPr="008D1FE3">
              <w:rPr>
                <w:rFonts w:cs="Times New Roman"/>
                <w:sz w:val="20"/>
                <w:szCs w:val="20"/>
              </w:rPr>
              <w:t>(3810/4066)</w:t>
            </w:r>
          </w:p>
        </w:tc>
        <w:tc>
          <w:tcPr>
            <w:tcW w:w="1900" w:type="dxa"/>
            <w:tcBorders>
              <w:top w:val="nil"/>
              <w:left w:val="nil"/>
              <w:bottom w:val="nil"/>
              <w:right w:val="nil"/>
            </w:tcBorders>
          </w:tcPr>
          <w:p w14:paraId="133EE099" w14:textId="315C8625"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936</w:t>
            </w:r>
          </w:p>
          <w:p w14:paraId="6E3B15BC" w14:textId="77777777" w:rsidR="007263A3" w:rsidRPr="008D1FE3" w:rsidRDefault="007263A3" w:rsidP="00D5602B">
            <w:pPr>
              <w:jc w:val="center"/>
              <w:rPr>
                <w:rFonts w:cs="Times New Roman"/>
                <w:sz w:val="20"/>
                <w:szCs w:val="20"/>
                <w:lang w:val="en-US"/>
              </w:rPr>
            </w:pPr>
            <w:r w:rsidRPr="008D1FE3">
              <w:rPr>
                <w:rFonts w:cs="Times New Roman"/>
                <w:sz w:val="20"/>
                <w:szCs w:val="20"/>
              </w:rPr>
              <w:t>(3872/4135)</w:t>
            </w:r>
          </w:p>
        </w:tc>
        <w:tc>
          <w:tcPr>
            <w:tcW w:w="1206" w:type="dxa"/>
            <w:tcBorders>
              <w:top w:val="nil"/>
              <w:left w:val="nil"/>
              <w:bottom w:val="nil"/>
              <w:right w:val="nil"/>
            </w:tcBorders>
          </w:tcPr>
          <w:p w14:paraId="6BBDCA6D" w14:textId="77BB808E"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918</w:t>
            </w:r>
          </w:p>
        </w:tc>
      </w:tr>
      <w:tr w:rsidR="007263A3" w14:paraId="30448492" w14:textId="77777777" w:rsidTr="00E26D8A">
        <w:trPr>
          <w:trHeight w:val="344"/>
        </w:trPr>
        <w:tc>
          <w:tcPr>
            <w:tcW w:w="2694" w:type="dxa"/>
            <w:tcBorders>
              <w:top w:val="single" w:sz="4" w:space="0" w:color="auto"/>
              <w:left w:val="nil"/>
              <w:bottom w:val="nil"/>
              <w:right w:val="nil"/>
            </w:tcBorders>
          </w:tcPr>
          <w:p w14:paraId="6F451A83" w14:textId="77777777" w:rsidR="007263A3" w:rsidRPr="008D1FE3" w:rsidRDefault="007263A3" w:rsidP="00D5602B">
            <w:pPr>
              <w:rPr>
                <w:rFonts w:cs="Times New Roman"/>
                <w:i/>
                <w:sz w:val="20"/>
                <w:szCs w:val="20"/>
                <w:lang w:val="en-US"/>
              </w:rPr>
            </w:pPr>
            <w:r w:rsidRPr="008D1FE3">
              <w:rPr>
                <w:rFonts w:cs="Times New Roman"/>
                <w:i/>
                <w:sz w:val="20"/>
                <w:szCs w:val="20"/>
                <w:lang w:val="en-US"/>
              </w:rPr>
              <w:t>FRIENDS</w:t>
            </w:r>
          </w:p>
        </w:tc>
        <w:tc>
          <w:tcPr>
            <w:tcW w:w="772" w:type="dxa"/>
            <w:tcBorders>
              <w:top w:val="nil"/>
              <w:left w:val="nil"/>
              <w:bottom w:val="nil"/>
              <w:right w:val="nil"/>
            </w:tcBorders>
          </w:tcPr>
          <w:p w14:paraId="4917003C" w14:textId="77777777" w:rsidR="007263A3" w:rsidRPr="008D1FE3" w:rsidRDefault="007263A3" w:rsidP="00EF31D7">
            <w:pPr>
              <w:jc w:val="center"/>
              <w:rPr>
                <w:rFonts w:cs="Times New Roman"/>
                <w:sz w:val="20"/>
                <w:szCs w:val="20"/>
                <w:lang w:val="en-US"/>
              </w:rPr>
            </w:pPr>
          </w:p>
        </w:tc>
        <w:tc>
          <w:tcPr>
            <w:tcW w:w="1488" w:type="dxa"/>
            <w:tcBorders>
              <w:top w:val="nil"/>
              <w:left w:val="nil"/>
              <w:bottom w:val="nil"/>
              <w:right w:val="nil"/>
            </w:tcBorders>
          </w:tcPr>
          <w:p w14:paraId="1270E653" w14:textId="77777777" w:rsidR="007263A3" w:rsidRPr="008D1FE3" w:rsidRDefault="007263A3" w:rsidP="00D5602B">
            <w:pPr>
              <w:jc w:val="center"/>
              <w:rPr>
                <w:rFonts w:cs="Times New Roman"/>
                <w:sz w:val="20"/>
                <w:szCs w:val="20"/>
                <w:lang w:val="en-US"/>
              </w:rPr>
            </w:pPr>
          </w:p>
        </w:tc>
        <w:tc>
          <w:tcPr>
            <w:tcW w:w="1520" w:type="dxa"/>
            <w:tcBorders>
              <w:top w:val="nil"/>
              <w:left w:val="nil"/>
              <w:bottom w:val="nil"/>
              <w:right w:val="nil"/>
            </w:tcBorders>
          </w:tcPr>
          <w:p w14:paraId="1040C08B" w14:textId="77777777" w:rsidR="007263A3" w:rsidRPr="008D1FE3" w:rsidRDefault="007263A3" w:rsidP="00D5602B">
            <w:pPr>
              <w:jc w:val="center"/>
              <w:rPr>
                <w:rFonts w:cs="Times New Roman"/>
                <w:sz w:val="20"/>
                <w:szCs w:val="20"/>
                <w:lang w:val="en-US"/>
              </w:rPr>
            </w:pPr>
          </w:p>
        </w:tc>
        <w:tc>
          <w:tcPr>
            <w:tcW w:w="1900" w:type="dxa"/>
            <w:tcBorders>
              <w:top w:val="nil"/>
              <w:left w:val="nil"/>
              <w:bottom w:val="nil"/>
              <w:right w:val="nil"/>
            </w:tcBorders>
          </w:tcPr>
          <w:p w14:paraId="1F27456D" w14:textId="77777777" w:rsidR="007263A3" w:rsidRPr="008D1FE3" w:rsidRDefault="007263A3" w:rsidP="00D5602B">
            <w:pPr>
              <w:jc w:val="center"/>
              <w:rPr>
                <w:rFonts w:cs="Times New Roman"/>
                <w:sz w:val="20"/>
                <w:szCs w:val="20"/>
                <w:lang w:val="en-US"/>
              </w:rPr>
            </w:pPr>
          </w:p>
        </w:tc>
        <w:tc>
          <w:tcPr>
            <w:tcW w:w="1206" w:type="dxa"/>
            <w:tcBorders>
              <w:top w:val="nil"/>
              <w:left w:val="nil"/>
              <w:bottom w:val="nil"/>
              <w:right w:val="nil"/>
            </w:tcBorders>
          </w:tcPr>
          <w:p w14:paraId="409F3187" w14:textId="77777777" w:rsidR="007263A3" w:rsidRPr="008D1FE3" w:rsidRDefault="007263A3" w:rsidP="00D5602B">
            <w:pPr>
              <w:jc w:val="center"/>
              <w:rPr>
                <w:rFonts w:cs="Times New Roman"/>
                <w:sz w:val="20"/>
                <w:szCs w:val="20"/>
                <w:lang w:val="en-US"/>
              </w:rPr>
            </w:pPr>
          </w:p>
        </w:tc>
      </w:tr>
      <w:tr w:rsidR="007263A3" w14:paraId="65420711" w14:textId="77777777" w:rsidTr="00E26D8A">
        <w:trPr>
          <w:trHeight w:val="436"/>
        </w:trPr>
        <w:tc>
          <w:tcPr>
            <w:tcW w:w="2694" w:type="dxa"/>
            <w:tcBorders>
              <w:top w:val="nil"/>
              <w:left w:val="nil"/>
              <w:bottom w:val="nil"/>
              <w:right w:val="nil"/>
            </w:tcBorders>
          </w:tcPr>
          <w:p w14:paraId="4F9EA570" w14:textId="66F3294A" w:rsidR="007263A3" w:rsidRPr="008D1FE3" w:rsidRDefault="00EF31D7"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-3.5-turbo-0613</w:t>
            </w:r>
          </w:p>
          <w:p w14:paraId="143D8FB5" w14:textId="296835C6" w:rsidR="007263A3" w:rsidRPr="008D1FE3" w:rsidRDefault="007263A3" w:rsidP="00D5602B">
            <w:pPr>
              <w:ind w:firstLine="164"/>
              <w:rPr>
                <w:rFonts w:cs="Times New Roman"/>
                <w:sz w:val="20"/>
                <w:szCs w:val="20"/>
                <w:lang w:val="en-US"/>
              </w:rPr>
            </w:pPr>
            <w:r w:rsidRPr="008D1FE3">
              <w:rPr>
                <w:rFonts w:cs="Times New Roman"/>
                <w:sz w:val="20"/>
                <w:szCs w:val="20"/>
                <w:lang w:val="en-US"/>
              </w:rPr>
              <w:t xml:space="preserve"> (incl. prop </w:t>
            </w:r>
            <m:oMath>
              <m:r>
                <w:rPr>
                  <w:rFonts w:ascii="Cambria Math" w:hAnsi="Cambria Math" w:cs="Times New Roman"/>
                  <w:sz w:val="20"/>
                  <w:szCs w:val="20"/>
                  <w:lang w:val="en-US"/>
                </w:rPr>
                <m:t>≤</m:t>
              </m:r>
            </m:oMath>
            <w:r w:rsidRPr="008D1FE3">
              <w:rPr>
                <w:rFonts w:cs="Times New Roman"/>
                <w:sz w:val="20"/>
                <w:szCs w:val="20"/>
                <w:lang w:val="en-US"/>
              </w:rPr>
              <w:t xml:space="preserve"> .</w:t>
            </w:r>
            <w:r w:rsidR="00D5602B">
              <w:rPr>
                <w:rFonts w:cs="Times New Roman"/>
                <w:sz w:val="20"/>
                <w:szCs w:val="20"/>
                <w:lang w:val="en-US"/>
              </w:rPr>
              <w:t>5</w:t>
            </w:r>
            <w:r w:rsidRPr="008D1FE3">
              <w:rPr>
                <w:rFonts w:cs="Times New Roman"/>
                <w:sz w:val="20"/>
                <w:szCs w:val="20"/>
                <w:lang w:val="en-US"/>
              </w:rPr>
              <w:t>)</w:t>
            </w:r>
          </w:p>
        </w:tc>
        <w:tc>
          <w:tcPr>
            <w:tcW w:w="772" w:type="dxa"/>
            <w:tcBorders>
              <w:top w:val="nil"/>
              <w:left w:val="nil"/>
              <w:bottom w:val="nil"/>
              <w:right w:val="nil"/>
            </w:tcBorders>
          </w:tcPr>
          <w:p w14:paraId="18BEDA50"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6CC9F472" w14:textId="1983FC3D"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w:t>
            </w:r>
            <w:r w:rsidR="00D5602B">
              <w:rPr>
                <w:rFonts w:cs="Times New Roman"/>
                <w:sz w:val="20"/>
                <w:szCs w:val="20"/>
              </w:rPr>
              <w:t>53</w:t>
            </w:r>
          </w:p>
          <w:p w14:paraId="1AB39AE6" w14:textId="60F14DB5" w:rsidR="007263A3" w:rsidRPr="008D1FE3" w:rsidRDefault="007263A3" w:rsidP="00D5602B">
            <w:pPr>
              <w:jc w:val="center"/>
              <w:rPr>
                <w:rFonts w:cs="Times New Roman"/>
                <w:sz w:val="20"/>
                <w:szCs w:val="20"/>
                <w:lang w:val="en-US"/>
              </w:rPr>
            </w:pPr>
            <w:r w:rsidRPr="008D1FE3">
              <w:rPr>
                <w:rFonts w:cs="Times New Roman"/>
                <w:sz w:val="20"/>
                <w:szCs w:val="20"/>
              </w:rPr>
              <w:t>(6</w:t>
            </w:r>
            <w:r w:rsidR="00D5602B">
              <w:rPr>
                <w:rFonts w:cs="Times New Roman"/>
                <w:sz w:val="20"/>
                <w:szCs w:val="20"/>
              </w:rPr>
              <w:t>1</w:t>
            </w:r>
            <w:r w:rsidRPr="008D1FE3">
              <w:rPr>
                <w:rFonts w:cs="Times New Roman"/>
                <w:sz w:val="20"/>
                <w:szCs w:val="20"/>
              </w:rPr>
              <w:t>/64)</w:t>
            </w:r>
          </w:p>
        </w:tc>
        <w:tc>
          <w:tcPr>
            <w:tcW w:w="1520" w:type="dxa"/>
            <w:tcBorders>
              <w:top w:val="nil"/>
              <w:left w:val="nil"/>
              <w:bottom w:val="nil"/>
              <w:right w:val="nil"/>
            </w:tcBorders>
          </w:tcPr>
          <w:p w14:paraId="774A292A" w14:textId="41B55AF6" w:rsidR="007263A3" w:rsidRPr="008D1FE3" w:rsidRDefault="00824BFF" w:rsidP="00D5602B">
            <w:pPr>
              <w:jc w:val="center"/>
              <w:rPr>
                <w:rFonts w:cs="Times New Roman"/>
                <w:sz w:val="20"/>
                <w:szCs w:val="20"/>
                <w:lang w:val="en-US"/>
              </w:rPr>
            </w:pPr>
            <w:r>
              <w:rPr>
                <w:rFonts w:cs="Times New Roman"/>
                <w:sz w:val="20"/>
                <w:szCs w:val="20"/>
              </w:rPr>
              <w:t>.</w:t>
            </w:r>
            <w:r w:rsidR="00D5602B">
              <w:rPr>
                <w:rFonts w:cs="Times New Roman"/>
                <w:sz w:val="20"/>
                <w:szCs w:val="20"/>
                <w:lang w:val="en-US"/>
              </w:rPr>
              <w:t>813</w:t>
            </w:r>
          </w:p>
          <w:p w14:paraId="731A38A0" w14:textId="2E0D21B8" w:rsidR="007263A3" w:rsidRPr="008D1FE3" w:rsidRDefault="007263A3" w:rsidP="00D5602B">
            <w:pPr>
              <w:jc w:val="center"/>
              <w:rPr>
                <w:rFonts w:cs="Times New Roman"/>
                <w:sz w:val="20"/>
                <w:szCs w:val="20"/>
                <w:lang w:val="en-US"/>
              </w:rPr>
            </w:pPr>
            <w:r w:rsidRPr="008D1FE3">
              <w:rPr>
                <w:rFonts w:cs="Times New Roman"/>
                <w:sz w:val="20"/>
                <w:szCs w:val="20"/>
              </w:rPr>
              <w:t>(19</w:t>
            </w:r>
            <w:r w:rsidR="00D5602B">
              <w:rPr>
                <w:rFonts w:cs="Times New Roman"/>
                <w:sz w:val="20"/>
                <w:szCs w:val="20"/>
              </w:rPr>
              <w:t>18</w:t>
            </w:r>
            <w:r w:rsidRPr="008D1FE3">
              <w:rPr>
                <w:rFonts w:cs="Times New Roman"/>
                <w:sz w:val="20"/>
                <w:szCs w:val="20"/>
              </w:rPr>
              <w:t>/25</w:t>
            </w:r>
            <w:r w:rsidR="00D5602B">
              <w:rPr>
                <w:rFonts w:cs="Times New Roman"/>
                <w:sz w:val="20"/>
                <w:szCs w:val="20"/>
              </w:rPr>
              <w:t>08</w:t>
            </w:r>
            <w:r w:rsidRPr="008D1FE3">
              <w:rPr>
                <w:rFonts w:cs="Times New Roman"/>
                <w:sz w:val="20"/>
                <w:szCs w:val="20"/>
              </w:rPr>
              <w:t>)</w:t>
            </w:r>
          </w:p>
        </w:tc>
        <w:tc>
          <w:tcPr>
            <w:tcW w:w="1900" w:type="dxa"/>
            <w:tcBorders>
              <w:top w:val="nil"/>
              <w:left w:val="nil"/>
              <w:bottom w:val="nil"/>
              <w:right w:val="nil"/>
            </w:tcBorders>
          </w:tcPr>
          <w:p w14:paraId="4FFB4271" w14:textId="3C4517F8" w:rsidR="007263A3" w:rsidRPr="008D1FE3" w:rsidRDefault="00824BFF" w:rsidP="00D5602B">
            <w:pPr>
              <w:jc w:val="center"/>
              <w:rPr>
                <w:rFonts w:cs="Times New Roman"/>
                <w:sz w:val="20"/>
                <w:szCs w:val="20"/>
                <w:lang w:val="en-US"/>
              </w:rPr>
            </w:pPr>
            <w:r>
              <w:rPr>
                <w:rFonts w:cs="Times New Roman"/>
                <w:sz w:val="20"/>
                <w:szCs w:val="20"/>
              </w:rPr>
              <w:t>.</w:t>
            </w:r>
            <w:r w:rsidR="00D5602B">
              <w:rPr>
                <w:rFonts w:cs="Times New Roman"/>
                <w:sz w:val="20"/>
                <w:szCs w:val="20"/>
                <w:lang w:val="en-US"/>
              </w:rPr>
              <w:t>816</w:t>
            </w:r>
          </w:p>
          <w:p w14:paraId="7530CDAD" w14:textId="45FB8C6B" w:rsidR="007263A3" w:rsidRPr="008D1FE3" w:rsidRDefault="007263A3" w:rsidP="00D5602B">
            <w:pPr>
              <w:jc w:val="center"/>
              <w:rPr>
                <w:rFonts w:cs="Times New Roman"/>
                <w:sz w:val="20"/>
                <w:szCs w:val="20"/>
                <w:lang w:val="en-US"/>
              </w:rPr>
            </w:pPr>
            <w:r w:rsidRPr="008D1FE3">
              <w:rPr>
                <w:rFonts w:cs="Times New Roman"/>
                <w:sz w:val="20"/>
                <w:szCs w:val="20"/>
              </w:rPr>
              <w:t>(</w:t>
            </w:r>
            <w:r w:rsidR="00D5602B">
              <w:rPr>
                <w:rFonts w:cs="Times New Roman"/>
                <w:sz w:val="20"/>
                <w:szCs w:val="20"/>
              </w:rPr>
              <w:t>2100</w:t>
            </w:r>
            <w:r w:rsidRPr="008D1FE3">
              <w:rPr>
                <w:rFonts w:cs="Times New Roman"/>
                <w:sz w:val="20"/>
                <w:szCs w:val="20"/>
              </w:rPr>
              <w:t>/25</w:t>
            </w:r>
            <w:r w:rsidR="00581B50">
              <w:rPr>
                <w:rFonts w:cs="Times New Roman"/>
                <w:sz w:val="20"/>
                <w:szCs w:val="20"/>
              </w:rPr>
              <w:t>72</w:t>
            </w:r>
            <w:r w:rsidRPr="008D1FE3">
              <w:rPr>
                <w:rFonts w:cs="Times New Roman"/>
                <w:sz w:val="20"/>
                <w:szCs w:val="20"/>
              </w:rPr>
              <w:t>)</w:t>
            </w:r>
          </w:p>
        </w:tc>
        <w:tc>
          <w:tcPr>
            <w:tcW w:w="1206" w:type="dxa"/>
            <w:tcBorders>
              <w:top w:val="nil"/>
              <w:left w:val="nil"/>
              <w:bottom w:val="nil"/>
              <w:right w:val="nil"/>
            </w:tcBorders>
          </w:tcPr>
          <w:p w14:paraId="6C4F63E0" w14:textId="79B8A68B"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8</w:t>
            </w:r>
            <w:r w:rsidR="00D5602B">
              <w:rPr>
                <w:rFonts w:cs="Times New Roman"/>
                <w:sz w:val="20"/>
                <w:szCs w:val="20"/>
                <w:lang w:val="en-US"/>
              </w:rPr>
              <w:t>83</w:t>
            </w:r>
          </w:p>
        </w:tc>
      </w:tr>
      <w:tr w:rsidR="007263A3" w14:paraId="7C5D7C9B" w14:textId="77777777" w:rsidTr="00D45476">
        <w:trPr>
          <w:trHeight w:val="473"/>
        </w:trPr>
        <w:tc>
          <w:tcPr>
            <w:tcW w:w="2694" w:type="dxa"/>
            <w:tcBorders>
              <w:top w:val="nil"/>
              <w:left w:val="nil"/>
              <w:bottom w:val="nil"/>
              <w:right w:val="nil"/>
            </w:tcBorders>
          </w:tcPr>
          <w:p w14:paraId="3115FFA1" w14:textId="1B7205AE"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-3.5-turbo-0613</w:t>
            </w:r>
          </w:p>
          <w:p w14:paraId="33FC7EE8" w14:textId="5C46F66A" w:rsidR="007263A3" w:rsidRPr="008D1FE3" w:rsidRDefault="007263A3" w:rsidP="00D5602B">
            <w:pPr>
              <w:ind w:firstLine="164"/>
              <w:rPr>
                <w:rFonts w:cs="Times New Roman"/>
                <w:sz w:val="20"/>
                <w:szCs w:val="20"/>
                <w:lang w:val="en-US"/>
              </w:rPr>
            </w:pPr>
            <w:r w:rsidRPr="008D1FE3">
              <w:rPr>
                <w:rFonts w:cs="Times New Roman"/>
                <w:sz w:val="20"/>
                <w:szCs w:val="20"/>
                <w:lang w:val="en-US"/>
              </w:rPr>
              <w:t xml:space="preserve"> (incl. prop </w:t>
            </w:r>
            <m:oMath>
              <m:r>
                <w:rPr>
                  <w:rFonts w:ascii="Cambria Math" w:hAnsi="Cambria Math" w:cs="Times New Roman"/>
                  <w:sz w:val="20"/>
                  <w:szCs w:val="20"/>
                  <w:lang w:val="en-US"/>
                </w:rPr>
                <m:t>≤</m:t>
              </m:r>
            </m:oMath>
            <w:r w:rsidRPr="008D1FE3">
              <w:rPr>
                <w:rFonts w:cs="Times New Roman"/>
                <w:sz w:val="20"/>
                <w:szCs w:val="20"/>
                <w:lang w:val="en-US"/>
              </w:rPr>
              <w:t>.7)</w:t>
            </w:r>
          </w:p>
        </w:tc>
        <w:tc>
          <w:tcPr>
            <w:tcW w:w="772" w:type="dxa"/>
            <w:tcBorders>
              <w:top w:val="nil"/>
              <w:left w:val="nil"/>
              <w:bottom w:val="nil"/>
              <w:right w:val="nil"/>
            </w:tcBorders>
          </w:tcPr>
          <w:p w14:paraId="789D65B1"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49532838" w14:textId="44EB4262"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953</w:t>
            </w:r>
          </w:p>
          <w:p w14:paraId="163ABBFF" w14:textId="77777777" w:rsidR="007263A3" w:rsidRPr="008D1FE3" w:rsidRDefault="007263A3" w:rsidP="00D5602B">
            <w:pPr>
              <w:jc w:val="center"/>
              <w:rPr>
                <w:rFonts w:cs="Times New Roman"/>
                <w:sz w:val="20"/>
                <w:szCs w:val="20"/>
                <w:lang w:val="en-US"/>
              </w:rPr>
            </w:pPr>
            <w:r w:rsidRPr="008D1FE3">
              <w:rPr>
                <w:rFonts w:cs="Times New Roman"/>
                <w:sz w:val="20"/>
                <w:szCs w:val="20"/>
              </w:rPr>
              <w:t>(61/64)</w:t>
            </w:r>
          </w:p>
        </w:tc>
        <w:tc>
          <w:tcPr>
            <w:tcW w:w="1520" w:type="dxa"/>
            <w:tcBorders>
              <w:top w:val="nil"/>
              <w:left w:val="nil"/>
              <w:bottom w:val="nil"/>
              <w:right w:val="nil"/>
            </w:tcBorders>
          </w:tcPr>
          <w:p w14:paraId="664ADC55" w14:textId="30016D02"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89</w:t>
            </w:r>
            <w:r w:rsidR="00D5602B">
              <w:rPr>
                <w:rFonts w:cs="Times New Roman"/>
                <w:sz w:val="20"/>
                <w:szCs w:val="20"/>
              </w:rPr>
              <w:t>9</w:t>
            </w:r>
          </w:p>
          <w:p w14:paraId="60F399A5" w14:textId="23F2E6AB" w:rsidR="007263A3" w:rsidRPr="008D1FE3" w:rsidRDefault="007263A3" w:rsidP="00D5602B">
            <w:pPr>
              <w:jc w:val="center"/>
              <w:rPr>
                <w:rFonts w:cs="Times New Roman"/>
                <w:sz w:val="20"/>
                <w:szCs w:val="20"/>
                <w:lang w:val="en-US"/>
              </w:rPr>
            </w:pPr>
            <w:r w:rsidRPr="008D1FE3">
              <w:rPr>
                <w:rFonts w:cs="Times New Roman"/>
                <w:sz w:val="20"/>
                <w:szCs w:val="20"/>
              </w:rPr>
              <w:t>(225</w:t>
            </w:r>
            <w:r w:rsidR="00D5602B">
              <w:rPr>
                <w:rFonts w:cs="Times New Roman"/>
                <w:sz w:val="20"/>
                <w:szCs w:val="20"/>
              </w:rPr>
              <w:t>4</w:t>
            </w:r>
            <w:r w:rsidRPr="008D1FE3">
              <w:rPr>
                <w:rFonts w:cs="Times New Roman"/>
                <w:sz w:val="20"/>
                <w:szCs w:val="20"/>
              </w:rPr>
              <w:t>/</w:t>
            </w:r>
            <w:r w:rsidR="00D5602B" w:rsidRPr="008D1FE3">
              <w:rPr>
                <w:rFonts w:cs="Times New Roman"/>
                <w:sz w:val="20"/>
                <w:szCs w:val="20"/>
              </w:rPr>
              <w:t>25</w:t>
            </w:r>
            <w:r w:rsidR="00D5602B">
              <w:rPr>
                <w:rFonts w:cs="Times New Roman"/>
                <w:sz w:val="20"/>
                <w:szCs w:val="20"/>
              </w:rPr>
              <w:t>08</w:t>
            </w:r>
            <w:r w:rsidRPr="008D1FE3">
              <w:rPr>
                <w:rFonts w:cs="Times New Roman"/>
                <w:sz w:val="20"/>
                <w:szCs w:val="20"/>
              </w:rPr>
              <w:t>)</w:t>
            </w:r>
          </w:p>
        </w:tc>
        <w:tc>
          <w:tcPr>
            <w:tcW w:w="1900" w:type="dxa"/>
            <w:tcBorders>
              <w:top w:val="nil"/>
              <w:left w:val="nil"/>
              <w:bottom w:val="nil"/>
              <w:right w:val="nil"/>
            </w:tcBorders>
          </w:tcPr>
          <w:p w14:paraId="7C5A36F0" w14:textId="2679589A"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900</w:t>
            </w:r>
          </w:p>
          <w:p w14:paraId="2BFA99E3" w14:textId="7D365BF6" w:rsidR="007263A3" w:rsidRPr="008D1FE3" w:rsidRDefault="007263A3" w:rsidP="00D5602B">
            <w:pPr>
              <w:jc w:val="center"/>
              <w:rPr>
                <w:rFonts w:cs="Times New Roman"/>
                <w:sz w:val="20"/>
                <w:szCs w:val="20"/>
                <w:lang w:val="en-US"/>
              </w:rPr>
            </w:pPr>
            <w:r w:rsidRPr="008D1FE3">
              <w:rPr>
                <w:rFonts w:cs="Times New Roman"/>
                <w:sz w:val="20"/>
                <w:szCs w:val="20"/>
              </w:rPr>
              <w:t>(231</w:t>
            </w:r>
            <w:r w:rsidR="00D5602B">
              <w:rPr>
                <w:rFonts w:cs="Times New Roman"/>
                <w:sz w:val="20"/>
                <w:szCs w:val="20"/>
              </w:rPr>
              <w:t>5</w:t>
            </w:r>
            <w:r w:rsidRPr="008D1FE3">
              <w:rPr>
                <w:rFonts w:cs="Times New Roman"/>
                <w:sz w:val="20"/>
                <w:szCs w:val="20"/>
              </w:rPr>
              <w:t>/25</w:t>
            </w:r>
            <w:r w:rsidR="00581B50">
              <w:rPr>
                <w:rFonts w:cs="Times New Roman"/>
                <w:sz w:val="20"/>
                <w:szCs w:val="20"/>
              </w:rPr>
              <w:t>72</w:t>
            </w:r>
            <w:r w:rsidRPr="008D1FE3">
              <w:rPr>
                <w:rFonts w:cs="Times New Roman"/>
                <w:sz w:val="20"/>
                <w:szCs w:val="20"/>
              </w:rPr>
              <w:t>)</w:t>
            </w:r>
          </w:p>
        </w:tc>
        <w:tc>
          <w:tcPr>
            <w:tcW w:w="1206" w:type="dxa"/>
            <w:tcBorders>
              <w:top w:val="nil"/>
              <w:left w:val="nil"/>
              <w:bottom w:val="nil"/>
              <w:right w:val="nil"/>
            </w:tcBorders>
          </w:tcPr>
          <w:p w14:paraId="47EE6751" w14:textId="37CB9D4C"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926</w:t>
            </w:r>
          </w:p>
        </w:tc>
      </w:tr>
      <w:tr w:rsidR="00066807" w14:paraId="1AB72D18" w14:textId="77777777" w:rsidTr="00E26D8A">
        <w:trPr>
          <w:trHeight w:val="497"/>
        </w:trPr>
        <w:tc>
          <w:tcPr>
            <w:tcW w:w="2694" w:type="dxa"/>
            <w:tcBorders>
              <w:top w:val="nil"/>
              <w:left w:val="nil"/>
              <w:bottom w:val="single" w:sz="4" w:space="0" w:color="auto"/>
              <w:right w:val="nil"/>
            </w:tcBorders>
          </w:tcPr>
          <w:p w14:paraId="29824BAF" w14:textId="45DBD483"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-4-0613</w:t>
            </w:r>
          </w:p>
        </w:tc>
        <w:tc>
          <w:tcPr>
            <w:tcW w:w="772" w:type="dxa"/>
            <w:tcBorders>
              <w:top w:val="nil"/>
              <w:left w:val="nil"/>
              <w:bottom w:val="nil"/>
              <w:right w:val="nil"/>
            </w:tcBorders>
          </w:tcPr>
          <w:p w14:paraId="069E3858"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7EE42B2E" w14:textId="6D197DF2"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984</w:t>
            </w:r>
          </w:p>
          <w:p w14:paraId="12599227" w14:textId="77777777" w:rsidR="007263A3" w:rsidRPr="008D1FE3" w:rsidRDefault="007263A3" w:rsidP="00D5602B">
            <w:pPr>
              <w:jc w:val="center"/>
              <w:rPr>
                <w:rFonts w:cs="Times New Roman"/>
                <w:sz w:val="20"/>
                <w:szCs w:val="20"/>
                <w:lang w:val="en-US"/>
              </w:rPr>
            </w:pPr>
            <w:r w:rsidRPr="008D1FE3">
              <w:rPr>
                <w:rFonts w:cs="Times New Roman"/>
                <w:sz w:val="20"/>
                <w:szCs w:val="20"/>
              </w:rPr>
              <w:t>(63/64)</w:t>
            </w:r>
          </w:p>
        </w:tc>
        <w:tc>
          <w:tcPr>
            <w:tcW w:w="1520" w:type="dxa"/>
            <w:tcBorders>
              <w:top w:val="nil"/>
              <w:left w:val="nil"/>
              <w:bottom w:val="nil"/>
              <w:right w:val="nil"/>
            </w:tcBorders>
          </w:tcPr>
          <w:p w14:paraId="1148A130" w14:textId="754C32F2"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97</w:t>
            </w:r>
            <w:r w:rsidR="00D5602B">
              <w:rPr>
                <w:rFonts w:cs="Times New Roman"/>
                <w:sz w:val="20"/>
                <w:szCs w:val="20"/>
              </w:rPr>
              <w:t>4</w:t>
            </w:r>
          </w:p>
          <w:p w14:paraId="2A5C58B3" w14:textId="6082508A" w:rsidR="007263A3" w:rsidRPr="008D1FE3" w:rsidRDefault="007263A3" w:rsidP="00D5602B">
            <w:pPr>
              <w:jc w:val="center"/>
              <w:rPr>
                <w:rFonts w:cs="Times New Roman"/>
                <w:sz w:val="20"/>
                <w:szCs w:val="20"/>
                <w:lang w:val="en-US"/>
              </w:rPr>
            </w:pPr>
            <w:r w:rsidRPr="008D1FE3">
              <w:rPr>
                <w:rFonts w:cs="Times New Roman"/>
                <w:sz w:val="20"/>
                <w:szCs w:val="20"/>
              </w:rPr>
              <w:t>(</w:t>
            </w:r>
            <w:r w:rsidRPr="00333AF9">
              <w:rPr>
                <w:rFonts w:cs="Times New Roman"/>
                <w:sz w:val="20"/>
                <w:szCs w:val="20"/>
              </w:rPr>
              <w:t>24</w:t>
            </w:r>
            <w:r w:rsidR="00D5602B" w:rsidRPr="00333AF9">
              <w:rPr>
                <w:rFonts w:cs="Times New Roman"/>
                <w:sz w:val="20"/>
                <w:szCs w:val="20"/>
              </w:rPr>
              <w:t>42</w:t>
            </w:r>
            <w:r w:rsidRPr="00333AF9">
              <w:rPr>
                <w:rFonts w:cs="Times New Roman"/>
                <w:sz w:val="20"/>
                <w:szCs w:val="20"/>
              </w:rPr>
              <w:t>/</w:t>
            </w:r>
            <w:r w:rsidR="00D5602B" w:rsidRPr="00333AF9">
              <w:rPr>
                <w:rFonts w:cs="Times New Roman"/>
                <w:sz w:val="20"/>
                <w:szCs w:val="20"/>
              </w:rPr>
              <w:t>2508</w:t>
            </w:r>
            <w:r w:rsidRPr="008D1FE3">
              <w:rPr>
                <w:rFonts w:cs="Times New Roman"/>
                <w:sz w:val="20"/>
                <w:szCs w:val="20"/>
              </w:rPr>
              <w:t>)</w:t>
            </w:r>
          </w:p>
        </w:tc>
        <w:tc>
          <w:tcPr>
            <w:tcW w:w="1900" w:type="dxa"/>
            <w:tcBorders>
              <w:top w:val="nil"/>
              <w:left w:val="nil"/>
              <w:bottom w:val="nil"/>
              <w:right w:val="nil"/>
            </w:tcBorders>
          </w:tcPr>
          <w:p w14:paraId="33C38F96" w14:textId="73AA74EF"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97</w:t>
            </w:r>
            <w:r w:rsidR="00D5602B">
              <w:rPr>
                <w:rFonts w:cs="Times New Roman"/>
                <w:sz w:val="20"/>
                <w:szCs w:val="20"/>
              </w:rPr>
              <w:t>9</w:t>
            </w:r>
          </w:p>
          <w:p w14:paraId="70684F0C" w14:textId="1223BAEA" w:rsidR="007263A3" w:rsidRPr="008D1FE3" w:rsidRDefault="007263A3" w:rsidP="00D5602B">
            <w:pPr>
              <w:jc w:val="center"/>
              <w:rPr>
                <w:rFonts w:cs="Times New Roman"/>
                <w:sz w:val="20"/>
                <w:szCs w:val="20"/>
                <w:lang w:val="en-US"/>
              </w:rPr>
            </w:pPr>
            <w:r w:rsidRPr="008D1FE3">
              <w:rPr>
                <w:rFonts w:cs="Times New Roman"/>
                <w:sz w:val="20"/>
                <w:szCs w:val="20"/>
              </w:rPr>
              <w:t>(2518/25</w:t>
            </w:r>
            <w:r w:rsidR="00581B50">
              <w:rPr>
                <w:rFonts w:cs="Times New Roman"/>
                <w:sz w:val="20"/>
                <w:szCs w:val="20"/>
              </w:rPr>
              <w:t>72</w:t>
            </w:r>
            <w:r w:rsidRPr="008D1FE3">
              <w:rPr>
                <w:rFonts w:cs="Times New Roman"/>
                <w:sz w:val="20"/>
                <w:szCs w:val="20"/>
              </w:rPr>
              <w:t>)</w:t>
            </w:r>
          </w:p>
        </w:tc>
        <w:tc>
          <w:tcPr>
            <w:tcW w:w="1206" w:type="dxa"/>
            <w:tcBorders>
              <w:top w:val="nil"/>
              <w:left w:val="nil"/>
              <w:bottom w:val="nil"/>
              <w:right w:val="nil"/>
            </w:tcBorders>
          </w:tcPr>
          <w:p w14:paraId="6CAD6C3A" w14:textId="4E013B22"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979</w:t>
            </w:r>
          </w:p>
        </w:tc>
      </w:tr>
      <w:tr w:rsidR="00066807" w14:paraId="1FE5F94F" w14:textId="77777777" w:rsidTr="00E26D8A">
        <w:trPr>
          <w:trHeight w:val="262"/>
        </w:trPr>
        <w:tc>
          <w:tcPr>
            <w:tcW w:w="2694" w:type="dxa"/>
            <w:tcBorders>
              <w:top w:val="single" w:sz="4" w:space="0" w:color="auto"/>
              <w:left w:val="nil"/>
              <w:bottom w:val="nil"/>
              <w:right w:val="nil"/>
            </w:tcBorders>
          </w:tcPr>
          <w:p w14:paraId="01E7D53E" w14:textId="480601D0" w:rsidR="00697681" w:rsidRPr="00697681" w:rsidRDefault="00697681" w:rsidP="00697681">
            <w:pPr>
              <w:rPr>
                <w:rFonts w:cs="Times New Roman"/>
                <w:i/>
                <w:sz w:val="20"/>
                <w:szCs w:val="20"/>
                <w:lang w:val="en-US"/>
              </w:rPr>
            </w:pPr>
            <w:r>
              <w:rPr>
                <w:rFonts w:cs="Times New Roman"/>
                <w:i/>
                <w:sz w:val="20"/>
                <w:szCs w:val="20"/>
                <w:lang w:val="en-US"/>
              </w:rPr>
              <w:t>TF</w:t>
            </w:r>
          </w:p>
        </w:tc>
        <w:tc>
          <w:tcPr>
            <w:tcW w:w="772" w:type="dxa"/>
            <w:tcBorders>
              <w:top w:val="nil"/>
              <w:left w:val="nil"/>
              <w:bottom w:val="nil"/>
              <w:right w:val="nil"/>
            </w:tcBorders>
          </w:tcPr>
          <w:p w14:paraId="35EC5AF4" w14:textId="77777777" w:rsidR="00697681" w:rsidRPr="008D1FE3" w:rsidRDefault="00697681" w:rsidP="00EF31D7">
            <w:pPr>
              <w:jc w:val="center"/>
              <w:rPr>
                <w:rFonts w:cs="Times New Roman"/>
                <w:sz w:val="20"/>
                <w:szCs w:val="20"/>
                <w:lang w:val="en-US"/>
              </w:rPr>
            </w:pPr>
          </w:p>
        </w:tc>
        <w:tc>
          <w:tcPr>
            <w:tcW w:w="1488" w:type="dxa"/>
            <w:tcBorders>
              <w:top w:val="nil"/>
              <w:left w:val="nil"/>
              <w:bottom w:val="nil"/>
              <w:right w:val="nil"/>
            </w:tcBorders>
          </w:tcPr>
          <w:p w14:paraId="476A1BA8" w14:textId="77777777" w:rsidR="00697681" w:rsidRPr="008D1FE3" w:rsidRDefault="00697681" w:rsidP="00D5602B">
            <w:pPr>
              <w:jc w:val="center"/>
              <w:rPr>
                <w:rFonts w:cs="Times New Roman"/>
                <w:sz w:val="20"/>
                <w:szCs w:val="20"/>
              </w:rPr>
            </w:pPr>
          </w:p>
        </w:tc>
        <w:tc>
          <w:tcPr>
            <w:tcW w:w="1520" w:type="dxa"/>
            <w:tcBorders>
              <w:top w:val="nil"/>
              <w:left w:val="nil"/>
              <w:bottom w:val="nil"/>
              <w:right w:val="nil"/>
            </w:tcBorders>
          </w:tcPr>
          <w:p w14:paraId="4CB3E4C8" w14:textId="77777777" w:rsidR="00697681" w:rsidRPr="008D1FE3" w:rsidRDefault="00697681" w:rsidP="00D5602B">
            <w:pPr>
              <w:jc w:val="center"/>
              <w:rPr>
                <w:rFonts w:cs="Times New Roman"/>
                <w:sz w:val="20"/>
                <w:szCs w:val="20"/>
              </w:rPr>
            </w:pPr>
          </w:p>
        </w:tc>
        <w:tc>
          <w:tcPr>
            <w:tcW w:w="1900" w:type="dxa"/>
            <w:tcBorders>
              <w:top w:val="nil"/>
              <w:left w:val="nil"/>
              <w:bottom w:val="nil"/>
              <w:right w:val="nil"/>
            </w:tcBorders>
          </w:tcPr>
          <w:p w14:paraId="2C5CA3F3" w14:textId="77777777" w:rsidR="00697681" w:rsidRPr="008D1FE3" w:rsidRDefault="00697681" w:rsidP="00D5602B">
            <w:pPr>
              <w:jc w:val="center"/>
              <w:rPr>
                <w:rFonts w:cs="Times New Roman"/>
                <w:sz w:val="20"/>
                <w:szCs w:val="20"/>
              </w:rPr>
            </w:pPr>
          </w:p>
        </w:tc>
        <w:tc>
          <w:tcPr>
            <w:tcW w:w="1206" w:type="dxa"/>
            <w:tcBorders>
              <w:top w:val="nil"/>
              <w:left w:val="nil"/>
              <w:bottom w:val="nil"/>
              <w:right w:val="nil"/>
            </w:tcBorders>
          </w:tcPr>
          <w:p w14:paraId="790A6C34" w14:textId="77777777" w:rsidR="00697681" w:rsidRPr="008D1FE3" w:rsidRDefault="00697681" w:rsidP="00D5602B">
            <w:pPr>
              <w:jc w:val="center"/>
              <w:rPr>
                <w:rFonts w:cs="Times New Roman"/>
                <w:sz w:val="20"/>
                <w:szCs w:val="20"/>
                <w:lang w:val="en-US"/>
              </w:rPr>
            </w:pPr>
          </w:p>
        </w:tc>
      </w:tr>
      <w:tr w:rsidR="00066807" w14:paraId="401C5988" w14:textId="77777777" w:rsidTr="00E26D8A">
        <w:trPr>
          <w:trHeight w:val="497"/>
        </w:trPr>
        <w:tc>
          <w:tcPr>
            <w:tcW w:w="2694" w:type="dxa"/>
            <w:tcBorders>
              <w:top w:val="nil"/>
              <w:left w:val="nil"/>
              <w:bottom w:val="nil"/>
              <w:right w:val="nil"/>
            </w:tcBorders>
          </w:tcPr>
          <w:p w14:paraId="5AD3FEF0" w14:textId="45DF4DAD" w:rsidR="00697681" w:rsidRDefault="00F81578" w:rsidP="00697681">
            <w:pPr>
              <w:ind w:firstLine="164"/>
              <w:rPr>
                <w:rFonts w:cs="Times New Roman"/>
                <w:sz w:val="20"/>
                <w:szCs w:val="20"/>
                <w:lang w:val="en-US"/>
              </w:rPr>
            </w:pPr>
            <w:r>
              <w:rPr>
                <w:rFonts w:cs="Times New Roman"/>
                <w:sz w:val="20"/>
                <w:szCs w:val="20"/>
                <w:lang w:val="en-US"/>
              </w:rPr>
              <w:t>gpt</w:t>
            </w:r>
            <w:r w:rsidR="00697681" w:rsidRPr="008D1FE3">
              <w:rPr>
                <w:rFonts w:cs="Times New Roman"/>
                <w:sz w:val="20"/>
                <w:szCs w:val="20"/>
                <w:lang w:val="en-US"/>
              </w:rPr>
              <w:t>-4-0613</w:t>
            </w:r>
          </w:p>
          <w:p w14:paraId="5FCFA0AD" w14:textId="4BA1822B" w:rsidR="00697681" w:rsidRPr="008D1FE3" w:rsidRDefault="00697681" w:rsidP="00697681">
            <w:pPr>
              <w:ind w:firstLine="164"/>
              <w:rPr>
                <w:rFonts w:cs="Times New Roman"/>
                <w:sz w:val="20"/>
                <w:szCs w:val="20"/>
                <w:lang w:val="en-US"/>
              </w:rPr>
            </w:pPr>
            <w:r>
              <w:rPr>
                <w:rFonts w:cs="Times New Roman"/>
                <w:sz w:val="20"/>
                <w:szCs w:val="20"/>
                <w:lang w:val="en-US"/>
              </w:rPr>
              <w:t>(</w:t>
            </w:r>
            <w:r w:rsidR="00A3534C">
              <w:rPr>
                <w:rFonts w:eastAsiaTheme="minorEastAsia" w:cs="Times New Roman"/>
                <w:sz w:val="20"/>
                <w:szCs w:val="20"/>
                <w:lang w:val="en-US"/>
              </w:rPr>
              <w:t xml:space="preserve">incl. </w:t>
            </w:r>
            <m:oMath>
              <m:r>
                <w:rPr>
                  <w:rFonts w:ascii="Cambria Math" w:hAnsi="Cambria Math" w:cs="Times New Roman"/>
                  <w:sz w:val="20"/>
                  <w:szCs w:val="20"/>
                  <w:lang w:val="en-US"/>
                </w:rPr>
                <m:t>≤</m:t>
              </m:r>
            </m:oMath>
            <w:r>
              <w:rPr>
                <w:rFonts w:cs="Times New Roman"/>
                <w:sz w:val="20"/>
                <w:szCs w:val="20"/>
                <w:lang w:val="en-US"/>
              </w:rPr>
              <w:t>5 out of 6 prompts)</w:t>
            </w:r>
          </w:p>
        </w:tc>
        <w:tc>
          <w:tcPr>
            <w:tcW w:w="772" w:type="dxa"/>
            <w:tcBorders>
              <w:top w:val="nil"/>
              <w:left w:val="nil"/>
              <w:bottom w:val="nil"/>
              <w:right w:val="nil"/>
            </w:tcBorders>
          </w:tcPr>
          <w:p w14:paraId="3B53FCA4" w14:textId="3EBF614C" w:rsidR="00697681" w:rsidRPr="008D1FE3" w:rsidRDefault="00697681" w:rsidP="00EF31D7">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48BBBDB8" w14:textId="33103587"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80</w:t>
            </w:r>
            <w:r w:rsidR="00C944FB">
              <w:rPr>
                <w:rFonts w:cs="Times New Roman"/>
                <w:sz w:val="20"/>
                <w:szCs w:val="20"/>
              </w:rPr>
              <w:t>0</w:t>
            </w:r>
          </w:p>
          <w:p w14:paraId="200FF9B8" w14:textId="47FA1960" w:rsidR="00697681" w:rsidRPr="008D1FE3" w:rsidRDefault="00697681" w:rsidP="00697681">
            <w:pPr>
              <w:jc w:val="center"/>
              <w:rPr>
                <w:rFonts w:cs="Times New Roman"/>
                <w:sz w:val="20"/>
                <w:szCs w:val="20"/>
              </w:rPr>
            </w:pPr>
            <w:r>
              <w:rPr>
                <w:rFonts w:cs="Times New Roman"/>
                <w:sz w:val="20"/>
                <w:szCs w:val="20"/>
              </w:rPr>
              <w:t>(80/100)</w:t>
            </w:r>
          </w:p>
        </w:tc>
        <w:tc>
          <w:tcPr>
            <w:tcW w:w="1520" w:type="dxa"/>
            <w:tcBorders>
              <w:top w:val="nil"/>
              <w:left w:val="nil"/>
              <w:bottom w:val="nil"/>
              <w:right w:val="nil"/>
            </w:tcBorders>
          </w:tcPr>
          <w:p w14:paraId="49F43E95" w14:textId="0E5CF10C"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838</w:t>
            </w:r>
          </w:p>
          <w:p w14:paraId="1FEBCF07" w14:textId="0F47E1F7" w:rsidR="00697681" w:rsidRPr="008D1FE3" w:rsidRDefault="00697681" w:rsidP="00697681">
            <w:pPr>
              <w:jc w:val="center"/>
              <w:rPr>
                <w:rFonts w:cs="Times New Roman"/>
                <w:sz w:val="20"/>
                <w:szCs w:val="20"/>
              </w:rPr>
            </w:pPr>
            <w:r>
              <w:rPr>
                <w:rFonts w:cs="Times New Roman"/>
                <w:sz w:val="20"/>
                <w:szCs w:val="20"/>
              </w:rPr>
              <w:t>(1676/2000)</w:t>
            </w:r>
          </w:p>
        </w:tc>
        <w:tc>
          <w:tcPr>
            <w:tcW w:w="1900" w:type="dxa"/>
            <w:tcBorders>
              <w:top w:val="nil"/>
              <w:left w:val="nil"/>
              <w:bottom w:val="nil"/>
              <w:right w:val="nil"/>
            </w:tcBorders>
          </w:tcPr>
          <w:p w14:paraId="521E8B5B" w14:textId="77CB00A0"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836</w:t>
            </w:r>
          </w:p>
          <w:p w14:paraId="34720873" w14:textId="4F373178" w:rsidR="00697681" w:rsidRPr="008D1FE3" w:rsidRDefault="00697681" w:rsidP="00697681">
            <w:pPr>
              <w:jc w:val="center"/>
              <w:rPr>
                <w:rFonts w:cs="Times New Roman"/>
                <w:sz w:val="20"/>
                <w:szCs w:val="20"/>
              </w:rPr>
            </w:pPr>
            <w:r>
              <w:rPr>
                <w:rFonts w:cs="Times New Roman"/>
                <w:sz w:val="20"/>
                <w:szCs w:val="20"/>
              </w:rPr>
              <w:t>(1756/2100)</w:t>
            </w:r>
          </w:p>
        </w:tc>
        <w:tc>
          <w:tcPr>
            <w:tcW w:w="1206" w:type="dxa"/>
            <w:tcBorders>
              <w:top w:val="nil"/>
              <w:left w:val="nil"/>
              <w:bottom w:val="nil"/>
              <w:right w:val="nil"/>
            </w:tcBorders>
          </w:tcPr>
          <w:p w14:paraId="15BAF381" w14:textId="48CEB22B" w:rsidR="00697681" w:rsidRPr="008D1FE3" w:rsidRDefault="00824BFF" w:rsidP="00697681">
            <w:pPr>
              <w:jc w:val="center"/>
              <w:rPr>
                <w:rFonts w:cs="Times New Roman"/>
                <w:sz w:val="20"/>
                <w:szCs w:val="20"/>
                <w:lang w:val="en-US"/>
              </w:rPr>
            </w:pPr>
            <w:r>
              <w:rPr>
                <w:rFonts w:cs="Times New Roman"/>
                <w:sz w:val="20"/>
                <w:szCs w:val="20"/>
                <w:lang w:val="en-US"/>
              </w:rPr>
              <w:t>.</w:t>
            </w:r>
            <w:r w:rsidR="00697681">
              <w:rPr>
                <w:rFonts w:cs="Times New Roman"/>
                <w:sz w:val="20"/>
                <w:szCs w:val="20"/>
                <w:lang w:val="en-US"/>
              </w:rPr>
              <w:t>819</w:t>
            </w:r>
          </w:p>
        </w:tc>
      </w:tr>
      <w:tr w:rsidR="00066807" w14:paraId="7544A3A3" w14:textId="77777777" w:rsidTr="00D45476">
        <w:trPr>
          <w:trHeight w:val="497"/>
        </w:trPr>
        <w:tc>
          <w:tcPr>
            <w:tcW w:w="2694" w:type="dxa"/>
            <w:tcBorders>
              <w:top w:val="nil"/>
              <w:left w:val="nil"/>
              <w:bottom w:val="nil"/>
              <w:right w:val="nil"/>
            </w:tcBorders>
          </w:tcPr>
          <w:p w14:paraId="5EE1EB4D" w14:textId="18B17746" w:rsidR="00697681" w:rsidRDefault="00F81578" w:rsidP="00697681">
            <w:pPr>
              <w:ind w:firstLine="164"/>
              <w:rPr>
                <w:rFonts w:cs="Times New Roman"/>
                <w:sz w:val="20"/>
                <w:szCs w:val="20"/>
                <w:lang w:val="en-US"/>
              </w:rPr>
            </w:pPr>
            <w:r>
              <w:rPr>
                <w:rFonts w:cs="Times New Roman"/>
                <w:sz w:val="20"/>
                <w:szCs w:val="20"/>
                <w:lang w:val="en-US"/>
              </w:rPr>
              <w:t>gpt</w:t>
            </w:r>
            <w:r w:rsidR="00697681" w:rsidRPr="008D1FE3">
              <w:rPr>
                <w:rFonts w:cs="Times New Roman"/>
                <w:sz w:val="20"/>
                <w:szCs w:val="20"/>
                <w:lang w:val="en-US"/>
              </w:rPr>
              <w:t>-4-0613</w:t>
            </w:r>
          </w:p>
          <w:p w14:paraId="41D8D020" w14:textId="472898D3" w:rsidR="00697681" w:rsidRPr="008D1FE3" w:rsidRDefault="00697681" w:rsidP="00697681">
            <w:pPr>
              <w:ind w:firstLine="164"/>
              <w:rPr>
                <w:rFonts w:cs="Times New Roman"/>
                <w:sz w:val="20"/>
                <w:szCs w:val="20"/>
                <w:lang w:val="en-US"/>
              </w:rPr>
            </w:pPr>
            <w:r>
              <w:rPr>
                <w:rFonts w:cs="Times New Roman"/>
                <w:sz w:val="20"/>
                <w:szCs w:val="20"/>
                <w:lang w:val="en-US"/>
              </w:rPr>
              <w:t>(</w:t>
            </w:r>
            <w:r w:rsidR="00A3534C">
              <w:rPr>
                <w:rFonts w:eastAsiaTheme="minorEastAsia" w:cs="Times New Roman"/>
                <w:sz w:val="20"/>
                <w:szCs w:val="20"/>
                <w:lang w:val="en-US"/>
              </w:rPr>
              <w:t xml:space="preserve">incl. </w:t>
            </w:r>
            <m:oMath>
              <m:r>
                <w:rPr>
                  <w:rFonts w:ascii="Cambria Math" w:hAnsi="Cambria Math" w:cs="Times New Roman"/>
                  <w:sz w:val="20"/>
                  <w:szCs w:val="20"/>
                  <w:lang w:val="en-US"/>
                </w:rPr>
                <m:t>≤</m:t>
              </m:r>
            </m:oMath>
            <w:r>
              <w:rPr>
                <w:rFonts w:cs="Times New Roman"/>
                <w:sz w:val="20"/>
                <w:szCs w:val="20"/>
                <w:lang w:val="en-US"/>
              </w:rPr>
              <w:t xml:space="preserve"> 4 out of 6 prompts)</w:t>
            </w:r>
          </w:p>
        </w:tc>
        <w:tc>
          <w:tcPr>
            <w:tcW w:w="772" w:type="dxa"/>
            <w:tcBorders>
              <w:top w:val="nil"/>
              <w:left w:val="nil"/>
              <w:bottom w:val="nil"/>
              <w:right w:val="nil"/>
            </w:tcBorders>
          </w:tcPr>
          <w:p w14:paraId="35B53697" w14:textId="08023130" w:rsidR="00697681" w:rsidRPr="008D1FE3" w:rsidRDefault="00697681" w:rsidP="00EF31D7">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5266E92F" w14:textId="6B1F83CD" w:rsidR="00697681" w:rsidRDefault="00EF31D7" w:rsidP="00EF31D7">
            <w:pPr>
              <w:jc w:val="center"/>
              <w:rPr>
                <w:rFonts w:cs="Times New Roman"/>
                <w:sz w:val="20"/>
                <w:szCs w:val="20"/>
              </w:rPr>
            </w:pPr>
            <w:r>
              <w:rPr>
                <w:rFonts w:cs="Times New Roman"/>
                <w:sz w:val="20"/>
                <w:szCs w:val="20"/>
              </w:rPr>
              <w:t>.</w:t>
            </w:r>
            <w:r w:rsidR="00697681">
              <w:rPr>
                <w:rFonts w:cs="Times New Roman"/>
                <w:sz w:val="20"/>
                <w:szCs w:val="20"/>
              </w:rPr>
              <w:t>89</w:t>
            </w:r>
            <w:r w:rsidR="00C944FB">
              <w:rPr>
                <w:rFonts w:cs="Times New Roman"/>
                <w:sz w:val="20"/>
                <w:szCs w:val="20"/>
              </w:rPr>
              <w:t>0</w:t>
            </w:r>
          </w:p>
          <w:p w14:paraId="03FC05F7" w14:textId="481E7B12" w:rsidR="00697681" w:rsidRPr="008D1FE3" w:rsidRDefault="00697681" w:rsidP="00EF31D7">
            <w:pPr>
              <w:jc w:val="center"/>
              <w:rPr>
                <w:rFonts w:cs="Times New Roman"/>
                <w:sz w:val="20"/>
                <w:szCs w:val="20"/>
              </w:rPr>
            </w:pPr>
            <w:r>
              <w:rPr>
                <w:rFonts w:cs="Times New Roman"/>
                <w:sz w:val="20"/>
                <w:szCs w:val="20"/>
              </w:rPr>
              <w:t>(89/100)</w:t>
            </w:r>
          </w:p>
        </w:tc>
        <w:tc>
          <w:tcPr>
            <w:tcW w:w="1520" w:type="dxa"/>
            <w:tcBorders>
              <w:top w:val="nil"/>
              <w:left w:val="nil"/>
              <w:bottom w:val="nil"/>
              <w:right w:val="nil"/>
            </w:tcBorders>
          </w:tcPr>
          <w:p w14:paraId="24B1D8AF" w14:textId="5C1F1D67"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743</w:t>
            </w:r>
          </w:p>
          <w:p w14:paraId="767D96AA" w14:textId="77B90027" w:rsidR="00697681" w:rsidRPr="008D1FE3" w:rsidRDefault="00697681" w:rsidP="00697681">
            <w:pPr>
              <w:jc w:val="center"/>
              <w:rPr>
                <w:rFonts w:cs="Times New Roman"/>
                <w:sz w:val="20"/>
                <w:szCs w:val="20"/>
              </w:rPr>
            </w:pPr>
            <w:r>
              <w:rPr>
                <w:rFonts w:cs="Times New Roman"/>
                <w:sz w:val="20"/>
                <w:szCs w:val="20"/>
              </w:rPr>
              <w:t>(1486/2000)</w:t>
            </w:r>
          </w:p>
        </w:tc>
        <w:tc>
          <w:tcPr>
            <w:tcW w:w="1900" w:type="dxa"/>
            <w:tcBorders>
              <w:top w:val="nil"/>
              <w:left w:val="nil"/>
              <w:bottom w:val="nil"/>
              <w:right w:val="nil"/>
            </w:tcBorders>
          </w:tcPr>
          <w:p w14:paraId="620FF4BF" w14:textId="5FDD3ACE"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75</w:t>
            </w:r>
          </w:p>
          <w:p w14:paraId="4B09F1F7" w14:textId="09A50BAC" w:rsidR="00697681" w:rsidRPr="008D1FE3" w:rsidRDefault="00697681" w:rsidP="00697681">
            <w:pPr>
              <w:jc w:val="center"/>
              <w:rPr>
                <w:rFonts w:cs="Times New Roman"/>
                <w:sz w:val="20"/>
                <w:szCs w:val="20"/>
              </w:rPr>
            </w:pPr>
            <w:r>
              <w:rPr>
                <w:rFonts w:cs="Times New Roman"/>
                <w:sz w:val="20"/>
                <w:szCs w:val="20"/>
              </w:rPr>
              <w:t>(1575/2100)</w:t>
            </w:r>
          </w:p>
        </w:tc>
        <w:tc>
          <w:tcPr>
            <w:tcW w:w="1206" w:type="dxa"/>
            <w:tcBorders>
              <w:top w:val="nil"/>
              <w:left w:val="nil"/>
              <w:bottom w:val="nil"/>
              <w:right w:val="nil"/>
            </w:tcBorders>
          </w:tcPr>
          <w:p w14:paraId="57947475" w14:textId="54E8F3AE" w:rsidR="00697681" w:rsidRPr="008D1FE3" w:rsidRDefault="00824BFF" w:rsidP="00697681">
            <w:pPr>
              <w:jc w:val="center"/>
              <w:rPr>
                <w:rFonts w:cs="Times New Roman"/>
                <w:sz w:val="20"/>
                <w:szCs w:val="20"/>
                <w:lang w:val="en-US"/>
              </w:rPr>
            </w:pPr>
            <w:r>
              <w:rPr>
                <w:rFonts w:cs="Times New Roman"/>
                <w:sz w:val="20"/>
                <w:szCs w:val="20"/>
                <w:lang w:val="en-US"/>
              </w:rPr>
              <w:t>.</w:t>
            </w:r>
            <w:r w:rsidR="00697681">
              <w:rPr>
                <w:rFonts w:cs="Times New Roman"/>
                <w:sz w:val="20"/>
                <w:szCs w:val="20"/>
                <w:lang w:val="en-US"/>
              </w:rPr>
              <w:t>816</w:t>
            </w:r>
          </w:p>
        </w:tc>
      </w:tr>
      <w:tr w:rsidR="00C944FB" w14:paraId="4F7B74D9" w14:textId="77777777" w:rsidTr="00D45476">
        <w:trPr>
          <w:trHeight w:val="497"/>
        </w:trPr>
        <w:tc>
          <w:tcPr>
            <w:tcW w:w="2694" w:type="dxa"/>
            <w:tcBorders>
              <w:top w:val="nil"/>
              <w:left w:val="nil"/>
              <w:right w:val="nil"/>
            </w:tcBorders>
          </w:tcPr>
          <w:p w14:paraId="23EFBF7E" w14:textId="77777777" w:rsidR="00C944FB" w:rsidRDefault="00C944FB" w:rsidP="00C944FB">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p w14:paraId="76F5D50F" w14:textId="3F91FE65" w:rsidR="00C944FB" w:rsidRDefault="00C944FB" w:rsidP="00C944FB">
            <w:pPr>
              <w:ind w:firstLine="164"/>
              <w:rPr>
                <w:rFonts w:cs="Times New Roman"/>
                <w:sz w:val="20"/>
                <w:szCs w:val="20"/>
                <w:lang w:val="en-US"/>
              </w:rPr>
            </w:pPr>
            <w:r>
              <w:rPr>
                <w:rFonts w:cs="Times New Roman"/>
                <w:sz w:val="20"/>
                <w:szCs w:val="20"/>
                <w:lang w:val="en-US"/>
              </w:rPr>
              <w:t>(</w:t>
            </w:r>
            <w:r>
              <w:rPr>
                <w:rFonts w:eastAsiaTheme="minorEastAsia" w:cs="Times New Roman"/>
                <w:sz w:val="20"/>
                <w:szCs w:val="20"/>
                <w:lang w:val="en-US"/>
              </w:rPr>
              <w:t xml:space="preserve">incl. </w:t>
            </w:r>
            <m:oMath>
              <m:r>
                <w:rPr>
                  <w:rFonts w:ascii="Cambria Math" w:hAnsi="Cambria Math" w:cs="Times New Roman"/>
                  <w:sz w:val="20"/>
                  <w:szCs w:val="20"/>
                  <w:lang w:val="en-US"/>
                </w:rPr>
                <m:t xml:space="preserve">≤ </m:t>
              </m:r>
            </m:oMath>
            <w:r>
              <w:rPr>
                <w:rFonts w:cs="Times New Roman"/>
                <w:sz w:val="20"/>
                <w:szCs w:val="20"/>
                <w:lang w:val="en-US"/>
              </w:rPr>
              <w:t>3 out of 6 prompts)</w:t>
            </w:r>
          </w:p>
        </w:tc>
        <w:tc>
          <w:tcPr>
            <w:tcW w:w="772" w:type="dxa"/>
            <w:tcBorders>
              <w:top w:val="nil"/>
              <w:left w:val="nil"/>
              <w:right w:val="nil"/>
            </w:tcBorders>
          </w:tcPr>
          <w:p w14:paraId="4FFB9F74" w14:textId="5ED93651" w:rsidR="00C944FB" w:rsidRDefault="00C944FB" w:rsidP="00C944FB">
            <w:pPr>
              <w:jc w:val="center"/>
              <w:rPr>
                <w:rFonts w:cs="Times New Roman"/>
                <w:sz w:val="20"/>
                <w:szCs w:val="20"/>
                <w:lang w:val="en-US"/>
              </w:rPr>
            </w:pPr>
            <w:r>
              <w:rPr>
                <w:rFonts w:cs="Times New Roman"/>
                <w:sz w:val="20"/>
                <w:szCs w:val="20"/>
                <w:lang w:val="en-US"/>
              </w:rPr>
              <w:t>1</w:t>
            </w:r>
          </w:p>
        </w:tc>
        <w:tc>
          <w:tcPr>
            <w:tcW w:w="1488" w:type="dxa"/>
            <w:tcBorders>
              <w:top w:val="nil"/>
              <w:left w:val="nil"/>
              <w:right w:val="nil"/>
            </w:tcBorders>
          </w:tcPr>
          <w:p w14:paraId="4E05A228" w14:textId="0FE23ECF" w:rsidR="00C944FB" w:rsidRDefault="00C944FB" w:rsidP="00C944FB">
            <w:pPr>
              <w:jc w:val="center"/>
              <w:rPr>
                <w:rFonts w:cs="Times New Roman"/>
                <w:sz w:val="20"/>
                <w:szCs w:val="20"/>
              </w:rPr>
            </w:pPr>
            <w:r>
              <w:rPr>
                <w:rFonts w:cs="Times New Roman"/>
                <w:sz w:val="20"/>
                <w:szCs w:val="20"/>
              </w:rPr>
              <w:t>.950</w:t>
            </w:r>
          </w:p>
          <w:p w14:paraId="0320FA7D" w14:textId="492AC57A" w:rsidR="00C944FB" w:rsidRDefault="00C944FB" w:rsidP="00C944FB">
            <w:pPr>
              <w:jc w:val="center"/>
              <w:rPr>
                <w:rFonts w:cs="Times New Roman"/>
                <w:sz w:val="20"/>
                <w:szCs w:val="20"/>
              </w:rPr>
            </w:pPr>
            <w:r>
              <w:rPr>
                <w:rFonts w:cs="Times New Roman"/>
                <w:sz w:val="20"/>
                <w:szCs w:val="20"/>
              </w:rPr>
              <w:t>(95/100)</w:t>
            </w:r>
          </w:p>
        </w:tc>
        <w:tc>
          <w:tcPr>
            <w:tcW w:w="1520" w:type="dxa"/>
            <w:tcBorders>
              <w:top w:val="nil"/>
              <w:left w:val="nil"/>
              <w:right w:val="nil"/>
            </w:tcBorders>
          </w:tcPr>
          <w:p w14:paraId="08E6B736" w14:textId="77777777" w:rsidR="00C944FB" w:rsidRDefault="00C944FB" w:rsidP="00C944FB">
            <w:pPr>
              <w:jc w:val="center"/>
              <w:rPr>
                <w:rFonts w:cs="Times New Roman"/>
                <w:sz w:val="20"/>
                <w:szCs w:val="20"/>
              </w:rPr>
            </w:pPr>
            <w:r>
              <w:rPr>
                <w:rFonts w:cs="Times New Roman"/>
                <w:sz w:val="20"/>
                <w:szCs w:val="20"/>
              </w:rPr>
              <w:t>.670</w:t>
            </w:r>
          </w:p>
          <w:p w14:paraId="23363C9E" w14:textId="160F3696" w:rsidR="00C944FB" w:rsidRDefault="00C944FB" w:rsidP="00C944FB">
            <w:pPr>
              <w:jc w:val="center"/>
              <w:rPr>
                <w:rFonts w:cs="Times New Roman"/>
                <w:sz w:val="20"/>
                <w:szCs w:val="20"/>
              </w:rPr>
            </w:pPr>
            <w:r>
              <w:rPr>
                <w:rFonts w:cs="Times New Roman"/>
                <w:sz w:val="20"/>
                <w:szCs w:val="20"/>
              </w:rPr>
              <w:t>(1340/2000)</w:t>
            </w:r>
          </w:p>
        </w:tc>
        <w:tc>
          <w:tcPr>
            <w:tcW w:w="1900" w:type="dxa"/>
            <w:tcBorders>
              <w:top w:val="nil"/>
              <w:left w:val="nil"/>
              <w:right w:val="nil"/>
            </w:tcBorders>
          </w:tcPr>
          <w:p w14:paraId="60ADD329" w14:textId="77777777" w:rsidR="00C944FB" w:rsidRDefault="00C944FB" w:rsidP="00C944FB">
            <w:pPr>
              <w:jc w:val="center"/>
              <w:rPr>
                <w:rFonts w:cs="Times New Roman"/>
                <w:sz w:val="20"/>
                <w:szCs w:val="20"/>
              </w:rPr>
            </w:pPr>
            <w:r>
              <w:rPr>
                <w:rFonts w:cs="Times New Roman"/>
                <w:sz w:val="20"/>
                <w:szCs w:val="20"/>
              </w:rPr>
              <w:t>.683</w:t>
            </w:r>
          </w:p>
          <w:p w14:paraId="72C03D82" w14:textId="078AAE5B" w:rsidR="00C944FB" w:rsidRDefault="00C944FB" w:rsidP="00C944FB">
            <w:pPr>
              <w:jc w:val="center"/>
              <w:rPr>
                <w:rFonts w:cs="Times New Roman"/>
                <w:sz w:val="20"/>
                <w:szCs w:val="20"/>
              </w:rPr>
            </w:pPr>
            <w:r>
              <w:rPr>
                <w:rFonts w:cs="Times New Roman"/>
                <w:sz w:val="20"/>
                <w:szCs w:val="20"/>
              </w:rPr>
              <w:t>(1435/2100)</w:t>
            </w:r>
          </w:p>
        </w:tc>
        <w:tc>
          <w:tcPr>
            <w:tcW w:w="1206" w:type="dxa"/>
            <w:tcBorders>
              <w:top w:val="nil"/>
              <w:left w:val="nil"/>
              <w:right w:val="nil"/>
            </w:tcBorders>
          </w:tcPr>
          <w:p w14:paraId="54049957" w14:textId="370A59B5" w:rsidR="00C944FB" w:rsidRDefault="00C944FB" w:rsidP="00C944FB">
            <w:pPr>
              <w:jc w:val="center"/>
              <w:rPr>
                <w:rFonts w:cs="Times New Roman"/>
                <w:sz w:val="20"/>
                <w:szCs w:val="20"/>
                <w:lang w:val="en-US"/>
              </w:rPr>
            </w:pPr>
            <w:r>
              <w:rPr>
                <w:rFonts w:cs="Times New Roman"/>
                <w:sz w:val="20"/>
                <w:szCs w:val="20"/>
                <w:lang w:val="en-US"/>
              </w:rPr>
              <w:t>.81</w:t>
            </w:r>
            <w:r w:rsidR="006E09F4">
              <w:rPr>
                <w:rFonts w:cs="Times New Roman"/>
                <w:sz w:val="20"/>
                <w:szCs w:val="20"/>
                <w:lang w:val="en-US"/>
              </w:rPr>
              <w:t>0</w:t>
            </w:r>
          </w:p>
        </w:tc>
      </w:tr>
      <w:tr w:rsidR="00C944FB" w14:paraId="7639F1C8" w14:textId="77777777" w:rsidTr="00D45476">
        <w:trPr>
          <w:trHeight w:val="497"/>
        </w:trPr>
        <w:tc>
          <w:tcPr>
            <w:tcW w:w="2694" w:type="dxa"/>
            <w:tcBorders>
              <w:top w:val="nil"/>
              <w:left w:val="nil"/>
              <w:right w:val="nil"/>
            </w:tcBorders>
          </w:tcPr>
          <w:p w14:paraId="27477D37" w14:textId="0A39A1BC" w:rsidR="00C944FB" w:rsidRDefault="00C944FB" w:rsidP="00C944FB">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p w14:paraId="2D8458DB" w14:textId="2AEB1A19" w:rsidR="00C944FB" w:rsidRPr="008D1FE3" w:rsidRDefault="00C944FB" w:rsidP="00C944FB">
            <w:pPr>
              <w:ind w:firstLine="164"/>
              <w:rPr>
                <w:rFonts w:cs="Times New Roman"/>
                <w:sz w:val="20"/>
                <w:szCs w:val="20"/>
                <w:lang w:val="en-US"/>
              </w:rPr>
            </w:pPr>
            <w:r>
              <w:rPr>
                <w:rFonts w:cs="Times New Roman"/>
                <w:sz w:val="20"/>
                <w:szCs w:val="20"/>
                <w:lang w:val="en-US"/>
              </w:rPr>
              <w:t>(all criteria in one prompt)</w:t>
            </w:r>
          </w:p>
        </w:tc>
        <w:tc>
          <w:tcPr>
            <w:tcW w:w="772" w:type="dxa"/>
            <w:tcBorders>
              <w:top w:val="nil"/>
              <w:left w:val="nil"/>
              <w:right w:val="nil"/>
            </w:tcBorders>
          </w:tcPr>
          <w:p w14:paraId="49518CB2" w14:textId="733F283A" w:rsidR="00C944FB" w:rsidRPr="008D1FE3" w:rsidRDefault="00C944FB" w:rsidP="00C944FB">
            <w:pPr>
              <w:jc w:val="center"/>
              <w:rPr>
                <w:rFonts w:cs="Times New Roman"/>
                <w:sz w:val="20"/>
                <w:szCs w:val="20"/>
                <w:lang w:val="en-US"/>
              </w:rPr>
            </w:pPr>
            <w:r>
              <w:rPr>
                <w:rFonts w:cs="Times New Roman"/>
                <w:sz w:val="20"/>
                <w:szCs w:val="20"/>
                <w:lang w:val="en-US"/>
              </w:rPr>
              <w:t>1</w:t>
            </w:r>
          </w:p>
        </w:tc>
        <w:tc>
          <w:tcPr>
            <w:tcW w:w="1488" w:type="dxa"/>
            <w:tcBorders>
              <w:top w:val="nil"/>
              <w:left w:val="nil"/>
              <w:right w:val="nil"/>
            </w:tcBorders>
          </w:tcPr>
          <w:p w14:paraId="5DD65FBA" w14:textId="7C4FF4FB" w:rsidR="00C944FB" w:rsidRDefault="00C944FB" w:rsidP="00C944FB">
            <w:pPr>
              <w:jc w:val="center"/>
              <w:rPr>
                <w:rFonts w:cs="Times New Roman"/>
                <w:sz w:val="20"/>
                <w:szCs w:val="20"/>
              </w:rPr>
            </w:pPr>
            <w:r>
              <w:rPr>
                <w:rFonts w:cs="Times New Roman"/>
                <w:sz w:val="20"/>
                <w:szCs w:val="20"/>
              </w:rPr>
              <w:t>.9</w:t>
            </w:r>
            <w:r w:rsidR="00D45476">
              <w:rPr>
                <w:rFonts w:cs="Times New Roman"/>
                <w:sz w:val="20"/>
                <w:szCs w:val="20"/>
              </w:rPr>
              <w:t>1</w:t>
            </w:r>
          </w:p>
          <w:p w14:paraId="588F58E9" w14:textId="66F52C6B" w:rsidR="00C944FB" w:rsidRDefault="00C944FB" w:rsidP="00C944FB">
            <w:pPr>
              <w:jc w:val="center"/>
              <w:rPr>
                <w:rFonts w:cs="Times New Roman"/>
                <w:sz w:val="20"/>
                <w:szCs w:val="20"/>
              </w:rPr>
            </w:pPr>
            <w:r>
              <w:rPr>
                <w:rFonts w:cs="Times New Roman"/>
                <w:sz w:val="20"/>
                <w:szCs w:val="20"/>
              </w:rPr>
              <w:t>(</w:t>
            </w:r>
            <w:r w:rsidR="00D45476">
              <w:rPr>
                <w:rFonts w:cs="Times New Roman"/>
                <w:sz w:val="20"/>
                <w:szCs w:val="20"/>
              </w:rPr>
              <w:t>91/100</w:t>
            </w:r>
            <w:r>
              <w:rPr>
                <w:rFonts w:cs="Times New Roman"/>
                <w:sz w:val="20"/>
                <w:szCs w:val="20"/>
              </w:rPr>
              <w:t>)</w:t>
            </w:r>
          </w:p>
        </w:tc>
        <w:tc>
          <w:tcPr>
            <w:tcW w:w="1520" w:type="dxa"/>
            <w:tcBorders>
              <w:top w:val="nil"/>
              <w:left w:val="nil"/>
              <w:right w:val="nil"/>
            </w:tcBorders>
          </w:tcPr>
          <w:p w14:paraId="3BACAA96" w14:textId="614F1B94" w:rsidR="00C944FB" w:rsidRDefault="00C944FB" w:rsidP="00C944FB">
            <w:pPr>
              <w:jc w:val="center"/>
              <w:rPr>
                <w:rFonts w:cs="Times New Roman"/>
                <w:sz w:val="20"/>
                <w:szCs w:val="20"/>
              </w:rPr>
            </w:pPr>
            <w:r>
              <w:rPr>
                <w:rFonts w:cs="Times New Roman"/>
                <w:sz w:val="20"/>
                <w:szCs w:val="20"/>
              </w:rPr>
              <w:t>.74</w:t>
            </w:r>
            <w:r w:rsidR="00D45476">
              <w:rPr>
                <w:rFonts w:cs="Times New Roman"/>
                <w:sz w:val="20"/>
                <w:szCs w:val="20"/>
              </w:rPr>
              <w:t>1</w:t>
            </w:r>
          </w:p>
          <w:p w14:paraId="0E52D118" w14:textId="1590B668" w:rsidR="00C944FB" w:rsidRDefault="00C944FB" w:rsidP="00C944FB">
            <w:pPr>
              <w:jc w:val="center"/>
              <w:rPr>
                <w:rFonts w:cs="Times New Roman"/>
                <w:sz w:val="20"/>
                <w:szCs w:val="20"/>
              </w:rPr>
            </w:pPr>
            <w:r>
              <w:rPr>
                <w:rFonts w:cs="Times New Roman"/>
                <w:sz w:val="20"/>
                <w:szCs w:val="20"/>
              </w:rPr>
              <w:t>(</w:t>
            </w:r>
            <w:r w:rsidR="00D45476">
              <w:rPr>
                <w:rFonts w:cs="Times New Roman"/>
                <w:sz w:val="20"/>
                <w:szCs w:val="20"/>
              </w:rPr>
              <w:t>1483/2000</w:t>
            </w:r>
            <w:r>
              <w:rPr>
                <w:rFonts w:cs="Times New Roman"/>
                <w:sz w:val="20"/>
                <w:szCs w:val="20"/>
              </w:rPr>
              <w:t>)</w:t>
            </w:r>
          </w:p>
        </w:tc>
        <w:tc>
          <w:tcPr>
            <w:tcW w:w="1900" w:type="dxa"/>
            <w:tcBorders>
              <w:top w:val="nil"/>
              <w:left w:val="nil"/>
              <w:right w:val="nil"/>
            </w:tcBorders>
          </w:tcPr>
          <w:p w14:paraId="1C8A145B" w14:textId="6CD16D88" w:rsidR="00C944FB" w:rsidRDefault="00C944FB" w:rsidP="00C944FB">
            <w:pPr>
              <w:jc w:val="center"/>
              <w:rPr>
                <w:rFonts w:cs="Times New Roman"/>
                <w:sz w:val="20"/>
                <w:szCs w:val="20"/>
              </w:rPr>
            </w:pPr>
            <w:r>
              <w:rPr>
                <w:rFonts w:cs="Times New Roman"/>
                <w:sz w:val="20"/>
                <w:szCs w:val="20"/>
              </w:rPr>
              <w:t>.74</w:t>
            </w:r>
            <w:r w:rsidR="00D45476">
              <w:rPr>
                <w:rFonts w:cs="Times New Roman"/>
                <w:sz w:val="20"/>
                <w:szCs w:val="20"/>
              </w:rPr>
              <w:t>9</w:t>
            </w:r>
          </w:p>
          <w:p w14:paraId="1A2C2F28" w14:textId="35F53AAA" w:rsidR="00C944FB" w:rsidRDefault="00C944FB" w:rsidP="00C944FB">
            <w:pPr>
              <w:jc w:val="center"/>
              <w:rPr>
                <w:rFonts w:cs="Times New Roman"/>
                <w:sz w:val="20"/>
                <w:szCs w:val="20"/>
              </w:rPr>
            </w:pPr>
            <w:r>
              <w:rPr>
                <w:rFonts w:cs="Times New Roman"/>
                <w:sz w:val="20"/>
                <w:szCs w:val="20"/>
              </w:rPr>
              <w:t>(</w:t>
            </w:r>
            <w:r w:rsidR="00D45476">
              <w:rPr>
                <w:rFonts w:cs="Times New Roman"/>
                <w:sz w:val="20"/>
                <w:szCs w:val="20"/>
              </w:rPr>
              <w:t>1574/2100</w:t>
            </w:r>
            <w:r>
              <w:rPr>
                <w:rFonts w:cs="Times New Roman"/>
                <w:sz w:val="20"/>
                <w:szCs w:val="20"/>
              </w:rPr>
              <w:t>)</w:t>
            </w:r>
          </w:p>
        </w:tc>
        <w:tc>
          <w:tcPr>
            <w:tcW w:w="1206" w:type="dxa"/>
            <w:tcBorders>
              <w:top w:val="nil"/>
              <w:left w:val="nil"/>
              <w:right w:val="nil"/>
            </w:tcBorders>
          </w:tcPr>
          <w:p w14:paraId="2C19D62B" w14:textId="36F43357" w:rsidR="00C944FB" w:rsidRDefault="00C944FB" w:rsidP="00C944FB">
            <w:pPr>
              <w:jc w:val="center"/>
              <w:rPr>
                <w:rFonts w:cs="Times New Roman"/>
                <w:sz w:val="20"/>
                <w:szCs w:val="20"/>
                <w:lang w:val="en-US"/>
              </w:rPr>
            </w:pPr>
            <w:r>
              <w:rPr>
                <w:rFonts w:cs="Times New Roman"/>
                <w:sz w:val="20"/>
                <w:szCs w:val="20"/>
                <w:lang w:val="en-US"/>
              </w:rPr>
              <w:t>.825</w:t>
            </w:r>
          </w:p>
        </w:tc>
      </w:tr>
    </w:tbl>
    <w:p w14:paraId="5334C6A6" w14:textId="4EB40E2F" w:rsidR="00522B45" w:rsidRPr="00D45476" w:rsidRDefault="00BA1204" w:rsidP="00D45476">
      <w:pPr>
        <w:spacing w:after="0" w:line="360" w:lineRule="auto"/>
        <w:rPr>
          <w:rFonts w:eastAsiaTheme="minorEastAsia" w:cs="Times New Roman"/>
          <w:sz w:val="20"/>
          <w:szCs w:val="20"/>
          <w:lang w:val="en-US"/>
        </w:rPr>
      </w:pPr>
      <w:r w:rsidRPr="00BA1204">
        <w:rPr>
          <w:rFonts w:cs="Times New Roman"/>
          <w:i/>
          <w:sz w:val="20"/>
          <w:szCs w:val="20"/>
          <w:lang w:val="en-US"/>
        </w:rPr>
        <w:t>a</w:t>
      </w:r>
      <w:r w:rsidRPr="00BA1204">
        <w:rPr>
          <w:rFonts w:cs="Times New Roman"/>
          <w:sz w:val="20"/>
          <w:szCs w:val="20"/>
          <w:lang w:val="en-US"/>
        </w:rPr>
        <w:t xml:space="preserve">: </w:t>
      </w:r>
      <m:oMath>
        <m:r>
          <w:rPr>
            <w:rFonts w:ascii="Cambria Math" w:hAnsi="Cambria Math" w:cs="Times New Roman"/>
            <w:sz w:val="20"/>
            <w:szCs w:val="20"/>
            <w:lang w:val="en-US"/>
          </w:rPr>
          <m:t>N</m:t>
        </m:r>
      </m:oMath>
      <w:r w:rsidRPr="00BA1204">
        <w:rPr>
          <w:rFonts w:eastAsiaTheme="minorEastAsia" w:cs="Times New Roman"/>
          <w:sz w:val="20"/>
          <w:szCs w:val="20"/>
          <w:lang w:val="en-US"/>
        </w:rPr>
        <w:t xml:space="preserve"> is the total number of references</w:t>
      </w:r>
    </w:p>
    <w:p w14:paraId="39753F5C" w14:textId="346902C6" w:rsidR="00C944FB" w:rsidRDefault="00AF2988">
      <w:pPr>
        <w:spacing w:after="0" w:line="360" w:lineRule="auto"/>
        <w:ind w:firstLine="1304"/>
        <w:jc w:val="both"/>
        <w:rPr>
          <w:lang w:val="en-US"/>
        </w:rPr>
      </w:pPr>
      <w:r>
        <w:rPr>
          <w:rFonts w:cs="Times New Roman"/>
          <w:szCs w:val="24"/>
          <w:lang w:val="en-US"/>
        </w:rPr>
        <w:t>To summarise</w:t>
      </w:r>
      <w:r w:rsidR="00071073">
        <w:rPr>
          <w:rFonts w:cs="Times New Roman"/>
          <w:szCs w:val="24"/>
          <w:lang w:val="en-US"/>
        </w:rPr>
        <w:t xml:space="preserve">, </w:t>
      </w:r>
      <w:r>
        <w:rPr>
          <w:rFonts w:cs="Times New Roman"/>
          <w:szCs w:val="24"/>
          <w:lang w:val="en-US"/>
        </w:rPr>
        <w:t xml:space="preserve">we </w:t>
      </w:r>
      <w:r w:rsidR="00E644EB">
        <w:rPr>
          <w:rFonts w:cs="Times New Roman"/>
          <w:szCs w:val="24"/>
          <w:lang w:val="en-US"/>
        </w:rPr>
        <w:t>find</w:t>
      </w:r>
      <w:r>
        <w:rPr>
          <w:rFonts w:cs="Times New Roman"/>
          <w:szCs w:val="24"/>
          <w:lang w:val="en-US"/>
        </w:rPr>
        <w:t xml:space="preserve"> that </w:t>
      </w:r>
      <w:r>
        <w:rPr>
          <w:lang w:val="en-US"/>
        </w:rPr>
        <w:t>GPT API models can work as highly reliable and independent second screeners with recall performance</w:t>
      </w:r>
      <w:r w:rsidR="00DE7DEA">
        <w:rPr>
          <w:lang w:val="en-US"/>
        </w:rPr>
        <w:t>s</w:t>
      </w:r>
      <w:r>
        <w:rPr>
          <w:lang w:val="en-US"/>
        </w:rPr>
        <w:t xml:space="preserve"> on par or better than common human screeners</w:t>
      </w:r>
      <w:r w:rsidR="00DD2218">
        <w:rPr>
          <w:lang w:val="en-US"/>
        </w:rPr>
        <w:t xml:space="preserve">, even in </w:t>
      </w:r>
      <w:r w:rsidR="00423F5C">
        <w:rPr>
          <w:lang w:val="en-US"/>
        </w:rPr>
        <w:t>highly</w:t>
      </w:r>
      <w:r w:rsidR="00DD2218">
        <w:rPr>
          <w:lang w:val="en-US"/>
        </w:rPr>
        <w:t xml:space="preserve"> complex screening settings</w:t>
      </w:r>
      <w:r>
        <w:rPr>
          <w:lang w:val="en-US"/>
        </w:rPr>
        <w:t xml:space="preserve">. This finding contrasts previous evaluations </w:t>
      </w:r>
      <w:r>
        <w:rPr>
          <w:lang w:val="en-US"/>
        </w:rPr>
        <w:fldChar w:fldCharType="begin" w:fldLock="1"/>
      </w:r>
      <w:r w:rsidR="002C6EAF">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study","type":"article-journal","volume":"26"},"uris":["http://www.mendeley.com/documents/?uuid=8ab05d3a-d95f-45bc-b354-65f95582acdb"]},{"id":"ITEM-2","itemData":{"DOI":"10.1136/bmjebm-2023-112678","abstract":"After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Medicine","id":"ITEM-2","issue":"1","issued":{"date-parts":[["2024","2","1"]]},"page":"69 LP - 70","title":"Enhancing title and abstract screening for systematic reviews with GPT-3.5 turbo","type":"article-journal","volume":"29"},"uris":["http://www.mendeley.com/documents/?uuid=a31f9351-9d92-4666-bab5-524fda6d8107"]}],"mendeley":{"formattedCitation":"(Gargari et al., 2024; Guo et al., 2024)","plainTextFormattedCitation":"(Gargari et al., 2024; Guo et al., 2024)","previouslyFormattedCitation":"(Gargari et al., 2024; Guo et al., 2024)"},"properties":{"noteIndex":0},"schema":"https://github.com/citation-style-language/schema/raw/master/csl-citation.json"}</w:instrText>
      </w:r>
      <w:r>
        <w:rPr>
          <w:lang w:val="en-US"/>
        </w:rPr>
        <w:fldChar w:fldCharType="separate"/>
      </w:r>
      <w:r w:rsidR="00DE061E" w:rsidRPr="00DE061E">
        <w:rPr>
          <w:noProof/>
          <w:lang w:val="en-US"/>
        </w:rPr>
        <w:t>(Gargari et al., 2024; Guo et al., 2024)</w:t>
      </w:r>
      <w:r>
        <w:rPr>
          <w:lang w:val="en-US"/>
        </w:rPr>
        <w:fldChar w:fldCharType="end"/>
      </w:r>
      <w:r>
        <w:rPr>
          <w:lang w:val="en-US"/>
        </w:rPr>
        <w:t xml:space="preserve"> finding that the GPT API models mainly have high performances in terms of correctly </w:t>
      </w:r>
      <w:r w:rsidRPr="00C944FB">
        <w:rPr>
          <w:i/>
          <w:lang w:val="en-US"/>
        </w:rPr>
        <w:t>excluding</w:t>
      </w:r>
      <w:r>
        <w:rPr>
          <w:lang w:val="en-US"/>
        </w:rPr>
        <w:t xml:space="preserve"> irrelevant records. This discrepancy migh</w:t>
      </w:r>
      <w:r w:rsidR="00DD2218">
        <w:rPr>
          <w:lang w:val="en-US"/>
        </w:rPr>
        <w:t xml:space="preserve">t </w:t>
      </w:r>
      <w:r>
        <w:rPr>
          <w:lang w:val="en-US"/>
        </w:rPr>
        <w:t xml:space="preserve">be explained by the fact that </w:t>
      </w:r>
      <w:r w:rsidR="006650B1">
        <w:rPr>
          <w:lang w:val="en-US"/>
        </w:rPr>
        <w:t>we</w:t>
      </w:r>
      <w:r w:rsidR="00C944FB">
        <w:rPr>
          <w:lang w:val="en-US"/>
        </w:rPr>
        <w:t xml:space="preserve"> used different prompting strategies</w:t>
      </w:r>
      <w:r w:rsidR="00DD2218">
        <w:rPr>
          <w:lang w:val="en-US"/>
        </w:rPr>
        <w:t>.</w:t>
      </w:r>
      <w:r w:rsidR="00423F5C">
        <w:rPr>
          <w:lang w:val="en-US"/>
        </w:rPr>
        <w:t xml:space="preserve"> </w:t>
      </w:r>
      <w:r w:rsidR="00C944FB">
        <w:rPr>
          <w:lang w:val="en-US"/>
        </w:rPr>
        <w:t>A p</w:t>
      </w:r>
      <w:r w:rsidR="00BE28F4">
        <w:rPr>
          <w:lang w:val="en-US"/>
        </w:rPr>
        <w:t>art of our</w:t>
      </w:r>
      <w:r w:rsidR="00670F83">
        <w:rPr>
          <w:lang w:val="en-US"/>
        </w:rPr>
        <w:t xml:space="preserve"> comparably high performance m</w:t>
      </w:r>
      <w:r w:rsidR="00BE28F4">
        <w:rPr>
          <w:lang w:val="en-US"/>
        </w:rPr>
        <w:t>ight also</w:t>
      </w:r>
      <w:r w:rsidR="00670F83">
        <w:rPr>
          <w:lang w:val="en-US"/>
        </w:rPr>
        <w:t xml:space="preserve"> be </w:t>
      </w:r>
      <w:r w:rsidR="00BE28F4">
        <w:rPr>
          <w:lang w:val="en-US"/>
        </w:rPr>
        <w:t>due to</w:t>
      </w:r>
      <w:r w:rsidR="00423F5C">
        <w:rPr>
          <w:lang w:val="en-US"/>
        </w:rPr>
        <w:t xml:space="preserve"> the fact that we instructed the models to include </w:t>
      </w:r>
      <w:r w:rsidR="00BE28F4">
        <w:rPr>
          <w:lang w:val="en-US"/>
        </w:rPr>
        <w:t xml:space="preserve">title and abstract records </w:t>
      </w:r>
      <w:r w:rsidR="00423F5C">
        <w:rPr>
          <w:lang w:val="en-US"/>
        </w:rPr>
        <w:t xml:space="preserve">with </w:t>
      </w:r>
      <w:r w:rsidR="00670F83">
        <w:rPr>
          <w:lang w:val="en-US"/>
        </w:rPr>
        <w:t xml:space="preserve">insufficient </w:t>
      </w:r>
      <w:r w:rsidR="00423F5C">
        <w:rPr>
          <w:lang w:val="en-US"/>
        </w:rPr>
        <w:t>information</w:t>
      </w:r>
      <w:r w:rsidR="00670F83">
        <w:rPr>
          <w:lang w:val="en-US"/>
        </w:rPr>
        <w:t xml:space="preserve"> (cf. Textbox 3 in Section 4.2)</w:t>
      </w:r>
      <w:r w:rsidR="00423F5C">
        <w:rPr>
          <w:lang w:val="en-US"/>
        </w:rPr>
        <w:t>.</w:t>
      </w:r>
      <w:r w:rsidR="00EB16FE">
        <w:rPr>
          <w:lang w:val="en-US"/>
        </w:rPr>
        <w:t xml:space="preserve"> We note that</w:t>
      </w:r>
      <w:r w:rsidR="004343E8">
        <w:rPr>
          <w:lang w:val="en-US"/>
        </w:rPr>
        <w:t xml:space="preserve"> based on our tests, the </w:t>
      </w:r>
      <w:r w:rsidR="004343E8" w:rsidRPr="00CE7BEB">
        <w:rPr>
          <w:rFonts w:cs="Times New Roman"/>
          <w:szCs w:val="24"/>
          <w:lang w:val="en-US"/>
        </w:rPr>
        <w:t>GPT-4</w:t>
      </w:r>
      <w:r w:rsidR="004343E8">
        <w:rPr>
          <w:rFonts w:cs="Times New Roman"/>
          <w:szCs w:val="24"/>
          <w:lang w:val="en-US"/>
        </w:rPr>
        <w:t xml:space="preserve"> API model seems to be</w:t>
      </w:r>
      <w:r w:rsidR="004343E8" w:rsidRPr="00CE7BEB">
        <w:rPr>
          <w:rFonts w:cs="Times New Roman"/>
          <w:szCs w:val="24"/>
          <w:lang w:val="en-US"/>
        </w:rPr>
        <w:t xml:space="preserve"> preferable relative to GPT-3.5 since the la</w:t>
      </w:r>
      <w:r w:rsidR="004343E8">
        <w:rPr>
          <w:rFonts w:cs="Times New Roman"/>
          <w:szCs w:val="24"/>
          <w:lang w:val="en-US"/>
        </w:rPr>
        <w:t>t</w:t>
      </w:r>
      <w:r w:rsidR="004343E8" w:rsidRPr="00CE7BEB">
        <w:rPr>
          <w:rFonts w:cs="Times New Roman"/>
          <w:szCs w:val="24"/>
          <w:lang w:val="en-US"/>
        </w:rPr>
        <w:t>ter is rather sensitive to the chosen inclusion probability</w:t>
      </w:r>
      <w:r w:rsidR="004343E8">
        <w:rPr>
          <w:rFonts w:cs="Times New Roman"/>
          <w:szCs w:val="24"/>
          <w:lang w:val="en-US"/>
        </w:rPr>
        <w:t xml:space="preserve"> threshold</w:t>
      </w:r>
      <w:r w:rsidR="00C944FB">
        <w:rPr>
          <w:rFonts w:cs="Times New Roman"/>
          <w:szCs w:val="24"/>
          <w:lang w:val="en-US"/>
        </w:rPr>
        <w:t xml:space="preserve">. </w:t>
      </w:r>
      <w:r w:rsidR="004343E8" w:rsidRPr="00CE7BEB">
        <w:rPr>
          <w:rFonts w:cs="Times New Roman"/>
          <w:szCs w:val="20"/>
          <w:lang w:val="en-US"/>
        </w:rPr>
        <w:t>Based on th</w:t>
      </w:r>
      <w:r w:rsidR="004343E8">
        <w:rPr>
          <w:rFonts w:cs="Times New Roman"/>
          <w:szCs w:val="20"/>
          <w:lang w:val="en-US"/>
        </w:rPr>
        <w:t>is finding</w:t>
      </w:r>
      <w:r w:rsidR="004343E8" w:rsidRPr="00CE7BEB">
        <w:rPr>
          <w:rFonts w:cs="Times New Roman"/>
          <w:szCs w:val="20"/>
          <w:lang w:val="en-US"/>
        </w:rPr>
        <w:t xml:space="preserve">, we </w:t>
      </w:r>
      <w:r w:rsidR="004343E8">
        <w:rPr>
          <w:rFonts w:cs="Times New Roman"/>
          <w:szCs w:val="20"/>
          <w:lang w:val="en-US"/>
        </w:rPr>
        <w:t xml:space="preserve">generally </w:t>
      </w:r>
      <w:r w:rsidR="004343E8" w:rsidRPr="00CE7BEB">
        <w:rPr>
          <w:rFonts w:cs="Times New Roman"/>
          <w:szCs w:val="20"/>
          <w:lang w:val="en-US"/>
        </w:rPr>
        <w:t>recommend not</w:t>
      </w:r>
      <w:r w:rsidR="004343E8">
        <w:rPr>
          <w:rFonts w:cs="Times New Roman"/>
          <w:szCs w:val="20"/>
          <w:lang w:val="en-US"/>
        </w:rPr>
        <w:t xml:space="preserve"> using</w:t>
      </w:r>
      <w:r w:rsidR="004343E8" w:rsidRPr="00CE7BEB">
        <w:rPr>
          <w:rFonts w:cs="Times New Roman"/>
          <w:szCs w:val="20"/>
          <w:lang w:val="en-US"/>
        </w:rPr>
        <w:t xml:space="preserve"> the </w:t>
      </w:r>
      <w:r w:rsidR="004343E8">
        <w:rPr>
          <w:rFonts w:cs="Times New Roman"/>
          <w:szCs w:val="20"/>
          <w:lang w:val="en-US"/>
        </w:rPr>
        <w:t>GPT</w:t>
      </w:r>
      <w:r w:rsidR="004343E8" w:rsidRPr="00CE7BEB">
        <w:rPr>
          <w:rFonts w:cs="Times New Roman"/>
          <w:szCs w:val="20"/>
          <w:lang w:val="en-US"/>
        </w:rPr>
        <w:t xml:space="preserve">-3.5 </w:t>
      </w:r>
      <w:r w:rsidR="004343E8">
        <w:rPr>
          <w:rFonts w:cs="Times New Roman"/>
          <w:szCs w:val="20"/>
          <w:lang w:val="en-US"/>
        </w:rPr>
        <w:t xml:space="preserve">API </w:t>
      </w:r>
      <w:r w:rsidR="004343E8" w:rsidRPr="00CE7BEB">
        <w:rPr>
          <w:rFonts w:cs="Times New Roman"/>
          <w:szCs w:val="20"/>
          <w:lang w:val="en-US"/>
        </w:rPr>
        <w:t>model</w:t>
      </w:r>
      <w:r w:rsidR="004343E8">
        <w:rPr>
          <w:rFonts w:cs="Times New Roman"/>
          <w:szCs w:val="20"/>
          <w:lang w:val="en-US"/>
        </w:rPr>
        <w:t>s</w:t>
      </w:r>
      <w:r w:rsidR="004343E8" w:rsidRPr="00CE7BEB">
        <w:rPr>
          <w:rFonts w:cs="Times New Roman"/>
          <w:szCs w:val="20"/>
          <w:lang w:val="en-US"/>
        </w:rPr>
        <w:t xml:space="preserve"> when </w:t>
      </w:r>
      <w:r w:rsidR="004343E8">
        <w:rPr>
          <w:rFonts w:cs="Times New Roman"/>
          <w:szCs w:val="20"/>
          <w:lang w:val="en-US"/>
        </w:rPr>
        <w:lastRenderedPageBreak/>
        <w:t>GPT</w:t>
      </w:r>
      <w:r w:rsidR="004343E8" w:rsidRPr="00CE7BEB">
        <w:rPr>
          <w:rFonts w:cs="Times New Roman"/>
          <w:szCs w:val="20"/>
          <w:lang w:val="en-US"/>
        </w:rPr>
        <w:t xml:space="preserve">-4 </w:t>
      </w:r>
      <w:r w:rsidR="004343E8">
        <w:rPr>
          <w:rFonts w:cs="Times New Roman"/>
          <w:szCs w:val="20"/>
          <w:lang w:val="en-US"/>
        </w:rPr>
        <w:t xml:space="preserve">API </w:t>
      </w:r>
      <w:r w:rsidR="004343E8" w:rsidRPr="00CE7BEB">
        <w:rPr>
          <w:rFonts w:cs="Times New Roman"/>
          <w:szCs w:val="20"/>
          <w:lang w:val="en-US"/>
        </w:rPr>
        <w:t>model</w:t>
      </w:r>
      <w:r w:rsidR="004343E8">
        <w:rPr>
          <w:rFonts w:cs="Times New Roman"/>
          <w:szCs w:val="20"/>
          <w:lang w:val="en-US"/>
        </w:rPr>
        <w:t>s</w:t>
      </w:r>
      <w:r w:rsidR="004343E8" w:rsidRPr="00CE7BEB">
        <w:rPr>
          <w:rFonts w:cs="Times New Roman"/>
          <w:szCs w:val="20"/>
          <w:lang w:val="en-US"/>
        </w:rPr>
        <w:t xml:space="preserve"> </w:t>
      </w:r>
      <w:r w:rsidR="004343E8">
        <w:rPr>
          <w:rFonts w:cs="Times New Roman"/>
          <w:szCs w:val="20"/>
          <w:lang w:val="en-US"/>
        </w:rPr>
        <w:t>are</w:t>
      </w:r>
      <w:r w:rsidR="004343E8" w:rsidRPr="00CE7BEB">
        <w:rPr>
          <w:rFonts w:cs="Times New Roman"/>
          <w:szCs w:val="20"/>
          <w:lang w:val="en-US"/>
        </w:rPr>
        <w:t xml:space="preserve"> available.</w:t>
      </w:r>
      <w:r w:rsidR="004343E8">
        <w:rPr>
          <w:rFonts w:cs="Times New Roman"/>
          <w:szCs w:val="20"/>
          <w:lang w:val="en-US"/>
        </w:rPr>
        <w:t xml:space="preserve"> Moreover, in cases where researchers have to rely on GPT-3.5, different inclusion probability thresholds should be considered.</w:t>
      </w:r>
      <w:r w:rsidR="004343E8">
        <w:rPr>
          <w:lang w:val="en-US"/>
        </w:rPr>
        <w:t xml:space="preserve"> </w:t>
      </w:r>
    </w:p>
    <w:p w14:paraId="121231D9" w14:textId="6367653F" w:rsidR="00C944FB" w:rsidRDefault="00C944FB" w:rsidP="003A5E6C">
      <w:pPr>
        <w:spacing w:after="0" w:line="360" w:lineRule="auto"/>
        <w:ind w:firstLine="1304"/>
        <w:jc w:val="both"/>
        <w:rPr>
          <w:rFonts w:cs="Times New Roman"/>
          <w:szCs w:val="20"/>
          <w:lang w:val="en-US"/>
        </w:rPr>
      </w:pPr>
      <w:r>
        <w:rPr>
          <w:rFonts w:cs="Times New Roman"/>
          <w:szCs w:val="20"/>
          <w:lang w:val="en-US"/>
        </w:rPr>
        <w:t>We found that i</w:t>
      </w:r>
      <w:r w:rsidRPr="00A449F4">
        <w:rPr>
          <w:rFonts w:cs="Times New Roman"/>
          <w:szCs w:val="20"/>
          <w:lang w:val="en-US"/>
        </w:rPr>
        <w:t xml:space="preserve">n some applications, the specificity rate reached by the </w:t>
      </w:r>
      <w:r>
        <w:rPr>
          <w:rFonts w:cs="Times New Roman"/>
          <w:szCs w:val="20"/>
          <w:lang w:val="en-US"/>
        </w:rPr>
        <w:t>GPT</w:t>
      </w:r>
      <w:r w:rsidRPr="00A449F4">
        <w:rPr>
          <w:rFonts w:cs="Times New Roman"/>
          <w:szCs w:val="20"/>
          <w:lang w:val="en-US"/>
        </w:rPr>
        <w:t xml:space="preserve">-4 </w:t>
      </w:r>
      <w:r>
        <w:rPr>
          <w:rFonts w:cs="Times New Roman"/>
          <w:szCs w:val="20"/>
          <w:lang w:val="en-US"/>
        </w:rPr>
        <w:t xml:space="preserve">API </w:t>
      </w:r>
      <w:r w:rsidRPr="00A449F4">
        <w:rPr>
          <w:rFonts w:cs="Times New Roman"/>
          <w:szCs w:val="20"/>
          <w:lang w:val="en-US"/>
        </w:rPr>
        <w:t xml:space="preserve">model can be seen to be </w:t>
      </w:r>
      <w:r>
        <w:rPr>
          <w:rFonts w:cs="Times New Roman"/>
          <w:szCs w:val="20"/>
          <w:lang w:val="en-US"/>
        </w:rPr>
        <w:t>o</w:t>
      </w:r>
      <w:r w:rsidRPr="00A449F4">
        <w:rPr>
          <w:rFonts w:cs="Times New Roman"/>
          <w:szCs w:val="20"/>
          <w:lang w:val="en-US"/>
        </w:rPr>
        <w:t>n the lower end compared with human screen</w:t>
      </w:r>
      <w:r>
        <w:rPr>
          <w:rFonts w:cs="Times New Roman"/>
          <w:szCs w:val="20"/>
          <w:lang w:val="en-US"/>
        </w:rPr>
        <w:t>ers</w:t>
      </w:r>
      <w:r w:rsidRPr="00A449F4">
        <w:rPr>
          <w:rFonts w:cs="Times New Roman"/>
          <w:szCs w:val="20"/>
          <w:lang w:val="en-US"/>
        </w:rPr>
        <w:t xml:space="preserve">. Yet, we do not find this to be a major issue when having high recall rates </w:t>
      </w:r>
      <w:r>
        <w:rPr>
          <w:rFonts w:cs="Times New Roman"/>
          <w:szCs w:val="20"/>
          <w:lang w:val="en-US"/>
        </w:rPr>
        <w:t xml:space="preserve">(cf. Figure 1) </w:t>
      </w:r>
      <w:r w:rsidRPr="00A449F4">
        <w:rPr>
          <w:rFonts w:cs="Times New Roman"/>
          <w:szCs w:val="20"/>
          <w:lang w:val="en-US"/>
        </w:rPr>
        <w:t>since this can just be seen as an extra opportunity to double-check close-to-relevant studies. Thus, enhancing the chan</w:t>
      </w:r>
      <w:r w:rsidR="00186048">
        <w:rPr>
          <w:rFonts w:cs="Times New Roman"/>
          <w:szCs w:val="20"/>
          <w:lang w:val="en-US"/>
        </w:rPr>
        <w:t>c</w:t>
      </w:r>
      <w:r w:rsidRPr="00A449F4">
        <w:rPr>
          <w:rFonts w:cs="Times New Roman"/>
          <w:szCs w:val="20"/>
          <w:lang w:val="en-US"/>
        </w:rPr>
        <w:t>e</w:t>
      </w:r>
      <w:r w:rsidR="00186048">
        <w:rPr>
          <w:rFonts w:cs="Times New Roman"/>
          <w:szCs w:val="20"/>
          <w:lang w:val="en-US"/>
        </w:rPr>
        <w:t>s</w:t>
      </w:r>
      <w:r w:rsidRPr="00A449F4">
        <w:rPr>
          <w:rFonts w:cs="Times New Roman"/>
          <w:szCs w:val="20"/>
          <w:lang w:val="en-US"/>
        </w:rPr>
        <w:t xml:space="preserve"> of not overlooking any relevant study records.</w:t>
      </w:r>
    </w:p>
    <w:p w14:paraId="3BAEC8F8" w14:textId="48FC7E2B" w:rsidR="00C109F8" w:rsidRPr="003A5E6C" w:rsidRDefault="00C109F8" w:rsidP="00186048">
      <w:pPr>
        <w:spacing w:after="0" w:line="360" w:lineRule="auto"/>
        <w:ind w:firstLine="1304"/>
        <w:jc w:val="both"/>
        <w:rPr>
          <w:lang w:val="en-US"/>
        </w:rPr>
      </w:pPr>
      <w:r>
        <w:rPr>
          <w:lang w:val="en-US"/>
        </w:rPr>
        <w:t xml:space="preserve">As such, we cannot infer that multi-prompt screening is significantly better than single-prompt screening in complex review settings. Yet, it seems to be a more flexible approach that can reduce the over-inclusiveness of the models, while still yielding sufficient recalls on par with typical human second screeners. </w:t>
      </w:r>
      <w:r w:rsidR="00186048" w:rsidRPr="00493A6E">
        <w:rPr>
          <w:lang w:val="en-US"/>
        </w:rPr>
        <w:t>Although</w:t>
      </w:r>
      <w:r w:rsidR="00186048">
        <w:rPr>
          <w:lang w:val="en-US"/>
        </w:rPr>
        <w:t xml:space="preserve"> </w:t>
      </w:r>
      <w:bookmarkStart w:id="5" w:name="_Hlk175228430"/>
      <w:r w:rsidR="00186048">
        <w:rPr>
          <w:lang w:val="en-US"/>
        </w:rPr>
        <w:t>we cannot reject that single-prompt screening might be viable in complex review settings with many inclusion criteria, we think multi-prompt screening is most appropriate to use in complex review settings. This is so because multi-prompt screening makes the screening more flexible allowing the model to cast a larger degree of uncertainty. Moreover, when using multi-prompt screening all titles and abstracts will be mapped on the exact reasons for exclusion, increasing the transparency of the review and making it much easier to decode what factors made the GPT model work well</w:t>
      </w:r>
      <w:bookmarkEnd w:id="5"/>
      <w:r w:rsidR="00186048">
        <w:rPr>
          <w:lang w:val="en-US"/>
        </w:rPr>
        <w:t xml:space="preserve">. </w:t>
      </w:r>
      <w:r>
        <w:rPr>
          <w:lang w:val="en-US"/>
        </w:rPr>
        <w:t>Furthermore, as we will further discuss in the next section, the use of multi-prompt screening can have additional advances in the prompt development and testing phases, making it a useful tool adding to the screening toolbox.</w:t>
      </w:r>
    </w:p>
    <w:p w14:paraId="7613FDD3" w14:textId="72758120" w:rsidR="00CF08B6" w:rsidRDefault="00E644EB" w:rsidP="00181046">
      <w:pPr>
        <w:spacing w:after="0" w:line="360" w:lineRule="auto"/>
        <w:ind w:firstLine="1304"/>
        <w:jc w:val="both"/>
        <w:rPr>
          <w:lang w:val="en-US"/>
        </w:rPr>
      </w:pPr>
      <w:r>
        <w:rPr>
          <w:rFonts w:cs="Times New Roman"/>
          <w:szCs w:val="20"/>
          <w:lang w:val="en-US"/>
        </w:rPr>
        <w:t xml:space="preserve">Overall, we think that using GPT API models for TAB screening tasks in high-quality systematic reviews has huge potential—also as independent second screeners in complex reviews. Furthermore, we believe that the relevancy of using LLMs will only increase over time as the models improve. This demands a standardized setup to ensure </w:t>
      </w:r>
      <w:r w:rsidR="00DB4E3A">
        <w:rPr>
          <w:rFonts w:cs="Times New Roman"/>
          <w:szCs w:val="20"/>
          <w:lang w:val="en-US"/>
        </w:rPr>
        <w:t xml:space="preserve">a </w:t>
      </w:r>
      <w:r>
        <w:rPr>
          <w:rFonts w:cs="Times New Roman"/>
          <w:szCs w:val="20"/>
          <w:lang w:val="en-US"/>
        </w:rPr>
        <w:t xml:space="preserve">reliable use of </w:t>
      </w:r>
      <w:r w:rsidR="00DB4E3A">
        <w:rPr>
          <w:rFonts w:cs="Times New Roman"/>
          <w:szCs w:val="20"/>
          <w:lang w:val="en-US"/>
        </w:rPr>
        <w:t>LLMs</w:t>
      </w:r>
      <w:r>
        <w:rPr>
          <w:rFonts w:cs="Times New Roman"/>
          <w:szCs w:val="20"/>
          <w:lang w:val="en-US"/>
        </w:rPr>
        <w:t xml:space="preserve"> in systematic reviews. In the next section, we, therefore, develop a tentative guideline and workflow for how such screenings can be set up in practice. </w:t>
      </w:r>
      <w:r>
        <w:rPr>
          <w:lang w:val="en-US"/>
        </w:rPr>
        <w:t xml:space="preserve"> </w:t>
      </w:r>
    </w:p>
    <w:p w14:paraId="32E7C4FC" w14:textId="3C7E6AC8" w:rsidR="00C03E98" w:rsidRDefault="00311FE2" w:rsidP="006F63D8">
      <w:pPr>
        <w:spacing w:after="0" w:line="360" w:lineRule="auto"/>
        <w:rPr>
          <w:i/>
          <w:lang w:val="en-US"/>
        </w:rPr>
      </w:pPr>
      <w:r>
        <w:rPr>
          <w:b/>
          <w:lang w:val="en-US"/>
        </w:rPr>
        <w:t>5</w:t>
      </w:r>
      <w:r w:rsidR="00296111">
        <w:rPr>
          <w:i/>
          <w:lang w:val="en-US"/>
        </w:rPr>
        <w:t xml:space="preserve"> </w:t>
      </w:r>
      <w:r w:rsidR="00296111" w:rsidRPr="00296111">
        <w:rPr>
          <w:b/>
          <w:lang w:val="en-US"/>
        </w:rPr>
        <w:t>TENTATIVE GUIDELINE</w:t>
      </w:r>
      <w:r w:rsidR="00D318C9">
        <w:rPr>
          <w:b/>
          <w:lang w:val="en-US"/>
        </w:rPr>
        <w:t xml:space="preserve"> AND WORKFLOW</w:t>
      </w:r>
    </w:p>
    <w:p w14:paraId="209B0F3C" w14:textId="420437F5" w:rsidR="009802B0" w:rsidRDefault="00130973" w:rsidP="00C944FB">
      <w:pPr>
        <w:spacing w:after="0" w:line="360" w:lineRule="auto"/>
        <w:ind w:firstLine="1304"/>
        <w:jc w:val="both"/>
        <w:rPr>
          <w:lang w:val="en-US"/>
        </w:rPr>
      </w:pPr>
      <w:r>
        <w:rPr>
          <w:lang w:val="en-US"/>
        </w:rPr>
        <w:t>Premised on</w:t>
      </w:r>
      <w:r w:rsidR="00C07B73">
        <w:rPr>
          <w:lang w:val="en-US"/>
        </w:rPr>
        <w:t xml:space="preserve"> our developed benchmark scheme, our experience, and the results of the </w:t>
      </w:r>
      <w:r w:rsidR="00D5471A">
        <w:rPr>
          <w:lang w:val="en-US"/>
        </w:rPr>
        <w:t>three</w:t>
      </w:r>
      <w:r w:rsidR="00C07B73">
        <w:rPr>
          <w:lang w:val="en-US"/>
        </w:rPr>
        <w:t xml:space="preserve"> classifier experiments, we have developed the following tentative guidelin</w:t>
      </w:r>
      <w:r w:rsidR="00AE4E8F">
        <w:rPr>
          <w:lang w:val="en-US"/>
        </w:rPr>
        <w:t>e</w:t>
      </w:r>
      <w:r w:rsidR="00C07B73">
        <w:rPr>
          <w:lang w:val="en-US"/>
        </w:rPr>
        <w:t xml:space="preserve"> and workflow for</w:t>
      </w:r>
      <w:r w:rsidR="00E144A9">
        <w:rPr>
          <w:lang w:val="en-US"/>
        </w:rPr>
        <w:t xml:space="preserve"> when and</w:t>
      </w:r>
      <w:r w:rsidR="00C07B73">
        <w:rPr>
          <w:lang w:val="en-US"/>
        </w:rPr>
        <w:t xml:space="preserve"> how GPT API models </w:t>
      </w:r>
      <w:r w:rsidR="00AE4E8F">
        <w:rPr>
          <w:lang w:val="en-US"/>
        </w:rPr>
        <w:t xml:space="preserve">can be used </w:t>
      </w:r>
      <w:r w:rsidR="00C07B73">
        <w:rPr>
          <w:lang w:val="en-US"/>
        </w:rPr>
        <w:t>as independent second screeners</w:t>
      </w:r>
      <w:r w:rsidR="00AE4E8F">
        <w:rPr>
          <w:lang w:val="en-US"/>
        </w:rPr>
        <w:t xml:space="preserve"> of titles and abstracts</w:t>
      </w:r>
      <w:r w:rsidR="00C07B73">
        <w:rPr>
          <w:lang w:val="en-US"/>
        </w:rPr>
        <w:t xml:space="preserve">. All steps in this process are </w:t>
      </w:r>
      <w:r w:rsidR="00CA6765">
        <w:rPr>
          <w:lang w:val="en-US"/>
        </w:rPr>
        <w:t>presented</w:t>
      </w:r>
      <w:r w:rsidR="00C07B73">
        <w:rPr>
          <w:lang w:val="en-US"/>
        </w:rPr>
        <w:t xml:space="preserve"> in Table </w:t>
      </w:r>
      <w:r w:rsidR="00493A6E">
        <w:rPr>
          <w:lang w:val="en-US"/>
        </w:rPr>
        <w:t>4</w:t>
      </w:r>
      <w:r w:rsidR="00C07B73">
        <w:rPr>
          <w:lang w:val="en-US"/>
        </w:rPr>
        <w:t>.</w:t>
      </w:r>
    </w:p>
    <w:p w14:paraId="60F0B00F" w14:textId="77777777" w:rsidR="00006080" w:rsidRDefault="00006080" w:rsidP="00240878">
      <w:pPr>
        <w:spacing w:after="0" w:line="360" w:lineRule="auto"/>
        <w:jc w:val="both"/>
        <w:rPr>
          <w:lang w:val="en-US"/>
        </w:rPr>
      </w:pPr>
    </w:p>
    <w:p w14:paraId="7EAE4D51" w14:textId="77777777" w:rsidR="00E255AF" w:rsidRDefault="00E255AF" w:rsidP="00240878">
      <w:pPr>
        <w:spacing w:after="0" w:line="360" w:lineRule="auto"/>
        <w:jc w:val="both"/>
        <w:rPr>
          <w:lang w:val="en-US"/>
        </w:rPr>
      </w:pPr>
    </w:p>
    <w:p w14:paraId="54E91D7E" w14:textId="4FA4C1DE" w:rsidR="00D5471A" w:rsidRPr="00065E3A" w:rsidRDefault="00D5471A" w:rsidP="00240878">
      <w:pPr>
        <w:spacing w:after="0" w:line="360" w:lineRule="auto"/>
        <w:jc w:val="both"/>
        <w:rPr>
          <w:lang w:val="en-US"/>
        </w:rPr>
      </w:pPr>
      <w:r w:rsidRPr="00065E3A">
        <w:rPr>
          <w:lang w:val="en-US"/>
        </w:rPr>
        <w:lastRenderedPageBreak/>
        <w:t xml:space="preserve">TABLE </w:t>
      </w:r>
      <w:r w:rsidR="00493A6E">
        <w:rPr>
          <w:lang w:val="en-US"/>
        </w:rPr>
        <w:t>4</w:t>
      </w:r>
      <w:r w:rsidRPr="00065E3A">
        <w:rPr>
          <w:lang w:val="en-US"/>
        </w:rPr>
        <w:t xml:space="preserve">: </w:t>
      </w:r>
      <w:r w:rsidRPr="0086604F">
        <w:rPr>
          <w:i/>
          <w:lang w:val="en-US"/>
        </w:rPr>
        <w:t xml:space="preserve">Workflow for how to conduct TAB screening </w:t>
      </w:r>
      <w:r w:rsidR="00AF3AFC" w:rsidRPr="0086604F">
        <w:rPr>
          <w:i/>
          <w:lang w:val="en-US"/>
        </w:rPr>
        <w:t xml:space="preserve">using </w:t>
      </w:r>
      <w:r w:rsidRPr="0086604F">
        <w:rPr>
          <w:i/>
          <w:lang w:val="en-US"/>
        </w:rPr>
        <w:t>GPT API models</w:t>
      </w:r>
    </w:p>
    <w:tbl>
      <w:tblPr>
        <w:tblStyle w:val="TableGrid"/>
        <w:tblW w:w="0" w:type="auto"/>
        <w:tblLook w:val="04A0" w:firstRow="1" w:lastRow="0" w:firstColumn="1" w:lastColumn="0" w:noHBand="0" w:noVBand="1"/>
      </w:tblPr>
      <w:tblGrid>
        <w:gridCol w:w="988"/>
        <w:gridCol w:w="8640"/>
      </w:tblGrid>
      <w:tr w:rsidR="00D5471A" w14:paraId="0787C602" w14:textId="77777777" w:rsidTr="00312F00">
        <w:tc>
          <w:tcPr>
            <w:tcW w:w="988" w:type="dxa"/>
          </w:tcPr>
          <w:p w14:paraId="0E1D4823" w14:textId="77777777" w:rsidR="00D5471A" w:rsidRDefault="00D5471A" w:rsidP="00240878">
            <w:pPr>
              <w:spacing w:line="360" w:lineRule="auto"/>
              <w:jc w:val="both"/>
              <w:rPr>
                <w:b/>
                <w:lang w:val="en-US"/>
              </w:rPr>
            </w:pPr>
            <w:r>
              <w:rPr>
                <w:b/>
                <w:lang w:val="en-US"/>
              </w:rPr>
              <w:t>Step</w:t>
            </w:r>
          </w:p>
        </w:tc>
        <w:tc>
          <w:tcPr>
            <w:tcW w:w="8640" w:type="dxa"/>
          </w:tcPr>
          <w:p w14:paraId="146526A2" w14:textId="77777777" w:rsidR="00D5471A" w:rsidRDefault="00D5471A" w:rsidP="00240878">
            <w:pPr>
              <w:spacing w:line="360" w:lineRule="auto"/>
              <w:jc w:val="both"/>
              <w:rPr>
                <w:b/>
                <w:lang w:val="en-US"/>
              </w:rPr>
            </w:pPr>
            <w:r>
              <w:rPr>
                <w:b/>
                <w:lang w:val="en-US"/>
              </w:rPr>
              <w:t>Reviewer action</w:t>
            </w:r>
          </w:p>
        </w:tc>
      </w:tr>
      <w:tr w:rsidR="00D5471A" w:rsidRPr="00B839DB" w14:paraId="37540F1B" w14:textId="77777777" w:rsidTr="00312F00">
        <w:tc>
          <w:tcPr>
            <w:tcW w:w="988" w:type="dxa"/>
          </w:tcPr>
          <w:p w14:paraId="7EC3F431" w14:textId="77777777" w:rsidR="00D5471A" w:rsidRPr="00011FF4" w:rsidRDefault="00D5471A" w:rsidP="00240878">
            <w:pPr>
              <w:spacing w:line="360" w:lineRule="auto"/>
              <w:jc w:val="both"/>
              <w:rPr>
                <w:lang w:val="en-US"/>
              </w:rPr>
            </w:pPr>
            <w:r w:rsidRPr="00011FF4">
              <w:rPr>
                <w:lang w:val="en-US"/>
              </w:rPr>
              <w:t>1</w:t>
            </w:r>
          </w:p>
        </w:tc>
        <w:tc>
          <w:tcPr>
            <w:tcW w:w="8640" w:type="dxa"/>
          </w:tcPr>
          <w:p w14:paraId="3E7C0838" w14:textId="58F91C20" w:rsidR="00D5471A" w:rsidRPr="00011FF4" w:rsidRDefault="00D5471A" w:rsidP="00240878">
            <w:pPr>
              <w:spacing w:line="360" w:lineRule="auto"/>
              <w:jc w:val="both"/>
              <w:rPr>
                <w:lang w:val="en-US"/>
              </w:rPr>
            </w:pPr>
            <w:r>
              <w:rPr>
                <w:lang w:val="en-US"/>
              </w:rPr>
              <w:t>Find approximately 10 relevant study records (ideally more).</w:t>
            </w:r>
          </w:p>
        </w:tc>
      </w:tr>
      <w:tr w:rsidR="00D5471A" w:rsidRPr="00B839DB" w14:paraId="5D933411" w14:textId="77777777" w:rsidTr="00312F00">
        <w:tc>
          <w:tcPr>
            <w:tcW w:w="988" w:type="dxa"/>
          </w:tcPr>
          <w:p w14:paraId="2ED45294" w14:textId="77777777" w:rsidR="00D5471A" w:rsidRPr="00011FF4" w:rsidRDefault="00D5471A" w:rsidP="00240878">
            <w:pPr>
              <w:spacing w:line="360" w:lineRule="auto"/>
              <w:jc w:val="both"/>
              <w:rPr>
                <w:lang w:val="en-US"/>
              </w:rPr>
            </w:pPr>
            <w:r w:rsidRPr="00011FF4">
              <w:rPr>
                <w:lang w:val="en-US"/>
              </w:rPr>
              <w:t>2</w:t>
            </w:r>
          </w:p>
        </w:tc>
        <w:tc>
          <w:tcPr>
            <w:tcW w:w="8640" w:type="dxa"/>
          </w:tcPr>
          <w:p w14:paraId="2270D474" w14:textId="7C7FB794" w:rsidR="00D5471A" w:rsidRPr="00011FF4" w:rsidRDefault="00D5471A" w:rsidP="00240878">
            <w:pPr>
              <w:spacing w:line="360" w:lineRule="auto"/>
              <w:jc w:val="both"/>
              <w:rPr>
                <w:lang w:val="en-US"/>
              </w:rPr>
            </w:pPr>
            <w:r>
              <w:rPr>
                <w:lang w:val="en-US"/>
              </w:rPr>
              <w:t xml:space="preserve">Find a minimum of </w:t>
            </w:r>
            <w:r w:rsidR="00C944FB">
              <w:rPr>
                <w:lang w:val="en-US"/>
              </w:rPr>
              <w:t>150</w:t>
            </w:r>
            <w:r>
              <w:rPr>
                <w:lang w:val="en-US"/>
              </w:rPr>
              <w:t xml:space="preserve"> irrelevant study records (ideally randomly sampled from the</w:t>
            </w:r>
            <w:r w:rsidR="00183B8E">
              <w:rPr>
                <w:lang w:val="en-US"/>
              </w:rPr>
              <w:t xml:space="preserve"> entire</w:t>
            </w:r>
            <w:r>
              <w:rPr>
                <w:lang w:val="en-US"/>
              </w:rPr>
              <w:t xml:space="preserve"> pool of records).</w:t>
            </w:r>
          </w:p>
        </w:tc>
      </w:tr>
      <w:tr w:rsidR="00D5471A" w:rsidRPr="00B839DB" w14:paraId="2784C36A" w14:textId="77777777" w:rsidTr="00312F00">
        <w:tc>
          <w:tcPr>
            <w:tcW w:w="988" w:type="dxa"/>
          </w:tcPr>
          <w:p w14:paraId="7341466A" w14:textId="77777777" w:rsidR="00D5471A" w:rsidRPr="00011FF4" w:rsidRDefault="00D5471A" w:rsidP="00240878">
            <w:pPr>
              <w:spacing w:line="360" w:lineRule="auto"/>
              <w:jc w:val="both"/>
              <w:rPr>
                <w:lang w:val="en-US"/>
              </w:rPr>
            </w:pPr>
            <w:r w:rsidRPr="00011FF4">
              <w:rPr>
                <w:lang w:val="en-US"/>
              </w:rPr>
              <w:t>3</w:t>
            </w:r>
          </w:p>
        </w:tc>
        <w:tc>
          <w:tcPr>
            <w:tcW w:w="8640" w:type="dxa"/>
          </w:tcPr>
          <w:p w14:paraId="2A375356" w14:textId="77777777" w:rsidR="00D5471A" w:rsidRPr="00011FF4" w:rsidRDefault="00D5471A" w:rsidP="00240878">
            <w:pPr>
              <w:spacing w:line="360" w:lineRule="auto"/>
              <w:jc w:val="both"/>
              <w:rPr>
                <w:lang w:val="en-US"/>
              </w:rPr>
            </w:pPr>
            <w:r>
              <w:rPr>
                <w:lang w:val="en-US"/>
              </w:rPr>
              <w:t>Construct the test dataset by combining the records from steps 1 and 2.</w:t>
            </w:r>
          </w:p>
        </w:tc>
      </w:tr>
      <w:tr w:rsidR="00D5471A" w:rsidRPr="00B839DB" w14:paraId="494C7F9B" w14:textId="77777777" w:rsidTr="00312F00">
        <w:tc>
          <w:tcPr>
            <w:tcW w:w="988" w:type="dxa"/>
          </w:tcPr>
          <w:p w14:paraId="2B4983B0" w14:textId="77777777" w:rsidR="00D5471A" w:rsidRPr="00011FF4" w:rsidRDefault="00D5471A" w:rsidP="00240878">
            <w:pPr>
              <w:spacing w:line="360" w:lineRule="auto"/>
              <w:jc w:val="both"/>
              <w:rPr>
                <w:lang w:val="en-US"/>
              </w:rPr>
            </w:pPr>
            <w:r w:rsidRPr="00011FF4">
              <w:rPr>
                <w:lang w:val="en-US"/>
              </w:rPr>
              <w:t>4</w:t>
            </w:r>
          </w:p>
        </w:tc>
        <w:tc>
          <w:tcPr>
            <w:tcW w:w="8640" w:type="dxa"/>
          </w:tcPr>
          <w:p w14:paraId="3E4DCA09" w14:textId="2B0C513A" w:rsidR="00D5471A" w:rsidRPr="00011FF4" w:rsidRDefault="00D5471A" w:rsidP="00240878">
            <w:pPr>
              <w:spacing w:line="360" w:lineRule="auto"/>
              <w:jc w:val="both"/>
              <w:rPr>
                <w:lang w:val="en-US"/>
              </w:rPr>
            </w:pPr>
            <w:r>
              <w:rPr>
                <w:lang w:val="en-US"/>
              </w:rPr>
              <w:t>Develop one or multiple prompts and test the(ir) performance.</w:t>
            </w:r>
            <w:r w:rsidR="00D02CE3">
              <w:rPr>
                <w:lang w:val="en-US"/>
              </w:rPr>
              <w:t xml:space="preserve"> I</w:t>
            </w:r>
            <w:r w:rsidR="00C944FB">
              <w:rPr>
                <w:lang w:val="en-US"/>
              </w:rPr>
              <w:t xml:space="preserve">f repeated requests are used an </w:t>
            </w:r>
            <w:r w:rsidR="00C944FB" w:rsidRPr="00D45476">
              <w:rPr>
                <w:lang w:val="en-US"/>
              </w:rPr>
              <w:t>inclusion pro</w:t>
            </w:r>
            <w:r w:rsidR="00CA6765" w:rsidRPr="00D45476">
              <w:rPr>
                <w:lang w:val="en-US"/>
              </w:rPr>
              <w:t>b</w:t>
            </w:r>
            <w:r w:rsidR="00C944FB" w:rsidRPr="00D45476">
              <w:rPr>
                <w:lang w:val="en-US"/>
              </w:rPr>
              <w:t>ability threshold must also be decided at this point.</w:t>
            </w:r>
          </w:p>
        </w:tc>
      </w:tr>
      <w:tr w:rsidR="00D5471A" w:rsidRPr="00B839DB" w14:paraId="1CB01AF5" w14:textId="77777777" w:rsidTr="00312F00">
        <w:tc>
          <w:tcPr>
            <w:tcW w:w="988" w:type="dxa"/>
          </w:tcPr>
          <w:p w14:paraId="16C829F7" w14:textId="77777777" w:rsidR="00D5471A" w:rsidRPr="00011FF4" w:rsidRDefault="00D5471A" w:rsidP="00240878">
            <w:pPr>
              <w:spacing w:line="360" w:lineRule="auto"/>
              <w:jc w:val="both"/>
              <w:rPr>
                <w:lang w:val="en-US"/>
              </w:rPr>
            </w:pPr>
            <w:r w:rsidRPr="00011FF4">
              <w:rPr>
                <w:lang w:val="en-US"/>
              </w:rPr>
              <w:t>5</w:t>
            </w:r>
          </w:p>
        </w:tc>
        <w:tc>
          <w:tcPr>
            <w:tcW w:w="8640" w:type="dxa"/>
          </w:tcPr>
          <w:p w14:paraId="17FE953E" w14:textId="618E768F" w:rsidR="00D5471A" w:rsidRPr="00011FF4" w:rsidRDefault="00D5471A" w:rsidP="00240878">
            <w:pPr>
              <w:spacing w:line="360" w:lineRule="auto"/>
              <w:jc w:val="both"/>
              <w:rPr>
                <w:lang w:val="en-US"/>
              </w:rPr>
            </w:pPr>
            <w:r>
              <w:rPr>
                <w:lang w:val="en-US"/>
              </w:rPr>
              <w:t>Repeat/refine step 4 until reaching a recall close to</w:t>
            </w:r>
            <w:r w:rsidR="00AF3AFC">
              <w:rPr>
                <w:lang w:val="en-US"/>
              </w:rPr>
              <w:t xml:space="preserve"> or above</w:t>
            </w:r>
            <w:r>
              <w:rPr>
                <w:lang w:val="en-US"/>
              </w:rPr>
              <w:t xml:space="preserve"> </w:t>
            </w:r>
            <w:r w:rsidR="00AF3AFC">
              <w:rPr>
                <w:lang w:val="en-US"/>
              </w:rPr>
              <w:t>.</w:t>
            </w:r>
            <w:r w:rsidR="00C944FB">
              <w:rPr>
                <w:lang w:val="en-US"/>
              </w:rPr>
              <w:t>75</w:t>
            </w:r>
            <w:r>
              <w:rPr>
                <w:lang w:val="en-US"/>
              </w:rPr>
              <w:t xml:space="preserve">, and a specificity </w:t>
            </w:r>
            <w:r w:rsidR="00112AC7">
              <w:rPr>
                <w:lang w:val="en-US"/>
              </w:rPr>
              <w:t xml:space="preserve">equal to or above </w:t>
            </w:r>
            <w:r w:rsidR="00AF3AFC">
              <w:rPr>
                <w:lang w:val="en-US"/>
              </w:rPr>
              <w:t>.</w:t>
            </w:r>
            <w:r w:rsidR="00112AC7">
              <w:rPr>
                <w:lang w:val="en-US"/>
              </w:rPr>
              <w:t>8 (</w:t>
            </w:r>
            <w:r w:rsidR="00C944FB">
              <w:rPr>
                <w:lang w:val="en-US"/>
              </w:rPr>
              <w:t>above .9</w:t>
            </w:r>
            <w:r w:rsidR="00112AC7">
              <w:rPr>
                <w:lang w:val="en-US"/>
              </w:rPr>
              <w:t>)</w:t>
            </w:r>
            <w:r>
              <w:rPr>
                <w:lang w:val="en-US"/>
              </w:rPr>
              <w:t xml:space="preserve">. If this step cannot be fulfilled, we recommend </w:t>
            </w:r>
            <w:r w:rsidRPr="00112AC7">
              <w:rPr>
                <w:i/>
                <w:lang w:val="en-US"/>
              </w:rPr>
              <w:t>not</w:t>
            </w:r>
            <w:r>
              <w:rPr>
                <w:lang w:val="en-US"/>
              </w:rPr>
              <w:t xml:space="preserve"> us</w:t>
            </w:r>
            <w:r w:rsidR="00AF3AFC">
              <w:rPr>
                <w:lang w:val="en-US"/>
              </w:rPr>
              <w:t>ing</w:t>
            </w:r>
            <w:r>
              <w:rPr>
                <w:lang w:val="en-US"/>
              </w:rPr>
              <w:t xml:space="preserve"> the GPT API model as a</w:t>
            </w:r>
            <w:r w:rsidR="008240F6">
              <w:rPr>
                <w:lang w:val="en-US"/>
              </w:rPr>
              <w:t>n</w:t>
            </w:r>
            <w:r>
              <w:rPr>
                <w:lang w:val="en-US"/>
              </w:rPr>
              <w:t xml:space="preserve"> </w:t>
            </w:r>
            <w:r w:rsidR="008240F6">
              <w:rPr>
                <w:lang w:val="en-US"/>
              </w:rPr>
              <w:t xml:space="preserve">independent </w:t>
            </w:r>
            <w:r>
              <w:rPr>
                <w:lang w:val="en-US"/>
              </w:rPr>
              <w:t xml:space="preserve">second screener. Thus, human double screening is the ideal solution. Yet, the GPT API model can still be used as a third screener for extra insurance of not missing relevant studies. In cases where low budgets exclude human duplicate screening, we consider it </w:t>
            </w:r>
            <w:r w:rsidR="00AF3AFC">
              <w:rPr>
                <w:lang w:val="en-US"/>
              </w:rPr>
              <w:t xml:space="preserve">acceptable </w:t>
            </w:r>
            <w:r>
              <w:rPr>
                <w:lang w:val="en-US"/>
              </w:rPr>
              <w:t>to work with recall</w:t>
            </w:r>
            <w:r w:rsidR="00AF3AFC">
              <w:rPr>
                <w:lang w:val="en-US"/>
              </w:rPr>
              <w:t>s</w:t>
            </w:r>
            <w:r>
              <w:rPr>
                <w:lang w:val="en-US"/>
              </w:rPr>
              <w:t xml:space="preserve"> below </w:t>
            </w:r>
            <w:r w:rsidR="00AF3AFC">
              <w:rPr>
                <w:lang w:val="en-US"/>
              </w:rPr>
              <w:t>.</w:t>
            </w:r>
            <w:r w:rsidR="00C944FB">
              <w:rPr>
                <w:lang w:val="en-US"/>
              </w:rPr>
              <w:t>75</w:t>
            </w:r>
            <w:r>
              <w:rPr>
                <w:lang w:val="en-US"/>
              </w:rPr>
              <w:t xml:space="preserve"> </w:t>
            </w:r>
            <w:r w:rsidR="00AF3AFC">
              <w:rPr>
                <w:lang w:val="en-US"/>
              </w:rPr>
              <w:t xml:space="preserve">as </w:t>
            </w:r>
            <w:r>
              <w:rPr>
                <w:lang w:val="en-US"/>
              </w:rPr>
              <w:t xml:space="preserve">the alternative (i.e., stand-alone single-screening) is worse.   </w:t>
            </w:r>
          </w:p>
        </w:tc>
      </w:tr>
      <w:tr w:rsidR="00D5471A" w:rsidRPr="00B839DB" w14:paraId="58BCEBA6" w14:textId="77777777" w:rsidTr="00312F00">
        <w:tc>
          <w:tcPr>
            <w:tcW w:w="988" w:type="dxa"/>
          </w:tcPr>
          <w:p w14:paraId="2B06DBA8" w14:textId="77777777" w:rsidR="00D5471A" w:rsidRPr="00011FF4" w:rsidRDefault="00D5471A" w:rsidP="00240878">
            <w:pPr>
              <w:spacing w:line="360" w:lineRule="auto"/>
              <w:jc w:val="both"/>
              <w:rPr>
                <w:lang w:val="en-US"/>
              </w:rPr>
            </w:pPr>
            <w:r w:rsidRPr="00011FF4">
              <w:rPr>
                <w:lang w:val="en-US"/>
              </w:rPr>
              <w:t>6</w:t>
            </w:r>
          </w:p>
        </w:tc>
        <w:tc>
          <w:tcPr>
            <w:tcW w:w="8640" w:type="dxa"/>
          </w:tcPr>
          <w:p w14:paraId="41258DC7" w14:textId="7725A0C1" w:rsidR="00D5471A" w:rsidRPr="00011FF4" w:rsidRDefault="00D5471A" w:rsidP="00240878">
            <w:pPr>
              <w:spacing w:line="360" w:lineRule="auto"/>
              <w:jc w:val="both"/>
              <w:rPr>
                <w:lang w:val="en-US"/>
              </w:rPr>
            </w:pPr>
            <w:r>
              <w:rPr>
                <w:lang w:val="en-US"/>
              </w:rPr>
              <w:t>Manually single</w:t>
            </w:r>
            <w:r w:rsidR="00CA6765">
              <w:rPr>
                <w:lang w:val="en-US"/>
              </w:rPr>
              <w:t>-</w:t>
            </w:r>
            <w:r>
              <w:rPr>
                <w:lang w:val="en-US"/>
              </w:rPr>
              <w:t xml:space="preserve">screen all study records (could be divided into batches of 500-1000 study records). </w:t>
            </w:r>
          </w:p>
        </w:tc>
      </w:tr>
      <w:tr w:rsidR="00D5471A" w:rsidRPr="00B839DB" w14:paraId="36D586E8" w14:textId="77777777" w:rsidTr="00312F00">
        <w:tc>
          <w:tcPr>
            <w:tcW w:w="988" w:type="dxa"/>
          </w:tcPr>
          <w:p w14:paraId="62A92FC5" w14:textId="77777777" w:rsidR="00D5471A" w:rsidRPr="00011FF4" w:rsidRDefault="00D5471A" w:rsidP="00240878">
            <w:pPr>
              <w:spacing w:line="360" w:lineRule="auto"/>
              <w:jc w:val="both"/>
              <w:rPr>
                <w:lang w:val="en-US"/>
              </w:rPr>
            </w:pPr>
            <w:r>
              <w:rPr>
                <w:lang w:val="en-US"/>
              </w:rPr>
              <w:t>7</w:t>
            </w:r>
          </w:p>
        </w:tc>
        <w:tc>
          <w:tcPr>
            <w:tcW w:w="8640" w:type="dxa"/>
          </w:tcPr>
          <w:p w14:paraId="0F9A8B0F" w14:textId="6712D4A7" w:rsidR="00D5471A" w:rsidRDefault="00D5471A" w:rsidP="00240878">
            <w:pPr>
              <w:spacing w:line="360" w:lineRule="auto"/>
              <w:jc w:val="both"/>
              <w:rPr>
                <w:lang w:val="en-US"/>
              </w:rPr>
            </w:pPr>
            <w:r>
              <w:rPr>
                <w:lang w:val="en-US"/>
              </w:rPr>
              <w:t xml:space="preserve">Download </w:t>
            </w:r>
            <w:r w:rsidR="00C944FB">
              <w:rPr>
                <w:lang w:val="en-US"/>
              </w:rPr>
              <w:t xml:space="preserve">RIS </w:t>
            </w:r>
            <w:r>
              <w:rPr>
                <w:lang w:val="en-US"/>
              </w:rPr>
              <w:t>files for included and excluded references. Load this data into R and track the human decision</w:t>
            </w:r>
            <w:r w:rsidR="00AF3AFC">
              <w:rPr>
                <w:lang w:val="en-US"/>
              </w:rPr>
              <w:t>s</w:t>
            </w:r>
            <w:r>
              <w:rPr>
                <w:lang w:val="en-US"/>
              </w:rPr>
              <w:t xml:space="preserve">. </w:t>
            </w:r>
          </w:p>
        </w:tc>
      </w:tr>
      <w:tr w:rsidR="00D5471A" w:rsidRPr="00B839DB" w14:paraId="47285601" w14:textId="77777777" w:rsidTr="00312F00">
        <w:tc>
          <w:tcPr>
            <w:tcW w:w="988" w:type="dxa"/>
          </w:tcPr>
          <w:p w14:paraId="38A53E8F" w14:textId="77777777" w:rsidR="00D5471A" w:rsidRPr="00011FF4" w:rsidRDefault="00D5471A" w:rsidP="00240878">
            <w:pPr>
              <w:spacing w:line="360" w:lineRule="auto"/>
              <w:jc w:val="both"/>
              <w:rPr>
                <w:lang w:val="en-US"/>
              </w:rPr>
            </w:pPr>
            <w:r>
              <w:rPr>
                <w:lang w:val="en-US"/>
              </w:rPr>
              <w:t>8</w:t>
            </w:r>
          </w:p>
        </w:tc>
        <w:tc>
          <w:tcPr>
            <w:tcW w:w="8640" w:type="dxa"/>
          </w:tcPr>
          <w:p w14:paraId="365DCA58" w14:textId="582D4416" w:rsidR="00D5471A" w:rsidRPr="00011FF4" w:rsidRDefault="00D5471A" w:rsidP="00240878">
            <w:pPr>
              <w:spacing w:line="360" w:lineRule="auto"/>
              <w:jc w:val="both"/>
              <w:rPr>
                <w:lang w:val="en-US"/>
              </w:rPr>
            </w:pPr>
            <w:r>
              <w:rPr>
                <w:lang w:val="en-US"/>
              </w:rPr>
              <w:t xml:space="preserve">Run the full TAB screening </w:t>
            </w:r>
            <w:r w:rsidR="00AF3AFC">
              <w:rPr>
                <w:lang w:val="en-US"/>
              </w:rPr>
              <w:t xml:space="preserve">using </w:t>
            </w:r>
            <w:r>
              <w:rPr>
                <w:lang w:val="en-US"/>
              </w:rPr>
              <w:t xml:space="preserve">the GPT API model. Consider removing all study records without an abstract and human screen those references. </w:t>
            </w:r>
          </w:p>
        </w:tc>
      </w:tr>
      <w:tr w:rsidR="00D5471A" w:rsidRPr="00B839DB" w14:paraId="1E0EE3CA" w14:textId="77777777" w:rsidTr="00312F00">
        <w:tc>
          <w:tcPr>
            <w:tcW w:w="988" w:type="dxa"/>
          </w:tcPr>
          <w:p w14:paraId="71783B81" w14:textId="77777777" w:rsidR="00D5471A" w:rsidRPr="00011FF4" w:rsidRDefault="00D5471A" w:rsidP="00240878">
            <w:pPr>
              <w:spacing w:line="360" w:lineRule="auto"/>
              <w:jc w:val="both"/>
              <w:rPr>
                <w:lang w:val="en-US"/>
              </w:rPr>
            </w:pPr>
            <w:r>
              <w:rPr>
                <w:lang w:val="en-US"/>
              </w:rPr>
              <w:t>9</w:t>
            </w:r>
          </w:p>
        </w:tc>
        <w:tc>
          <w:tcPr>
            <w:tcW w:w="8640" w:type="dxa"/>
          </w:tcPr>
          <w:p w14:paraId="2C8FA738" w14:textId="77777777" w:rsidR="00D5471A" w:rsidRPr="00011FF4" w:rsidRDefault="00D5471A" w:rsidP="00240878">
            <w:pPr>
              <w:spacing w:line="360" w:lineRule="auto"/>
              <w:jc w:val="both"/>
              <w:rPr>
                <w:lang w:val="en-US"/>
              </w:rPr>
            </w:pPr>
            <w:r>
              <w:rPr>
                <w:lang w:val="en-US"/>
              </w:rPr>
              <w:t>Investigate and solve dis</w:t>
            </w:r>
            <w:r w:rsidRPr="00D64633">
              <w:rPr>
                <w:lang w:val="en-US"/>
              </w:rPr>
              <w:t xml:space="preserve">agreements between the human and automated screening decisions. </w:t>
            </w:r>
          </w:p>
        </w:tc>
      </w:tr>
    </w:tbl>
    <w:p w14:paraId="06328E4B" w14:textId="31E478FE" w:rsidR="00C944FB" w:rsidRDefault="00D5471A" w:rsidP="00C944FB">
      <w:pPr>
        <w:spacing w:after="0" w:line="360" w:lineRule="auto"/>
        <w:jc w:val="both"/>
        <w:rPr>
          <w:sz w:val="20"/>
          <w:lang w:val="en-US"/>
        </w:rPr>
      </w:pPr>
      <w:r w:rsidRPr="00855A5F">
        <w:rPr>
          <w:i/>
          <w:sz w:val="20"/>
          <w:lang w:val="en-US"/>
        </w:rPr>
        <w:t>Note</w:t>
      </w:r>
      <w:r w:rsidRPr="00855A5F">
        <w:rPr>
          <w:sz w:val="20"/>
          <w:lang w:val="en-US"/>
        </w:rPr>
        <w:t>:</w:t>
      </w:r>
      <w:r>
        <w:rPr>
          <w:sz w:val="20"/>
          <w:lang w:val="en-US"/>
        </w:rPr>
        <w:t xml:space="preserve"> </w:t>
      </w:r>
      <w:r w:rsidR="00AF3AFC">
        <w:rPr>
          <w:sz w:val="20"/>
          <w:lang w:val="en-US"/>
        </w:rPr>
        <w:t>F</w:t>
      </w:r>
      <w:r>
        <w:rPr>
          <w:sz w:val="20"/>
          <w:lang w:val="en-US"/>
        </w:rPr>
        <w:t xml:space="preserve">or a detailed presentation of </w:t>
      </w:r>
      <w:r w:rsidR="00AF3AFC">
        <w:rPr>
          <w:sz w:val="20"/>
          <w:lang w:val="en-US"/>
        </w:rPr>
        <w:t xml:space="preserve">how, in practice, </w:t>
      </w:r>
      <w:r>
        <w:rPr>
          <w:sz w:val="20"/>
          <w:lang w:val="en-US"/>
        </w:rPr>
        <w:t xml:space="preserve">to conduct TAB screening </w:t>
      </w:r>
      <w:r w:rsidR="00AF3AFC">
        <w:rPr>
          <w:sz w:val="20"/>
          <w:lang w:val="en-US"/>
        </w:rPr>
        <w:t xml:space="preserve">using </w:t>
      </w:r>
      <w:r>
        <w:rPr>
          <w:sz w:val="20"/>
          <w:lang w:val="en-US"/>
        </w:rPr>
        <w:t>GPT API models</w:t>
      </w:r>
      <w:r w:rsidR="00AF3AFC">
        <w:rPr>
          <w:sz w:val="20"/>
          <w:lang w:val="en-US"/>
        </w:rPr>
        <w:t xml:space="preserve">, see the vignette accompanying the AIscreenR package </w:t>
      </w:r>
      <w:r w:rsidR="002828C3">
        <w:rPr>
          <w:sz w:val="20"/>
          <w:szCs w:val="20"/>
          <w:lang w:val="en-US"/>
        </w:rPr>
        <w:fldChar w:fldCharType="begin" w:fldLock="1"/>
      </w:r>
      <w:r w:rsidR="002C6EAF">
        <w:rPr>
          <w:sz w:val="20"/>
          <w:szCs w:val="20"/>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2828C3">
        <w:rPr>
          <w:sz w:val="20"/>
          <w:szCs w:val="20"/>
          <w:lang w:val="en-US"/>
        </w:rPr>
        <w:fldChar w:fldCharType="separate"/>
      </w:r>
      <w:r w:rsidR="002828C3" w:rsidRPr="00240878">
        <w:rPr>
          <w:noProof/>
          <w:sz w:val="20"/>
          <w:szCs w:val="20"/>
          <w:lang w:val="en-US"/>
        </w:rPr>
        <w:t>(Vembye, 2024)</w:t>
      </w:r>
      <w:r w:rsidR="002828C3">
        <w:rPr>
          <w:sz w:val="20"/>
          <w:szCs w:val="20"/>
          <w:lang w:val="en-US"/>
        </w:rPr>
        <w:fldChar w:fldCharType="end"/>
      </w:r>
      <w:r>
        <w:rPr>
          <w:sz w:val="20"/>
          <w:lang w:val="en-US"/>
        </w:rPr>
        <w:t xml:space="preserve">. </w:t>
      </w:r>
    </w:p>
    <w:p w14:paraId="667CC512" w14:textId="1FB42D75" w:rsidR="00F405AC" w:rsidRDefault="00D242D4" w:rsidP="00F11A2A">
      <w:pPr>
        <w:spacing w:after="0" w:line="360" w:lineRule="auto"/>
        <w:ind w:firstLine="1304"/>
        <w:jc w:val="both"/>
        <w:rPr>
          <w:lang w:val="en-US"/>
        </w:rPr>
      </w:pPr>
      <w:r>
        <w:rPr>
          <w:lang w:val="en-US"/>
        </w:rPr>
        <w:t xml:space="preserve">Before </w:t>
      </w:r>
      <w:r w:rsidR="00DE089A">
        <w:rPr>
          <w:lang w:val="en-US"/>
        </w:rPr>
        <w:t xml:space="preserve">initiating a full-scale TAB screening </w:t>
      </w:r>
      <w:r w:rsidR="00AF3AFC">
        <w:rPr>
          <w:lang w:val="en-US"/>
        </w:rPr>
        <w:t xml:space="preserve">using </w:t>
      </w:r>
      <w:r w:rsidR="00DE089A">
        <w:rPr>
          <w:lang w:val="en-US"/>
        </w:rPr>
        <w:t xml:space="preserve">GPT API models, we </w:t>
      </w:r>
      <w:r w:rsidR="00D20C2F">
        <w:rPr>
          <w:lang w:val="en-US"/>
        </w:rPr>
        <w:t>generally recommend</w:t>
      </w:r>
      <w:r w:rsidR="00DE089A">
        <w:rPr>
          <w:lang w:val="en-US"/>
        </w:rPr>
        <w:t xml:space="preserve"> </w:t>
      </w:r>
      <w:r w:rsidR="00D20C2F">
        <w:rPr>
          <w:lang w:val="en-US"/>
        </w:rPr>
        <w:t>thoroughly test</w:t>
      </w:r>
      <w:r w:rsidR="001815CC">
        <w:rPr>
          <w:lang w:val="en-US"/>
        </w:rPr>
        <w:t>ing</w:t>
      </w:r>
      <w:r w:rsidR="008240F6">
        <w:rPr>
          <w:lang w:val="en-US"/>
        </w:rPr>
        <w:t xml:space="preserve"> and </w:t>
      </w:r>
      <w:r w:rsidR="00183B8E">
        <w:rPr>
          <w:lang w:val="en-US"/>
        </w:rPr>
        <w:t>validating</w:t>
      </w:r>
      <w:r w:rsidR="00D20C2F">
        <w:rPr>
          <w:lang w:val="en-US"/>
        </w:rPr>
        <w:t xml:space="preserve"> the screening performance of the prompt</w:t>
      </w:r>
      <w:r w:rsidR="001815CC">
        <w:rPr>
          <w:lang w:val="en-US"/>
        </w:rPr>
        <w:t>(s)</w:t>
      </w:r>
      <w:r w:rsidR="00D20C2F">
        <w:rPr>
          <w:lang w:val="en-US"/>
        </w:rPr>
        <w:t xml:space="preserve"> and GPT API model</w:t>
      </w:r>
      <w:r w:rsidR="00AF3AFC">
        <w:rPr>
          <w:lang w:val="en-US"/>
        </w:rPr>
        <w:t>(</w:t>
      </w:r>
      <w:r w:rsidR="00240878">
        <w:rPr>
          <w:lang w:val="en-US"/>
        </w:rPr>
        <w:t>s</w:t>
      </w:r>
      <w:r w:rsidR="00AF3AFC">
        <w:rPr>
          <w:lang w:val="en-US"/>
        </w:rPr>
        <w:t>)</w:t>
      </w:r>
      <w:r w:rsidR="00D20C2F">
        <w:rPr>
          <w:lang w:val="en-US"/>
        </w:rPr>
        <w:t xml:space="preserve"> until it is ensured that the </w:t>
      </w:r>
      <w:r w:rsidR="007D60F0">
        <w:rPr>
          <w:lang w:val="en-US"/>
        </w:rPr>
        <w:t xml:space="preserve">screening </w:t>
      </w:r>
      <w:r w:rsidR="00D20C2F">
        <w:rPr>
          <w:lang w:val="en-US"/>
        </w:rPr>
        <w:t>performance</w:t>
      </w:r>
      <w:r w:rsidR="007D60F0">
        <w:rPr>
          <w:lang w:val="en-US"/>
        </w:rPr>
        <w:t>s</w:t>
      </w:r>
      <w:r w:rsidR="00D20C2F">
        <w:rPr>
          <w:lang w:val="en-US"/>
        </w:rPr>
        <w:t xml:space="preserve"> pass certain thresholds </w:t>
      </w:r>
      <w:r w:rsidR="001815CC">
        <w:rPr>
          <w:lang w:val="en-US"/>
        </w:rPr>
        <w:t>with</w:t>
      </w:r>
      <w:r w:rsidR="007D60F0">
        <w:rPr>
          <w:lang w:val="en-US"/>
        </w:rPr>
        <w:t>in</w:t>
      </w:r>
      <w:r w:rsidR="00D20C2F">
        <w:rPr>
          <w:lang w:val="en-US"/>
        </w:rPr>
        <w:t xml:space="preserve"> the</w:t>
      </w:r>
      <w:r w:rsidR="00181046">
        <w:rPr>
          <w:lang w:val="en-US"/>
        </w:rPr>
        <w:t xml:space="preserve"> given</w:t>
      </w:r>
      <w:r w:rsidR="00D20C2F">
        <w:rPr>
          <w:lang w:val="en-US"/>
        </w:rPr>
        <w:t xml:space="preserve"> t</w:t>
      </w:r>
      <w:r w:rsidR="00F11A2A">
        <w:rPr>
          <w:lang w:val="en-US"/>
        </w:rPr>
        <w:t>est</w:t>
      </w:r>
      <w:r w:rsidR="00D20C2F">
        <w:rPr>
          <w:lang w:val="en-US"/>
        </w:rPr>
        <w:t xml:space="preserve"> </w:t>
      </w:r>
      <w:r w:rsidR="00181046">
        <w:rPr>
          <w:lang w:val="en-US"/>
        </w:rPr>
        <w:t>context</w:t>
      </w:r>
      <w:r w:rsidR="00D20C2F">
        <w:rPr>
          <w:lang w:val="en-US"/>
        </w:rPr>
        <w:t xml:space="preserve">. </w:t>
      </w:r>
      <w:r w:rsidR="00C07B73">
        <w:rPr>
          <w:lang w:val="en-US"/>
        </w:rPr>
        <w:t xml:space="preserve">The first step </w:t>
      </w:r>
      <w:r w:rsidR="00D20C2F">
        <w:rPr>
          <w:lang w:val="en-US"/>
        </w:rPr>
        <w:t>of the testing procedure</w:t>
      </w:r>
      <w:r w:rsidR="00DE089A">
        <w:rPr>
          <w:lang w:val="en-US"/>
        </w:rPr>
        <w:t xml:space="preserve"> invo</w:t>
      </w:r>
      <w:r w:rsidR="00D20C2F">
        <w:rPr>
          <w:lang w:val="en-US"/>
        </w:rPr>
        <w:t>lv</w:t>
      </w:r>
      <w:r w:rsidR="00DE089A">
        <w:rPr>
          <w:lang w:val="en-US"/>
        </w:rPr>
        <w:t>es</w:t>
      </w:r>
      <w:r w:rsidR="00C07B73">
        <w:rPr>
          <w:lang w:val="en-US"/>
        </w:rPr>
        <w:t xml:space="preserve"> locat</w:t>
      </w:r>
      <w:r w:rsidR="00DE089A">
        <w:rPr>
          <w:lang w:val="en-US"/>
        </w:rPr>
        <w:t>ing</w:t>
      </w:r>
      <w:r w:rsidR="00C07B73">
        <w:rPr>
          <w:lang w:val="en-US"/>
        </w:rPr>
        <w:t xml:space="preserve"> </w:t>
      </w:r>
      <w:bookmarkStart w:id="6" w:name="_Hlk174628017"/>
      <w:r w:rsidR="00B1474F">
        <w:rPr>
          <w:lang w:val="en-US"/>
        </w:rPr>
        <w:t>approximately</w:t>
      </w:r>
      <w:r w:rsidR="00C07B73">
        <w:rPr>
          <w:lang w:val="en-US"/>
        </w:rPr>
        <w:t xml:space="preserve"> 10 relevant </w:t>
      </w:r>
      <w:r w:rsidR="00045F4F">
        <w:rPr>
          <w:lang w:val="en-US"/>
        </w:rPr>
        <w:t xml:space="preserve">and </w:t>
      </w:r>
      <w:r w:rsidR="00F11A2A">
        <w:rPr>
          <w:lang w:val="en-US"/>
        </w:rPr>
        <w:t>150</w:t>
      </w:r>
      <w:r w:rsidR="00F11A2A" w:rsidRPr="00D45476">
        <w:rPr>
          <w:rStyle w:val="CommentReference"/>
          <w:lang w:val="en-US"/>
        </w:rPr>
        <w:t xml:space="preserve"> </w:t>
      </w:r>
      <w:r w:rsidR="00045F4F">
        <w:rPr>
          <w:lang w:val="en-US"/>
        </w:rPr>
        <w:t xml:space="preserve">irrelevant </w:t>
      </w:r>
      <w:r w:rsidR="00C07B73">
        <w:rPr>
          <w:lang w:val="en-US"/>
        </w:rPr>
        <w:t>titles and abstract</w:t>
      </w:r>
      <w:r w:rsidR="00AE4E8F">
        <w:rPr>
          <w:lang w:val="en-US"/>
        </w:rPr>
        <w:t>s</w:t>
      </w:r>
      <w:r w:rsidR="00045F4F">
        <w:rPr>
          <w:lang w:val="en-US"/>
        </w:rPr>
        <w:t>, respectively</w:t>
      </w:r>
      <w:bookmarkEnd w:id="6"/>
      <w:r w:rsidR="00AE4E8F">
        <w:rPr>
          <w:lang w:val="en-US"/>
        </w:rPr>
        <w:t>. Locating more</w:t>
      </w:r>
      <w:r w:rsidR="00045F4F">
        <w:rPr>
          <w:lang w:val="en-US"/>
        </w:rPr>
        <w:t xml:space="preserve"> than 10 relevant</w:t>
      </w:r>
      <w:r w:rsidR="00AE4E8F">
        <w:rPr>
          <w:lang w:val="en-US"/>
        </w:rPr>
        <w:t xml:space="preserve"> study records might be ideal to test if the </w:t>
      </w:r>
      <w:r w:rsidR="00AF3AFC">
        <w:rPr>
          <w:lang w:val="en-US"/>
        </w:rPr>
        <w:t>prompt(s)</w:t>
      </w:r>
      <w:r w:rsidR="00F11A2A">
        <w:rPr>
          <w:lang w:val="en-US"/>
        </w:rPr>
        <w:t xml:space="preserve"> and </w:t>
      </w:r>
      <w:r w:rsidR="00AF3AFC">
        <w:rPr>
          <w:lang w:val="en-US"/>
        </w:rPr>
        <w:t>model(s)</w:t>
      </w:r>
      <w:r w:rsidR="00AE4E8F">
        <w:rPr>
          <w:lang w:val="en-US"/>
        </w:rPr>
        <w:t xml:space="preserve"> can detect various types of relevant records. That said, </w:t>
      </w:r>
      <w:r w:rsidR="00AE4E8F">
        <w:rPr>
          <w:lang w:val="en-US"/>
        </w:rPr>
        <w:lastRenderedPageBreak/>
        <w:t xml:space="preserve">we experienced that using fewer than 10 relevant records could also unveil a proper recall performance </w:t>
      </w:r>
      <w:r w:rsidR="00E144A9">
        <w:rPr>
          <w:lang w:val="en-US"/>
        </w:rPr>
        <w:t xml:space="preserve">of </w:t>
      </w:r>
      <w:r w:rsidR="00AE4E8F">
        <w:rPr>
          <w:lang w:val="en-US"/>
        </w:rPr>
        <w:t xml:space="preserve">the </w:t>
      </w:r>
      <w:r w:rsidR="00E144A9">
        <w:rPr>
          <w:lang w:val="en-US"/>
        </w:rPr>
        <w:t>prompt</w:t>
      </w:r>
      <w:r w:rsidR="00240878">
        <w:rPr>
          <w:lang w:val="en-US"/>
        </w:rPr>
        <w:t>s</w:t>
      </w:r>
      <w:r w:rsidR="00E144A9">
        <w:rPr>
          <w:lang w:val="en-US"/>
        </w:rPr>
        <w:t xml:space="preserve"> and </w:t>
      </w:r>
      <w:r w:rsidR="00AE4E8F">
        <w:rPr>
          <w:lang w:val="en-US"/>
        </w:rPr>
        <w:t>models</w:t>
      </w:r>
      <w:r w:rsidR="001F1AD6">
        <w:rPr>
          <w:lang w:val="en-US"/>
        </w:rPr>
        <w:t xml:space="preserve"> in more simple screening cases</w:t>
      </w:r>
      <w:r w:rsidR="00AE4E8F">
        <w:rPr>
          <w:lang w:val="en-US"/>
        </w:rPr>
        <w:t xml:space="preserve">. </w:t>
      </w:r>
      <w:r w:rsidR="00181046">
        <w:rPr>
          <w:lang w:val="en-US"/>
        </w:rPr>
        <w:t>Thus</w:t>
      </w:r>
      <w:r w:rsidR="00AE4E8F">
        <w:rPr>
          <w:lang w:val="en-US"/>
        </w:rPr>
        <w:t xml:space="preserve">, </w:t>
      </w:r>
      <w:r w:rsidR="00045F4F">
        <w:rPr>
          <w:lang w:val="en-US"/>
        </w:rPr>
        <w:t>we cannot</w:t>
      </w:r>
      <w:r w:rsidR="00AE4E8F">
        <w:rPr>
          <w:lang w:val="en-US"/>
        </w:rPr>
        <w:t xml:space="preserve"> set</w:t>
      </w:r>
      <w:r w:rsidR="00045F4F">
        <w:rPr>
          <w:lang w:val="en-US"/>
        </w:rPr>
        <w:t xml:space="preserve"> this step</w:t>
      </w:r>
      <w:r w:rsidR="00AE4E8F">
        <w:rPr>
          <w:lang w:val="en-US"/>
        </w:rPr>
        <w:t xml:space="preserve"> in stone.</w:t>
      </w:r>
      <w:r w:rsidR="00045F4F">
        <w:rPr>
          <w:lang w:val="en-US"/>
        </w:rPr>
        <w:t xml:space="preserve"> </w:t>
      </w:r>
      <w:r w:rsidR="00D20C2F">
        <w:rPr>
          <w:lang w:val="en-US"/>
        </w:rPr>
        <w:t>When locating</w:t>
      </w:r>
      <w:r w:rsidR="00183B8E">
        <w:rPr>
          <w:lang w:val="en-US"/>
        </w:rPr>
        <w:t xml:space="preserve"> </w:t>
      </w:r>
      <w:r w:rsidR="00D20C2F">
        <w:rPr>
          <w:lang w:val="en-US"/>
        </w:rPr>
        <w:t>irrelevant records, we suggest randomly sampling those from the total pool of records</w:t>
      </w:r>
      <w:r w:rsidR="002828C3">
        <w:rPr>
          <w:lang w:val="en-US"/>
        </w:rPr>
        <w:t xml:space="preserve">, thereby </w:t>
      </w:r>
      <w:r w:rsidR="00F11A2A">
        <w:rPr>
          <w:lang w:val="en-US"/>
        </w:rPr>
        <w:t>increasing the chan</w:t>
      </w:r>
      <w:r w:rsidR="003A5E6C">
        <w:rPr>
          <w:lang w:val="en-US"/>
        </w:rPr>
        <w:t>ce</w:t>
      </w:r>
      <w:r w:rsidR="00F11A2A">
        <w:rPr>
          <w:lang w:val="en-US"/>
        </w:rPr>
        <w:t>s</w:t>
      </w:r>
      <w:r w:rsidR="00D20C2F">
        <w:rPr>
          <w:lang w:val="en-US"/>
        </w:rPr>
        <w:t xml:space="preserve"> that the specificity test</w:t>
      </w:r>
      <w:r w:rsidR="00EC6E04">
        <w:rPr>
          <w:lang w:val="en-US"/>
        </w:rPr>
        <w:t xml:space="preserve"> value</w:t>
      </w:r>
      <w:r w:rsidR="00D20C2F">
        <w:rPr>
          <w:lang w:val="en-US"/>
        </w:rPr>
        <w:t xml:space="preserve"> can be generalized to the full sample of study records. </w:t>
      </w:r>
      <w:r w:rsidR="008240F6">
        <w:rPr>
          <w:lang w:val="en-US"/>
        </w:rPr>
        <w:t xml:space="preserve"> </w:t>
      </w:r>
    </w:p>
    <w:p w14:paraId="73070028" w14:textId="2F9BC491" w:rsidR="00181046" w:rsidRDefault="00DD00A1" w:rsidP="006F779D">
      <w:pPr>
        <w:spacing w:after="0" w:line="360" w:lineRule="auto"/>
        <w:ind w:firstLine="1304"/>
        <w:jc w:val="both"/>
        <w:rPr>
          <w:lang w:val="en-US"/>
        </w:rPr>
      </w:pPr>
      <w:r>
        <w:rPr>
          <w:lang w:val="en-US"/>
        </w:rPr>
        <w:t xml:space="preserve">After having collected the </w:t>
      </w:r>
      <w:r w:rsidR="008E22DF">
        <w:rPr>
          <w:lang w:val="en-US"/>
        </w:rPr>
        <w:t>test</w:t>
      </w:r>
      <w:r>
        <w:rPr>
          <w:lang w:val="en-US"/>
        </w:rPr>
        <w:t xml:space="preserve"> dataset composed of the relevant and irrelevant study records, the next step</w:t>
      </w:r>
      <w:r w:rsidR="00E144A9">
        <w:rPr>
          <w:lang w:val="en-US"/>
        </w:rPr>
        <w:t xml:space="preserve"> concerns prompt engineering. A key part of developing </w:t>
      </w:r>
      <w:r w:rsidR="00D71708">
        <w:rPr>
          <w:lang w:val="en-US"/>
        </w:rPr>
        <w:t>well-performing prompts entails</w:t>
      </w:r>
      <w:r w:rsidR="00E144A9">
        <w:rPr>
          <w:lang w:val="en-US"/>
        </w:rPr>
        <w:t xml:space="preserve"> </w:t>
      </w:r>
      <w:r w:rsidR="00D71708">
        <w:rPr>
          <w:lang w:val="en-US"/>
        </w:rPr>
        <w:t>making</w:t>
      </w:r>
      <w:r w:rsidR="00E144A9">
        <w:rPr>
          <w:lang w:val="en-US"/>
        </w:rPr>
        <w:t xml:space="preserve"> them as concisely written as possible</w:t>
      </w:r>
      <w:r w:rsidR="00183B8E">
        <w:rPr>
          <w:lang w:val="en-US"/>
        </w:rPr>
        <w:t>. The models do not need to be trained and should therefore in general</w:t>
      </w:r>
      <w:r w:rsidR="00E144A9">
        <w:rPr>
          <w:lang w:val="en-US"/>
        </w:rPr>
        <w:t xml:space="preserve"> only</w:t>
      </w:r>
      <w:r w:rsidR="00183B8E">
        <w:rPr>
          <w:lang w:val="en-US"/>
        </w:rPr>
        <w:t xml:space="preserve"> be</w:t>
      </w:r>
      <w:r w:rsidR="00E144A9">
        <w:rPr>
          <w:lang w:val="en-US"/>
        </w:rPr>
        <w:t xml:space="preserve"> </w:t>
      </w:r>
      <w:r w:rsidR="00183B8E">
        <w:rPr>
          <w:lang w:val="en-US"/>
        </w:rPr>
        <w:t>fed</w:t>
      </w:r>
      <w:r w:rsidR="00E144A9">
        <w:rPr>
          <w:lang w:val="en-US"/>
        </w:rPr>
        <w:t xml:space="preserve"> with </w:t>
      </w:r>
      <w:r w:rsidR="00183B8E">
        <w:rPr>
          <w:lang w:val="en-US"/>
        </w:rPr>
        <w:t>a minimum of</w:t>
      </w:r>
      <w:r w:rsidR="00E144A9">
        <w:rPr>
          <w:lang w:val="en-US"/>
        </w:rPr>
        <w:t xml:space="preserve"> information.</w:t>
      </w:r>
    </w:p>
    <w:p w14:paraId="08411FCF" w14:textId="2CE369C9" w:rsidR="0086604F" w:rsidRDefault="0086604F" w:rsidP="00493A6E">
      <w:pPr>
        <w:spacing w:after="0" w:line="360" w:lineRule="auto"/>
        <w:ind w:firstLine="1304"/>
        <w:jc w:val="both"/>
        <w:rPr>
          <w:lang w:val="en-US"/>
        </w:rPr>
      </w:pPr>
      <w:r>
        <w:rPr>
          <w:lang w:val="en-US"/>
        </w:rPr>
        <w:t xml:space="preserve">When conducting complex reviews, prompt engineering gets more complicated. Specifically, we experienced that it can be rather difficult to decipher what exact </w:t>
      </w:r>
      <w:r w:rsidR="00E255AF">
        <w:rPr>
          <w:lang w:val="en-US"/>
        </w:rPr>
        <w:t xml:space="preserve">text </w:t>
      </w:r>
      <w:r>
        <w:rPr>
          <w:lang w:val="en-US"/>
        </w:rPr>
        <w:t xml:space="preserve">part(s) of a prompt makes it yield insufficient performances when adding multiple inclusion criteria to a single prompt. To overcome this issue, we suggest that one can draw on the multi-prompting screening strategy, </w:t>
      </w:r>
      <w:r w:rsidR="00493A6E">
        <w:rPr>
          <w:lang w:val="en-US"/>
        </w:rPr>
        <w:t xml:space="preserve">as </w:t>
      </w:r>
      <w:r>
        <w:rPr>
          <w:lang w:val="en-US"/>
        </w:rPr>
        <w:t>evaluated in the previous section, where each inclusion criterion is prompted individually. A</w:t>
      </w:r>
      <w:r w:rsidRPr="00D64633">
        <w:rPr>
          <w:lang w:val="en-US"/>
        </w:rPr>
        <w:t xml:space="preserve">ll title and abstract records </w:t>
      </w:r>
      <w:r>
        <w:rPr>
          <w:lang w:val="en-US"/>
        </w:rPr>
        <w:t>are then</w:t>
      </w:r>
      <w:r w:rsidRPr="00D64633">
        <w:rPr>
          <w:lang w:val="en-US"/>
        </w:rPr>
        <w:t xml:space="preserve"> screened with all prompts.</w:t>
      </w:r>
      <w:r>
        <w:rPr>
          <w:lang w:val="en-US"/>
        </w:rPr>
        <w:t xml:space="preserve"> It should, thereby, be easier to evaluate what exact inclusion criterion questions and sentences yield (in)sufficient performances. </w:t>
      </w:r>
      <w:r w:rsidR="00493A6E">
        <w:rPr>
          <w:lang w:val="en-US"/>
        </w:rPr>
        <w:t xml:space="preserve">If reviewers opt to use multi-prompt screening for the full screening, the inclusion probability threshold should be tested at this point. </w:t>
      </w:r>
      <w:r w:rsidR="00884F98">
        <w:rPr>
          <w:lang w:val="en-US"/>
        </w:rPr>
        <w:t xml:space="preserve">That is, it must be decided in </w:t>
      </w:r>
      <w:r w:rsidR="00CA6765">
        <w:rPr>
          <w:lang w:val="en-US"/>
        </w:rPr>
        <w:t xml:space="preserve">how </w:t>
      </w:r>
      <w:r w:rsidR="00884F98">
        <w:rPr>
          <w:lang w:val="en-US"/>
        </w:rPr>
        <w:t>many of the multiple prompts that a title and abstract need to be included</w:t>
      </w:r>
      <w:r w:rsidR="00E255AF">
        <w:rPr>
          <w:lang w:val="en-US"/>
        </w:rPr>
        <w:t xml:space="preserve"> in</w:t>
      </w:r>
      <w:r w:rsidR="00884F98">
        <w:rPr>
          <w:lang w:val="en-US"/>
        </w:rPr>
        <w:t xml:space="preserve"> to be considered relevant.   </w:t>
      </w:r>
    </w:p>
    <w:p w14:paraId="052D30E7" w14:textId="124909F7" w:rsidR="00493A6E" w:rsidRDefault="005744E3" w:rsidP="00D20C2F">
      <w:pPr>
        <w:spacing w:after="0" w:line="360" w:lineRule="auto"/>
        <w:jc w:val="both"/>
        <w:rPr>
          <w:lang w:val="en-US"/>
        </w:rPr>
      </w:pPr>
      <w:r>
        <w:rPr>
          <w:lang w:val="en-US"/>
        </w:rPr>
        <w:tab/>
      </w:r>
      <w:r w:rsidR="00745511">
        <w:rPr>
          <w:lang w:val="en-US"/>
        </w:rPr>
        <w:t xml:space="preserve">When engineering prompts, we suggest that these should be refined until they reach </w:t>
      </w:r>
      <w:r w:rsidR="0086604F">
        <w:rPr>
          <w:lang w:val="en-US"/>
        </w:rPr>
        <w:t xml:space="preserve">a </w:t>
      </w:r>
      <w:r w:rsidR="00745511">
        <w:rPr>
          <w:lang w:val="en-US"/>
        </w:rPr>
        <w:t>recall</w:t>
      </w:r>
      <w:r w:rsidR="00BE4B78">
        <w:rPr>
          <w:lang w:val="en-US"/>
        </w:rPr>
        <w:t xml:space="preserve"> </w:t>
      </w:r>
      <w:r w:rsidR="0086604F">
        <w:rPr>
          <w:lang w:val="en-US"/>
        </w:rPr>
        <w:t xml:space="preserve">of .75 </w:t>
      </w:r>
      <w:r w:rsidR="00BE4B78">
        <w:rPr>
          <w:lang w:val="en-US"/>
        </w:rPr>
        <w:t>and</w:t>
      </w:r>
      <w:r w:rsidR="0086604F">
        <w:rPr>
          <w:lang w:val="en-US"/>
        </w:rPr>
        <w:t xml:space="preserve"> a</w:t>
      </w:r>
      <w:r w:rsidR="00BE4B78">
        <w:rPr>
          <w:lang w:val="en-US"/>
        </w:rPr>
        <w:t xml:space="preserve"> specificity</w:t>
      </w:r>
      <w:r w:rsidR="00745511">
        <w:rPr>
          <w:lang w:val="en-US"/>
        </w:rPr>
        <w:t xml:space="preserve"> of</w:t>
      </w:r>
      <w:r w:rsidR="00BE4B78">
        <w:rPr>
          <w:lang w:val="en-US"/>
        </w:rPr>
        <w:t xml:space="preserve"> at least</w:t>
      </w:r>
      <w:r w:rsidR="0086604F">
        <w:rPr>
          <w:lang w:val="en-US"/>
        </w:rPr>
        <w:t xml:space="preserve"> .8</w:t>
      </w:r>
      <w:r w:rsidR="00745511">
        <w:rPr>
          <w:lang w:val="en-US"/>
        </w:rPr>
        <w:t xml:space="preserve"> </w:t>
      </w:r>
      <w:r w:rsidR="002828C3">
        <w:rPr>
          <w:lang w:val="en-US"/>
        </w:rPr>
        <w:t>(cf. our benchmark scheme in Section 3)</w:t>
      </w:r>
      <w:r w:rsidR="00745511">
        <w:rPr>
          <w:lang w:val="en-US"/>
        </w:rPr>
        <w:t xml:space="preserve">. Lower specificity </w:t>
      </w:r>
      <w:r w:rsidR="00EC6E04">
        <w:rPr>
          <w:lang w:val="en-US"/>
        </w:rPr>
        <w:t xml:space="preserve">values </w:t>
      </w:r>
      <w:r w:rsidR="00B80B7A">
        <w:rPr>
          <w:lang w:val="en-US"/>
        </w:rPr>
        <w:t xml:space="preserve">may </w:t>
      </w:r>
      <w:r w:rsidR="00745511">
        <w:rPr>
          <w:lang w:val="en-US"/>
        </w:rPr>
        <w:t xml:space="preserve">be accepted as long as the recall exceeds </w:t>
      </w:r>
      <w:r w:rsidR="00B80B7A">
        <w:rPr>
          <w:lang w:val="en-US"/>
        </w:rPr>
        <w:t>0.</w:t>
      </w:r>
      <w:r w:rsidR="00CA6765">
        <w:rPr>
          <w:lang w:val="en-US"/>
        </w:rPr>
        <w:t>75</w:t>
      </w:r>
      <w:r w:rsidR="00745511">
        <w:rPr>
          <w:lang w:val="en-US"/>
        </w:rPr>
        <w:t xml:space="preserve">. </w:t>
      </w:r>
      <w:r w:rsidR="00493A6E">
        <w:rPr>
          <w:lang w:val="en-US"/>
        </w:rPr>
        <w:t>However, i</w:t>
      </w:r>
      <w:r w:rsidR="00D45966">
        <w:rPr>
          <w:lang w:val="en-US"/>
        </w:rPr>
        <w:t xml:space="preserve">f </w:t>
      </w:r>
      <w:r w:rsidR="00B80B7A">
        <w:rPr>
          <w:lang w:val="en-US"/>
        </w:rPr>
        <w:t xml:space="preserve">a </w:t>
      </w:r>
      <w:r w:rsidR="00D45966">
        <w:rPr>
          <w:lang w:val="en-US"/>
        </w:rPr>
        <w:t xml:space="preserve">specificity </w:t>
      </w:r>
      <w:r w:rsidR="00EC6E04">
        <w:rPr>
          <w:lang w:val="en-US"/>
        </w:rPr>
        <w:t xml:space="preserve">value </w:t>
      </w:r>
      <w:r w:rsidR="00D45966">
        <w:rPr>
          <w:lang w:val="en-US"/>
        </w:rPr>
        <w:t xml:space="preserve">of </w:t>
      </w:r>
      <w:r w:rsidR="00B80B7A">
        <w:rPr>
          <w:lang w:val="en-US"/>
        </w:rPr>
        <w:t>.</w:t>
      </w:r>
      <w:r w:rsidR="00BE4B78">
        <w:rPr>
          <w:lang w:val="en-US"/>
        </w:rPr>
        <w:t>8</w:t>
      </w:r>
      <w:r w:rsidR="00D45966">
        <w:rPr>
          <w:lang w:val="en-US"/>
        </w:rPr>
        <w:t xml:space="preserve"> cannot be reached, then the GPT API models should mainly be used to reduce the total number of study records needed to be screened by two independent </w:t>
      </w:r>
      <w:r w:rsidR="0086604F">
        <w:rPr>
          <w:lang w:val="en-US"/>
        </w:rPr>
        <w:t>human screeners</w:t>
      </w:r>
      <w:r w:rsidR="00D45966">
        <w:rPr>
          <w:lang w:val="en-US"/>
        </w:rPr>
        <w:t xml:space="preserve">. </w:t>
      </w:r>
      <w:r w:rsidR="00B80B7A">
        <w:rPr>
          <w:lang w:val="en-US"/>
        </w:rPr>
        <w:t>W</w:t>
      </w:r>
      <w:r w:rsidR="00745511">
        <w:rPr>
          <w:lang w:val="en-US"/>
        </w:rPr>
        <w:t xml:space="preserve">e suggest that if a recall of </w:t>
      </w:r>
      <w:r w:rsidR="00B80B7A">
        <w:rPr>
          <w:lang w:val="en-US"/>
        </w:rPr>
        <w:t>.</w:t>
      </w:r>
      <w:r w:rsidR="0086604F">
        <w:rPr>
          <w:lang w:val="en-US"/>
        </w:rPr>
        <w:t>75</w:t>
      </w:r>
      <w:r w:rsidR="00745511">
        <w:rPr>
          <w:lang w:val="en-US"/>
        </w:rPr>
        <w:t xml:space="preserve"> cannot be reached, then the given GPT API model should </w:t>
      </w:r>
      <w:r w:rsidR="00745511" w:rsidRPr="00E255AF">
        <w:rPr>
          <w:i/>
          <w:lang w:val="en-US"/>
        </w:rPr>
        <w:t>not</w:t>
      </w:r>
      <w:r w:rsidR="00745511">
        <w:rPr>
          <w:lang w:val="en-US"/>
        </w:rPr>
        <w:t xml:space="preserve"> be used as an </w:t>
      </w:r>
      <w:r w:rsidR="00745511" w:rsidRPr="003C6982">
        <w:rPr>
          <w:lang w:val="en-US"/>
        </w:rPr>
        <w:t>independent</w:t>
      </w:r>
      <w:r w:rsidR="00745511">
        <w:rPr>
          <w:lang w:val="en-US"/>
        </w:rPr>
        <w:t xml:space="preserve"> second screener. This can only be accepted if the given reviewer lacks financial resources</w:t>
      </w:r>
      <w:r w:rsidR="00F02E2D">
        <w:rPr>
          <w:lang w:val="en-US"/>
        </w:rPr>
        <w:t>.</w:t>
      </w:r>
      <w:r w:rsidR="008240F6">
        <w:rPr>
          <w:lang w:val="en-US"/>
        </w:rPr>
        <w:t xml:space="preserve"> </w:t>
      </w:r>
      <w:r w:rsidR="00F02E2D">
        <w:rPr>
          <w:lang w:val="en-US"/>
        </w:rPr>
        <w:t>In this case,</w:t>
      </w:r>
      <w:r w:rsidR="00745511">
        <w:rPr>
          <w:lang w:val="en-US"/>
        </w:rPr>
        <w:t xml:space="preserve"> single-screening is </w:t>
      </w:r>
      <w:r w:rsidR="00F02E2D">
        <w:rPr>
          <w:lang w:val="en-US"/>
        </w:rPr>
        <w:t xml:space="preserve">still </w:t>
      </w:r>
      <w:r w:rsidR="00745511">
        <w:rPr>
          <w:lang w:val="en-US"/>
        </w:rPr>
        <w:t xml:space="preserve">less desirable than using a </w:t>
      </w:r>
      <w:r w:rsidR="00B80B7A">
        <w:rPr>
          <w:lang w:val="en-US"/>
        </w:rPr>
        <w:t>low</w:t>
      </w:r>
      <w:r w:rsidR="00745511">
        <w:rPr>
          <w:lang w:val="en-US"/>
        </w:rPr>
        <w:t xml:space="preserve">-performing GPT API model as an extra </w:t>
      </w:r>
      <w:r w:rsidR="00F02E2D">
        <w:rPr>
          <w:lang w:val="en-US"/>
        </w:rPr>
        <w:t xml:space="preserve">‘pair of eyes’ to increase </w:t>
      </w:r>
      <w:r w:rsidR="00CA6765">
        <w:rPr>
          <w:lang w:val="en-US"/>
        </w:rPr>
        <w:t>the</w:t>
      </w:r>
      <w:r w:rsidR="00F02E2D">
        <w:rPr>
          <w:lang w:val="en-US"/>
        </w:rPr>
        <w:t xml:space="preserve"> chances of </w:t>
      </w:r>
      <w:r w:rsidR="00745511">
        <w:rPr>
          <w:lang w:val="en-US"/>
        </w:rPr>
        <w:t>finding all relevant studies. However, the reviewer must be earnest about this shortcoming of the screening</w:t>
      </w:r>
      <w:r w:rsidR="003C6982">
        <w:rPr>
          <w:lang w:val="en-US"/>
        </w:rPr>
        <w:t xml:space="preserve">, and </w:t>
      </w:r>
      <w:r w:rsidR="00D22A9C">
        <w:rPr>
          <w:lang w:val="en-US"/>
        </w:rPr>
        <w:t xml:space="preserve">we do not think this should be accepted in </w:t>
      </w:r>
      <w:r w:rsidR="008240F6">
        <w:rPr>
          <w:lang w:val="en-US"/>
        </w:rPr>
        <w:t>high-quality reviews</w:t>
      </w:r>
      <w:r w:rsidR="00745511">
        <w:rPr>
          <w:lang w:val="en-US"/>
        </w:rPr>
        <w:t xml:space="preserve">. </w:t>
      </w:r>
    </w:p>
    <w:p w14:paraId="60EE494B" w14:textId="51022B62" w:rsidR="005657C1" w:rsidRDefault="00745511" w:rsidP="00D20C2F">
      <w:pPr>
        <w:spacing w:after="0" w:line="360" w:lineRule="auto"/>
        <w:jc w:val="both"/>
        <w:rPr>
          <w:lang w:val="en-US"/>
        </w:rPr>
      </w:pPr>
      <w:r>
        <w:rPr>
          <w:lang w:val="en-US"/>
        </w:rPr>
        <w:tab/>
        <w:t>When the test</w:t>
      </w:r>
      <w:r w:rsidR="0086604F">
        <w:rPr>
          <w:lang w:val="en-US"/>
        </w:rPr>
        <w:t xml:space="preserve"> threshold</w:t>
      </w:r>
      <w:r>
        <w:rPr>
          <w:lang w:val="en-US"/>
        </w:rPr>
        <w:t xml:space="preserve"> has been passed</w:t>
      </w:r>
      <w:r w:rsidR="005657C1">
        <w:rPr>
          <w:lang w:val="en-US"/>
        </w:rPr>
        <w:t>,</w:t>
      </w:r>
      <w:r w:rsidR="00914CCD">
        <w:rPr>
          <w:lang w:val="en-US"/>
        </w:rPr>
        <w:t xml:space="preserve"> and the reviewers have decided to leverage </w:t>
      </w:r>
      <w:r w:rsidR="00733EC8">
        <w:rPr>
          <w:lang w:val="en-US"/>
        </w:rPr>
        <w:t>the</w:t>
      </w:r>
      <w:r w:rsidR="00D71708">
        <w:rPr>
          <w:lang w:val="en-US"/>
        </w:rPr>
        <w:t xml:space="preserve"> </w:t>
      </w:r>
      <w:r w:rsidR="00914CCD">
        <w:rPr>
          <w:lang w:val="en-US"/>
        </w:rPr>
        <w:t>GPT API</w:t>
      </w:r>
      <w:r w:rsidR="003F183E">
        <w:rPr>
          <w:lang w:val="en-US"/>
        </w:rPr>
        <w:t xml:space="preserve"> </w:t>
      </w:r>
      <w:r w:rsidR="00687960">
        <w:rPr>
          <w:lang w:val="en-US"/>
        </w:rPr>
        <w:t>model</w:t>
      </w:r>
      <w:r w:rsidR="00733EC8">
        <w:rPr>
          <w:lang w:val="en-US"/>
        </w:rPr>
        <w:t xml:space="preserve"> as </w:t>
      </w:r>
      <w:r w:rsidR="00B80B7A">
        <w:rPr>
          <w:lang w:val="en-US"/>
        </w:rPr>
        <w:t xml:space="preserve">a </w:t>
      </w:r>
      <w:r w:rsidR="00733EC8">
        <w:rPr>
          <w:lang w:val="en-US"/>
        </w:rPr>
        <w:t>second screener</w:t>
      </w:r>
      <w:r w:rsidR="00687960">
        <w:rPr>
          <w:lang w:val="en-US"/>
        </w:rPr>
        <w:t xml:space="preserve">, we suggest that the </w:t>
      </w:r>
      <w:r w:rsidR="0086604F">
        <w:rPr>
          <w:lang w:val="en-US"/>
        </w:rPr>
        <w:t xml:space="preserve">human </w:t>
      </w:r>
      <w:r w:rsidR="00687960">
        <w:rPr>
          <w:lang w:val="en-US"/>
        </w:rPr>
        <w:t xml:space="preserve">reviewers screen all study records before initiating the automated screening. </w:t>
      </w:r>
      <w:r w:rsidR="0086604F">
        <w:rPr>
          <w:lang w:val="en-US"/>
        </w:rPr>
        <w:t xml:space="preserve">This prevents </w:t>
      </w:r>
      <w:r w:rsidR="00687960">
        <w:rPr>
          <w:lang w:val="en-US"/>
        </w:rPr>
        <w:t xml:space="preserve">human reviewers </w:t>
      </w:r>
      <w:r w:rsidR="0086604F">
        <w:rPr>
          <w:lang w:val="en-US"/>
        </w:rPr>
        <w:t>from being</w:t>
      </w:r>
      <w:r w:rsidR="00687960">
        <w:rPr>
          <w:lang w:val="en-US"/>
        </w:rPr>
        <w:t xml:space="preserve"> impacted </w:t>
      </w:r>
      <w:r w:rsidR="00687960">
        <w:rPr>
          <w:lang w:val="en-US"/>
        </w:rPr>
        <w:lastRenderedPageBreak/>
        <w:t>by GPT</w:t>
      </w:r>
      <w:r w:rsidR="00733EC8">
        <w:rPr>
          <w:lang w:val="en-US"/>
        </w:rPr>
        <w:t>’s</w:t>
      </w:r>
      <w:r w:rsidR="00687960">
        <w:rPr>
          <w:lang w:val="en-US"/>
        </w:rPr>
        <w:t xml:space="preserve"> decision</w:t>
      </w:r>
      <w:r w:rsidR="00FD1541">
        <w:rPr>
          <w:lang w:val="en-US"/>
        </w:rPr>
        <w:t>s</w:t>
      </w:r>
      <w:r w:rsidR="00474195">
        <w:rPr>
          <w:lang w:val="en-US"/>
        </w:rPr>
        <w:t xml:space="preserve">. </w:t>
      </w:r>
      <w:r w:rsidR="00733EC8">
        <w:rPr>
          <w:lang w:val="en-US"/>
        </w:rPr>
        <w:t>An a</w:t>
      </w:r>
      <w:r w:rsidR="00685621">
        <w:rPr>
          <w:lang w:val="en-US"/>
        </w:rPr>
        <w:t>lternative</w:t>
      </w:r>
      <w:r w:rsidR="00493A6E">
        <w:rPr>
          <w:lang w:val="en-US"/>
        </w:rPr>
        <w:t xml:space="preserve"> to</w:t>
      </w:r>
      <w:r w:rsidR="00733EC8">
        <w:rPr>
          <w:lang w:val="en-US"/>
        </w:rPr>
        <w:t xml:space="preserve"> screening all records at once </w:t>
      </w:r>
      <w:r w:rsidR="00240878">
        <w:rPr>
          <w:lang w:val="en-US"/>
        </w:rPr>
        <w:t xml:space="preserve">is to </w:t>
      </w:r>
      <w:r w:rsidR="00685621">
        <w:rPr>
          <w:lang w:val="en-US"/>
        </w:rPr>
        <w:t xml:space="preserve">repeat steps 6 to 9 in Table </w:t>
      </w:r>
      <w:r w:rsidR="00493A6E">
        <w:rPr>
          <w:lang w:val="en-US"/>
        </w:rPr>
        <w:t>4</w:t>
      </w:r>
      <w:r w:rsidR="00685621">
        <w:rPr>
          <w:lang w:val="en-US"/>
        </w:rPr>
        <w:t xml:space="preserve"> with batches of 500-1000 study records. This would be an adequate way to steer the screening process and to continuously ensure that the given GPT API model performs as expected. Moreover, this reduces the risk of running large screenings that break for some technical reasons</w:t>
      </w:r>
      <w:r w:rsidR="009759E6">
        <w:rPr>
          <w:lang w:val="en-US"/>
        </w:rPr>
        <w:t xml:space="preserve">, which in turn </w:t>
      </w:r>
      <w:r w:rsidR="00697681">
        <w:rPr>
          <w:lang w:val="en-US"/>
        </w:rPr>
        <w:t>hinders unnecessa</w:t>
      </w:r>
      <w:r w:rsidR="00FD1541">
        <w:rPr>
          <w:lang w:val="en-US"/>
        </w:rPr>
        <w:t>r</w:t>
      </w:r>
      <w:r w:rsidR="00697681">
        <w:rPr>
          <w:lang w:val="en-US"/>
        </w:rPr>
        <w:t>y money waste</w:t>
      </w:r>
      <w:r w:rsidR="009759E6">
        <w:rPr>
          <w:lang w:val="en-US"/>
        </w:rPr>
        <w:t>.</w:t>
      </w:r>
      <w:r w:rsidR="00493A6E">
        <w:rPr>
          <w:lang w:val="en-US"/>
        </w:rPr>
        <w:t xml:space="preserve"> </w:t>
      </w:r>
    </w:p>
    <w:p w14:paraId="3D62AEAF" w14:textId="5B471F86" w:rsidR="004C637A" w:rsidRPr="00497B8E" w:rsidRDefault="00493A6E" w:rsidP="00CA6765">
      <w:pPr>
        <w:spacing w:after="0" w:line="360" w:lineRule="auto"/>
        <w:jc w:val="both"/>
        <w:rPr>
          <w:lang w:val="en-US"/>
        </w:rPr>
      </w:pPr>
      <w:r>
        <w:rPr>
          <w:lang w:val="en-US"/>
        </w:rPr>
        <w:tab/>
      </w:r>
      <w:r w:rsidR="005657C1">
        <w:rPr>
          <w:lang w:val="en-US"/>
        </w:rPr>
        <w:t xml:space="preserve">When all study records have both been screened by human and automated screeners, reviewers should investigate and solve disagreements. In this regard, it can be advantageous to re-screen all study records where humans and the </w:t>
      </w:r>
      <w:r w:rsidR="009759E6">
        <w:rPr>
          <w:lang w:val="en-US"/>
        </w:rPr>
        <w:t>automated</w:t>
      </w:r>
      <w:r w:rsidR="005657C1">
        <w:rPr>
          <w:lang w:val="en-US"/>
        </w:rPr>
        <w:t xml:space="preserve"> screener disagree</w:t>
      </w:r>
      <w:r w:rsidR="003D2733">
        <w:rPr>
          <w:lang w:val="en-US"/>
        </w:rPr>
        <w:t>d</w:t>
      </w:r>
      <w:r w:rsidR="005657C1">
        <w:rPr>
          <w:lang w:val="en-US"/>
        </w:rPr>
        <w:t xml:space="preserve"> to test the consistency of the automated screening decision but also to get detailed responses </w:t>
      </w:r>
      <w:r w:rsidR="003D2733">
        <w:rPr>
          <w:lang w:val="en-US"/>
        </w:rPr>
        <w:t>for</w:t>
      </w:r>
      <w:r w:rsidR="005657C1">
        <w:rPr>
          <w:lang w:val="en-US"/>
        </w:rPr>
        <w:t xml:space="preserve"> </w:t>
      </w:r>
      <w:r w:rsidR="003D2733">
        <w:rPr>
          <w:lang w:val="en-US"/>
        </w:rPr>
        <w:t>GPT’s</w:t>
      </w:r>
      <w:r w:rsidR="005657C1">
        <w:rPr>
          <w:lang w:val="en-US"/>
        </w:rPr>
        <w:t xml:space="preserve"> decision</w:t>
      </w:r>
      <w:r w:rsidR="003D2733">
        <w:rPr>
          <w:lang w:val="en-US"/>
        </w:rPr>
        <w:t>s</w:t>
      </w:r>
      <w:r w:rsidR="005657C1">
        <w:rPr>
          <w:lang w:val="en-US"/>
        </w:rPr>
        <w:t>.</w:t>
      </w:r>
      <w:r w:rsidR="009759E6">
        <w:rPr>
          <w:lang w:val="en-US"/>
        </w:rPr>
        <w:t xml:space="preserve"> For the latter purpose, we mainly recommend using the GPT-4 model since it provides substantially better descriptions of its screening behavior. </w:t>
      </w:r>
      <w:r w:rsidR="005657C1">
        <w:rPr>
          <w:lang w:val="en-US"/>
        </w:rPr>
        <w:t>If the specific</w:t>
      </w:r>
      <w:r w:rsidR="00474195">
        <w:rPr>
          <w:lang w:val="en-US"/>
        </w:rPr>
        <w:t>i</w:t>
      </w:r>
      <w:r w:rsidR="005657C1">
        <w:rPr>
          <w:lang w:val="en-US"/>
        </w:rPr>
        <w:t xml:space="preserve">ty performance of the GPT screener is high (e.g. </w:t>
      </w:r>
      <w:r w:rsidR="009759E6">
        <w:rPr>
          <w:lang w:val="en-US"/>
        </w:rPr>
        <w:t xml:space="preserve">&lt; </w:t>
      </w:r>
      <w:r w:rsidR="005657C1">
        <w:rPr>
          <w:lang w:val="en-US"/>
        </w:rPr>
        <w:t>99%), the reviewers can consider just letting all study records that have been included by either human or GPT</w:t>
      </w:r>
      <w:r w:rsidR="008240F6">
        <w:rPr>
          <w:lang w:val="en-US"/>
        </w:rPr>
        <w:t xml:space="preserve"> </w:t>
      </w:r>
      <w:r w:rsidR="005657C1">
        <w:rPr>
          <w:lang w:val="en-US"/>
        </w:rPr>
        <w:t>enter the full-text screening stage.</w:t>
      </w:r>
      <w:r w:rsidR="00474195">
        <w:rPr>
          <w:lang w:val="en-US"/>
        </w:rPr>
        <w:t xml:space="preserve"> </w:t>
      </w:r>
    </w:p>
    <w:p w14:paraId="2291F93F" w14:textId="6ED2E152" w:rsidR="00CF14B2" w:rsidRPr="00311FE2" w:rsidRDefault="00CF14B2" w:rsidP="006F63D8">
      <w:pPr>
        <w:spacing w:after="0" w:line="360" w:lineRule="auto"/>
        <w:rPr>
          <w:b/>
          <w:lang w:val="en-US"/>
        </w:rPr>
      </w:pPr>
      <w:r w:rsidRPr="00311FE2">
        <w:rPr>
          <w:b/>
          <w:lang w:val="en-US"/>
        </w:rPr>
        <w:t>5.</w:t>
      </w:r>
      <w:r w:rsidR="00AF31B7">
        <w:rPr>
          <w:b/>
          <w:lang w:val="en-US"/>
        </w:rPr>
        <w:t>1</w:t>
      </w:r>
      <w:r w:rsidRPr="00311FE2">
        <w:rPr>
          <w:b/>
          <w:lang w:val="en-US"/>
        </w:rPr>
        <w:t xml:space="preserve">. When not to </w:t>
      </w:r>
      <w:r w:rsidR="001A14D6" w:rsidRPr="00311FE2">
        <w:rPr>
          <w:b/>
          <w:lang w:val="en-US"/>
        </w:rPr>
        <w:t xml:space="preserve">use </w:t>
      </w:r>
      <w:r w:rsidRPr="00311FE2">
        <w:rPr>
          <w:b/>
          <w:lang w:val="en-US"/>
        </w:rPr>
        <w:t>GPT API model</w:t>
      </w:r>
      <w:r w:rsidR="00514F04">
        <w:rPr>
          <w:b/>
          <w:lang w:val="en-US"/>
        </w:rPr>
        <w:t>s</w:t>
      </w:r>
      <w:r w:rsidRPr="00311FE2">
        <w:rPr>
          <w:b/>
          <w:lang w:val="en-US"/>
        </w:rPr>
        <w:t xml:space="preserve"> for TAB screening?</w:t>
      </w:r>
    </w:p>
    <w:p w14:paraId="12CABA5D" w14:textId="47C2E6A9" w:rsidR="00E26D8A" w:rsidRDefault="00502905" w:rsidP="00E26D8A">
      <w:pPr>
        <w:spacing w:after="0" w:line="360" w:lineRule="auto"/>
        <w:ind w:firstLine="1304"/>
        <w:jc w:val="both"/>
        <w:rPr>
          <w:lang w:val="en-US"/>
        </w:rPr>
      </w:pPr>
      <w:r w:rsidRPr="00502905">
        <w:rPr>
          <w:lang w:val="en-US"/>
        </w:rPr>
        <w:t>Althoug</w:t>
      </w:r>
      <w:r>
        <w:rPr>
          <w:lang w:val="en-US"/>
        </w:rPr>
        <w:t xml:space="preserve">h we think that GPT API models </w:t>
      </w:r>
      <w:r w:rsidR="003C6982">
        <w:rPr>
          <w:lang w:val="en-US"/>
        </w:rPr>
        <w:t xml:space="preserve">have the potential to </w:t>
      </w:r>
      <w:r w:rsidR="003C6982" w:rsidRPr="003C6982">
        <w:rPr>
          <w:lang w:val="en-US"/>
        </w:rPr>
        <w:t>revolutionize</w:t>
      </w:r>
      <w:r>
        <w:rPr>
          <w:lang w:val="en-US"/>
        </w:rPr>
        <w:t xml:space="preserve"> TAB screening in systematic review</w:t>
      </w:r>
      <w:r w:rsidR="002F055A">
        <w:rPr>
          <w:lang w:val="en-US"/>
        </w:rPr>
        <w:t>s</w:t>
      </w:r>
      <w:r>
        <w:rPr>
          <w:lang w:val="en-US"/>
        </w:rPr>
        <w:t>, we can envision at least two cases, beyond when the test performance thresholds are not met, where we find this screening approach</w:t>
      </w:r>
      <w:r w:rsidR="005D585F">
        <w:rPr>
          <w:lang w:val="en-US"/>
        </w:rPr>
        <w:t xml:space="preserve"> to be</w:t>
      </w:r>
      <w:r>
        <w:rPr>
          <w:lang w:val="en-US"/>
        </w:rPr>
        <w:t xml:space="preserve"> inappropriate.  That is</w:t>
      </w:r>
      <w:r w:rsidR="00094E93">
        <w:rPr>
          <w:lang w:val="en-US"/>
        </w:rPr>
        <w:t>,</w:t>
      </w:r>
      <w:r>
        <w:rPr>
          <w:lang w:val="en-US"/>
        </w:rPr>
        <w:t xml:space="preserve"> for example</w:t>
      </w:r>
      <w:r w:rsidR="00094E93">
        <w:rPr>
          <w:lang w:val="en-US"/>
        </w:rPr>
        <w:t>,</w:t>
      </w:r>
      <w:r>
        <w:rPr>
          <w:lang w:val="en-US"/>
        </w:rPr>
        <w:t xml:space="preserve"> when the complexity of </w:t>
      </w:r>
      <w:r w:rsidR="002F055A">
        <w:rPr>
          <w:lang w:val="en-US"/>
        </w:rPr>
        <w:t xml:space="preserve">the </w:t>
      </w:r>
      <w:r>
        <w:rPr>
          <w:lang w:val="en-US"/>
        </w:rPr>
        <w:t>review question(s)</w:t>
      </w:r>
      <w:r w:rsidR="002F055A">
        <w:rPr>
          <w:lang w:val="en-US"/>
        </w:rPr>
        <w:t xml:space="preserve"> </w:t>
      </w:r>
      <w:r w:rsidR="00B80B7A">
        <w:rPr>
          <w:lang w:val="en-US"/>
        </w:rPr>
        <w:t>and/</w:t>
      </w:r>
      <w:r w:rsidR="002F055A">
        <w:rPr>
          <w:lang w:val="en-US"/>
        </w:rPr>
        <w:t>or inclusion criteria</w:t>
      </w:r>
      <w:r>
        <w:rPr>
          <w:lang w:val="en-US"/>
        </w:rPr>
        <w:t xml:space="preserve"> is high </w:t>
      </w:r>
      <w:r w:rsidRPr="004C637A">
        <w:rPr>
          <w:i/>
          <w:lang w:val="en-US"/>
        </w:rPr>
        <w:t>and</w:t>
      </w:r>
      <w:r>
        <w:rPr>
          <w:lang w:val="en-US"/>
        </w:rPr>
        <w:t xml:space="preserve"> the number of reference</w:t>
      </w:r>
      <w:r w:rsidR="00615957">
        <w:rPr>
          <w:lang w:val="en-US"/>
        </w:rPr>
        <w:t xml:space="preserve">s </w:t>
      </w:r>
      <w:r>
        <w:rPr>
          <w:lang w:val="en-US"/>
        </w:rPr>
        <w:t>needed to be screened is low (</w:t>
      </w:r>
      <w:r w:rsidR="00DF0022">
        <w:rPr>
          <w:lang w:val="en-US"/>
        </w:rPr>
        <w:t>e.g.</w:t>
      </w:r>
      <w:r w:rsidR="00240878">
        <w:rPr>
          <w:lang w:val="en-US"/>
        </w:rPr>
        <w:t>,</w:t>
      </w:r>
      <w:r>
        <w:rPr>
          <w:lang w:val="en-US"/>
        </w:rPr>
        <w:t xml:space="preserve"> </w:t>
      </w:r>
      <w:r w:rsidR="00240878">
        <w:rPr>
          <w:lang w:val="en-US"/>
        </w:rPr>
        <w:t>less than</w:t>
      </w:r>
      <w:r>
        <w:rPr>
          <w:lang w:val="en-US"/>
        </w:rPr>
        <w:t xml:space="preserve"> 2000). In such </w:t>
      </w:r>
      <w:r w:rsidR="002F055A">
        <w:rPr>
          <w:lang w:val="en-US"/>
        </w:rPr>
        <w:t xml:space="preserve">a </w:t>
      </w:r>
      <w:r>
        <w:rPr>
          <w:lang w:val="en-US"/>
        </w:rPr>
        <w:t>situation</w:t>
      </w:r>
      <w:r w:rsidR="00DF0022">
        <w:rPr>
          <w:lang w:val="en-US"/>
        </w:rPr>
        <w:t xml:space="preserve">, it might take longer to </w:t>
      </w:r>
      <w:r w:rsidR="00B80B7A">
        <w:rPr>
          <w:lang w:val="en-US"/>
        </w:rPr>
        <w:t xml:space="preserve">engineer </w:t>
      </w:r>
      <w:r w:rsidR="00DF0022">
        <w:rPr>
          <w:lang w:val="en-US"/>
        </w:rPr>
        <w:t>reliable prompts than</w:t>
      </w:r>
      <w:r w:rsidR="00B80B7A">
        <w:rPr>
          <w:lang w:val="en-US"/>
        </w:rPr>
        <w:t xml:space="preserve"> it would take to</w:t>
      </w:r>
      <w:r w:rsidR="00DF0022">
        <w:rPr>
          <w:lang w:val="en-US"/>
        </w:rPr>
        <w:t xml:space="preserve"> instantly </w:t>
      </w:r>
      <w:r w:rsidR="00B80B7A">
        <w:rPr>
          <w:lang w:val="en-US"/>
        </w:rPr>
        <w:t xml:space="preserve">initiate </w:t>
      </w:r>
      <w:r w:rsidR="00DF0022">
        <w:rPr>
          <w:lang w:val="en-US"/>
        </w:rPr>
        <w:t xml:space="preserve">duplicate human screening. </w:t>
      </w:r>
      <w:r w:rsidR="002F055A">
        <w:rPr>
          <w:lang w:val="en-US"/>
        </w:rPr>
        <w:t>In general, we</w:t>
      </w:r>
      <w:r w:rsidR="00DF0022">
        <w:rPr>
          <w:lang w:val="en-US"/>
        </w:rPr>
        <w:t xml:space="preserve"> think that when having few records, it is better</w:t>
      </w:r>
      <w:r w:rsidR="005D585F">
        <w:rPr>
          <w:lang w:val="en-US"/>
        </w:rPr>
        <w:t xml:space="preserve"> </w:t>
      </w:r>
      <w:r w:rsidR="002F055A">
        <w:rPr>
          <w:lang w:val="en-US"/>
        </w:rPr>
        <w:t xml:space="preserve">merely </w:t>
      </w:r>
      <w:r w:rsidR="005D585F">
        <w:rPr>
          <w:lang w:val="en-US"/>
        </w:rPr>
        <w:t>to</w:t>
      </w:r>
      <w:r w:rsidR="00DF0022">
        <w:rPr>
          <w:lang w:val="en-US"/>
        </w:rPr>
        <w:t xml:space="preserve"> let humans double-screen all records</w:t>
      </w:r>
      <w:r w:rsidR="00661A63">
        <w:rPr>
          <w:lang w:val="en-US"/>
        </w:rPr>
        <w:t xml:space="preserve"> </w:t>
      </w:r>
      <w:r w:rsidR="002F055A">
        <w:rPr>
          <w:lang w:val="en-US"/>
        </w:rPr>
        <w:t>because</w:t>
      </w:r>
      <w:r w:rsidR="00661A63">
        <w:rPr>
          <w:lang w:val="en-US"/>
        </w:rPr>
        <w:t xml:space="preserve"> </w:t>
      </w:r>
      <w:r w:rsidR="002F055A">
        <w:rPr>
          <w:lang w:val="en-US"/>
        </w:rPr>
        <w:t xml:space="preserve">it is </w:t>
      </w:r>
      <w:r w:rsidR="00DF0022">
        <w:rPr>
          <w:lang w:val="en-US"/>
        </w:rPr>
        <w:t>more time-efficient relative to engineer</w:t>
      </w:r>
      <w:r w:rsidR="002F055A">
        <w:rPr>
          <w:lang w:val="en-US"/>
        </w:rPr>
        <w:t>ing</w:t>
      </w:r>
      <w:r w:rsidR="00DF0022">
        <w:rPr>
          <w:lang w:val="en-US"/>
        </w:rPr>
        <w:t xml:space="preserve"> well-performing prompts. That said, </w:t>
      </w:r>
      <w:r w:rsidR="00661A63">
        <w:rPr>
          <w:lang w:val="en-US"/>
        </w:rPr>
        <w:t xml:space="preserve">we experienced that we were able to </w:t>
      </w:r>
      <w:r w:rsidR="00240878">
        <w:rPr>
          <w:lang w:val="en-US"/>
        </w:rPr>
        <w:t xml:space="preserve">quickly </w:t>
      </w:r>
      <w:r w:rsidR="00661A63">
        <w:rPr>
          <w:lang w:val="en-US"/>
        </w:rPr>
        <w:t>set up a reliable screening with the FRIENDS data</w:t>
      </w:r>
      <w:r w:rsidR="00B80B7A">
        <w:rPr>
          <w:lang w:val="en-US"/>
        </w:rPr>
        <w:t xml:space="preserve"> (i.e., Experiment 2)</w:t>
      </w:r>
      <w:r w:rsidR="00240878">
        <w:rPr>
          <w:lang w:val="en-US"/>
        </w:rPr>
        <w:t xml:space="preserve">. </w:t>
      </w:r>
      <w:r w:rsidR="00661A63">
        <w:rPr>
          <w:lang w:val="en-US"/>
        </w:rPr>
        <w:t xml:space="preserve">Therefore, </w:t>
      </w:r>
      <w:r w:rsidR="00F02E2D">
        <w:rPr>
          <w:lang w:val="en-US"/>
        </w:rPr>
        <w:t>if</w:t>
      </w:r>
      <w:r w:rsidR="00661A63">
        <w:rPr>
          <w:lang w:val="en-US"/>
        </w:rPr>
        <w:t xml:space="preserve"> the complexity of </w:t>
      </w:r>
      <w:r w:rsidR="00F02E2D">
        <w:rPr>
          <w:lang w:val="en-US"/>
        </w:rPr>
        <w:t xml:space="preserve">a </w:t>
      </w:r>
      <w:r w:rsidR="00661A63">
        <w:rPr>
          <w:lang w:val="en-US"/>
        </w:rPr>
        <w:t>review</w:t>
      </w:r>
      <w:r w:rsidR="00F02E2D">
        <w:rPr>
          <w:lang w:val="en-US"/>
        </w:rPr>
        <w:t>’s inclusion criteria</w:t>
      </w:r>
      <w:r w:rsidR="00661A63">
        <w:rPr>
          <w:lang w:val="en-US"/>
        </w:rPr>
        <w:t xml:space="preserve"> is low</w:t>
      </w:r>
      <w:r w:rsidR="005D585F">
        <w:rPr>
          <w:lang w:val="en-US"/>
        </w:rPr>
        <w:t>,</w:t>
      </w:r>
      <w:r w:rsidR="00661A63">
        <w:rPr>
          <w:lang w:val="en-US"/>
        </w:rPr>
        <w:t xml:space="preserve"> </w:t>
      </w:r>
      <w:r w:rsidR="005D585F">
        <w:rPr>
          <w:lang w:val="en-US"/>
        </w:rPr>
        <w:t>i</w:t>
      </w:r>
      <w:r w:rsidR="00661A63">
        <w:rPr>
          <w:lang w:val="en-US"/>
        </w:rPr>
        <w:t xml:space="preserve">t </w:t>
      </w:r>
      <w:r w:rsidR="00F02E2D">
        <w:rPr>
          <w:lang w:val="en-US"/>
        </w:rPr>
        <w:t xml:space="preserve">may </w:t>
      </w:r>
      <w:r w:rsidR="00661A63">
        <w:rPr>
          <w:lang w:val="en-US"/>
        </w:rPr>
        <w:t xml:space="preserve">be advantageous to </w:t>
      </w:r>
      <w:r w:rsidR="005D585F">
        <w:rPr>
          <w:lang w:val="en-US"/>
        </w:rPr>
        <w:t xml:space="preserve">conduct a rapid </w:t>
      </w:r>
      <w:r w:rsidR="00661A63">
        <w:rPr>
          <w:lang w:val="en-US"/>
        </w:rPr>
        <w:t>investigat</w:t>
      </w:r>
      <w:r w:rsidR="005D585F">
        <w:rPr>
          <w:lang w:val="en-US"/>
        </w:rPr>
        <w:t>ion</w:t>
      </w:r>
      <w:r w:rsidR="00661A63">
        <w:rPr>
          <w:lang w:val="en-US"/>
        </w:rPr>
        <w:t xml:space="preserve"> </w:t>
      </w:r>
      <w:r w:rsidR="005D585F">
        <w:rPr>
          <w:lang w:val="en-US"/>
        </w:rPr>
        <w:t>of whether</w:t>
      </w:r>
      <w:r w:rsidR="00661A63">
        <w:rPr>
          <w:lang w:val="en-US"/>
        </w:rPr>
        <w:t xml:space="preserve"> GPT API model screening is appropriate</w:t>
      </w:r>
      <w:r w:rsidR="005D585F">
        <w:rPr>
          <w:lang w:val="en-US"/>
        </w:rPr>
        <w:t xml:space="preserve"> in the specific case</w:t>
      </w:r>
      <w:r w:rsidR="00F02E2D">
        <w:rPr>
          <w:lang w:val="en-US"/>
        </w:rPr>
        <w:t>, even if the number of records is not high</w:t>
      </w:r>
      <w:r w:rsidR="00661A63">
        <w:rPr>
          <w:lang w:val="en-US"/>
        </w:rPr>
        <w:t xml:space="preserve">. </w:t>
      </w:r>
      <w:r w:rsidR="00BF3A50">
        <w:rPr>
          <w:lang w:val="en-US"/>
        </w:rPr>
        <w:t>However</w:t>
      </w:r>
      <w:r w:rsidR="00401172">
        <w:rPr>
          <w:lang w:val="en-US"/>
        </w:rPr>
        <w:t>,</w:t>
      </w:r>
      <w:r w:rsidR="00661A63">
        <w:rPr>
          <w:lang w:val="en-US"/>
        </w:rPr>
        <w:t xml:space="preserve"> we do not think reviewers should spen</w:t>
      </w:r>
      <w:r w:rsidR="00BF3A50">
        <w:rPr>
          <w:lang w:val="en-US"/>
        </w:rPr>
        <w:t>d</w:t>
      </w:r>
      <w:r w:rsidR="005D585F">
        <w:rPr>
          <w:lang w:val="en-US"/>
        </w:rPr>
        <w:t xml:space="preserve"> too</w:t>
      </w:r>
      <w:r w:rsidR="00661A63">
        <w:rPr>
          <w:lang w:val="en-US"/>
        </w:rPr>
        <w:t xml:space="preserve"> m</w:t>
      </w:r>
      <w:r w:rsidR="00401172">
        <w:rPr>
          <w:lang w:val="en-US"/>
        </w:rPr>
        <w:t>uch</w:t>
      </w:r>
      <w:r w:rsidR="00661A63">
        <w:rPr>
          <w:lang w:val="en-US"/>
        </w:rPr>
        <w:t xml:space="preserve"> time on this task</w:t>
      </w:r>
      <w:r w:rsidR="00401172">
        <w:rPr>
          <w:lang w:val="en-US"/>
        </w:rPr>
        <w:t xml:space="preserve"> in such case</w:t>
      </w:r>
      <w:r w:rsidR="005D585F">
        <w:rPr>
          <w:lang w:val="en-US"/>
        </w:rPr>
        <w:t>s</w:t>
      </w:r>
      <w:r w:rsidR="00401172">
        <w:rPr>
          <w:lang w:val="en-US"/>
        </w:rPr>
        <w:t>.</w:t>
      </w:r>
      <w:r>
        <w:rPr>
          <w:lang w:val="en-US"/>
        </w:rPr>
        <w:t xml:space="preserve"> Table </w:t>
      </w:r>
      <w:r w:rsidR="00CA6765">
        <w:rPr>
          <w:lang w:val="en-US"/>
        </w:rPr>
        <w:t>5</w:t>
      </w:r>
      <w:r>
        <w:rPr>
          <w:lang w:val="en-US"/>
        </w:rPr>
        <w:t xml:space="preserve"> </w:t>
      </w:r>
      <w:r w:rsidR="00240878">
        <w:rPr>
          <w:lang w:val="en-US"/>
        </w:rPr>
        <w:t>visualizes</w:t>
      </w:r>
      <w:r w:rsidR="008240F6">
        <w:rPr>
          <w:lang w:val="en-US"/>
        </w:rPr>
        <w:t xml:space="preserve"> the conditions under which we</w:t>
      </w:r>
      <w:r>
        <w:rPr>
          <w:lang w:val="en-US"/>
        </w:rPr>
        <w:t xml:space="preserve"> </w:t>
      </w:r>
      <w:r w:rsidR="00DF0C93">
        <w:rPr>
          <w:lang w:val="en-US"/>
        </w:rPr>
        <w:t xml:space="preserve">consider </w:t>
      </w:r>
      <w:r>
        <w:rPr>
          <w:lang w:val="en-US"/>
        </w:rPr>
        <w:t xml:space="preserve">it adequate </w:t>
      </w:r>
      <w:r w:rsidR="002F055A">
        <w:rPr>
          <w:lang w:val="en-US"/>
        </w:rPr>
        <w:t>and</w:t>
      </w:r>
      <w:r w:rsidR="00372BB4">
        <w:rPr>
          <w:lang w:val="en-US"/>
        </w:rPr>
        <w:t xml:space="preserve"> inadequate </w:t>
      </w:r>
      <w:r>
        <w:rPr>
          <w:lang w:val="en-US"/>
        </w:rPr>
        <w:t xml:space="preserve">to use GPT API models for TAB screening tasks in systematic reviews. </w:t>
      </w:r>
    </w:p>
    <w:p w14:paraId="1B17CA86" w14:textId="7AC12415" w:rsidR="003C6982" w:rsidRDefault="003C6982" w:rsidP="00E26D8A">
      <w:pPr>
        <w:spacing w:after="0" w:line="360" w:lineRule="auto"/>
        <w:ind w:firstLine="1304"/>
        <w:jc w:val="both"/>
        <w:rPr>
          <w:lang w:val="en-US"/>
        </w:rPr>
      </w:pPr>
    </w:p>
    <w:p w14:paraId="5E923CAD" w14:textId="2B2EAD36" w:rsidR="003C6982" w:rsidRDefault="003C6982" w:rsidP="00E26D8A">
      <w:pPr>
        <w:spacing w:after="0" w:line="360" w:lineRule="auto"/>
        <w:ind w:firstLine="1304"/>
        <w:jc w:val="both"/>
        <w:rPr>
          <w:lang w:val="en-US"/>
        </w:rPr>
      </w:pPr>
    </w:p>
    <w:p w14:paraId="38B7CDD4" w14:textId="77777777" w:rsidR="003C6982" w:rsidRDefault="003C6982" w:rsidP="00E26D8A">
      <w:pPr>
        <w:spacing w:after="0" w:line="360" w:lineRule="auto"/>
        <w:ind w:firstLine="1304"/>
        <w:jc w:val="both"/>
        <w:rPr>
          <w:lang w:val="en-US"/>
        </w:rPr>
      </w:pPr>
    </w:p>
    <w:p w14:paraId="6A26D30D" w14:textId="3A7E2561" w:rsidR="00C93DE1" w:rsidRDefault="00C93DE1" w:rsidP="006F63D8">
      <w:pPr>
        <w:spacing w:after="0" w:line="360" w:lineRule="auto"/>
        <w:rPr>
          <w:lang w:val="en-US"/>
        </w:rPr>
      </w:pPr>
      <w:r>
        <w:rPr>
          <w:lang w:val="en-US"/>
        </w:rPr>
        <w:lastRenderedPageBreak/>
        <w:t xml:space="preserve">TABLE </w:t>
      </w:r>
      <w:r w:rsidR="00CA6765">
        <w:rPr>
          <w:lang w:val="en-US"/>
        </w:rPr>
        <w:t>5</w:t>
      </w:r>
      <w:r>
        <w:rPr>
          <w:lang w:val="en-US"/>
        </w:rPr>
        <w:t xml:space="preserve">: </w:t>
      </w:r>
      <w:r w:rsidRPr="00615957">
        <w:rPr>
          <w:i/>
          <w:lang w:val="en-US"/>
        </w:rPr>
        <w:t>When to use GPT API models for TAB screening</w:t>
      </w:r>
    </w:p>
    <w:tbl>
      <w:tblPr>
        <w:tblStyle w:val="TableGrid"/>
        <w:tblW w:w="0" w:type="auto"/>
        <w:tblLook w:val="04A0" w:firstRow="1" w:lastRow="0" w:firstColumn="1" w:lastColumn="0" w:noHBand="0" w:noVBand="1"/>
      </w:tblPr>
      <w:tblGrid>
        <w:gridCol w:w="1701"/>
        <w:gridCol w:w="993"/>
        <w:gridCol w:w="3543"/>
        <w:gridCol w:w="3391"/>
      </w:tblGrid>
      <w:tr w:rsidR="008A05F5" w14:paraId="1410C027" w14:textId="77777777" w:rsidTr="00240878">
        <w:tc>
          <w:tcPr>
            <w:tcW w:w="1701" w:type="dxa"/>
            <w:tcBorders>
              <w:top w:val="single" w:sz="4" w:space="0" w:color="auto"/>
              <w:left w:val="single" w:sz="4" w:space="0" w:color="auto"/>
              <w:bottom w:val="nil"/>
              <w:right w:val="single" w:sz="4" w:space="0" w:color="auto"/>
              <w:tl2br w:val="nil"/>
            </w:tcBorders>
          </w:tcPr>
          <w:p w14:paraId="6954D80C" w14:textId="77777777" w:rsidR="008A05F5" w:rsidRDefault="008A05F5" w:rsidP="006F63D8">
            <w:pPr>
              <w:spacing w:line="360" w:lineRule="auto"/>
              <w:rPr>
                <w:lang w:val="en-US"/>
              </w:rPr>
            </w:pPr>
          </w:p>
        </w:tc>
        <w:tc>
          <w:tcPr>
            <w:tcW w:w="7927" w:type="dxa"/>
            <w:gridSpan w:val="3"/>
            <w:tcBorders>
              <w:left w:val="single" w:sz="4" w:space="0" w:color="auto"/>
            </w:tcBorders>
          </w:tcPr>
          <w:p w14:paraId="78E21371" w14:textId="72C0F216" w:rsidR="008A05F5" w:rsidRPr="008A05F5" w:rsidRDefault="008A05F5" w:rsidP="003A736A">
            <w:pPr>
              <w:spacing w:line="360" w:lineRule="auto"/>
              <w:jc w:val="center"/>
              <w:rPr>
                <w:b/>
                <w:lang w:val="en-US"/>
              </w:rPr>
            </w:pPr>
            <w:r w:rsidRPr="008A05F5">
              <w:rPr>
                <w:b/>
                <w:lang w:val="en-US"/>
              </w:rPr>
              <w:t>Number of studies</w:t>
            </w:r>
          </w:p>
        </w:tc>
      </w:tr>
      <w:tr w:rsidR="008A05F5" w14:paraId="01A0F1C9" w14:textId="77777777" w:rsidTr="007B2F46">
        <w:tc>
          <w:tcPr>
            <w:tcW w:w="1701" w:type="dxa"/>
            <w:vMerge w:val="restart"/>
            <w:tcBorders>
              <w:top w:val="nil"/>
            </w:tcBorders>
            <w:vAlign w:val="center"/>
          </w:tcPr>
          <w:p w14:paraId="2749E873" w14:textId="27D686A4" w:rsidR="008A05F5" w:rsidRPr="008A05F5" w:rsidRDefault="00071073" w:rsidP="003A736A">
            <w:pPr>
              <w:spacing w:line="360" w:lineRule="auto"/>
              <w:jc w:val="center"/>
              <w:rPr>
                <w:b/>
                <w:lang w:val="en-US"/>
              </w:rPr>
            </w:pPr>
            <w:r w:rsidRPr="008A05F5">
              <w:rPr>
                <w:b/>
                <w:lang w:val="en-US"/>
              </w:rPr>
              <w:t>C</w:t>
            </w:r>
            <w:r w:rsidR="008A05F5" w:rsidRPr="008A05F5">
              <w:rPr>
                <w:b/>
                <w:lang w:val="en-US"/>
              </w:rPr>
              <w:t>ompl</w:t>
            </w:r>
            <w:r>
              <w:rPr>
                <w:b/>
                <w:lang w:val="en-US"/>
              </w:rPr>
              <w:t>e</w:t>
            </w:r>
            <w:r w:rsidR="008A05F5" w:rsidRPr="008A05F5">
              <w:rPr>
                <w:b/>
                <w:lang w:val="en-US"/>
              </w:rPr>
              <w:t>xity</w:t>
            </w:r>
            <w:r>
              <w:rPr>
                <w:b/>
                <w:lang w:val="en-US"/>
              </w:rPr>
              <w:t xml:space="preserve"> of the review question(s)</w:t>
            </w:r>
            <w:r w:rsidR="002F055A">
              <w:rPr>
                <w:b/>
                <w:lang w:val="en-US"/>
              </w:rPr>
              <w:t xml:space="preserve"> and/or inclusion criteria</w:t>
            </w:r>
          </w:p>
        </w:tc>
        <w:tc>
          <w:tcPr>
            <w:tcW w:w="993" w:type="dxa"/>
          </w:tcPr>
          <w:p w14:paraId="1195BD2B" w14:textId="58ABB84C" w:rsidR="008A05F5" w:rsidRDefault="008A05F5" w:rsidP="006F63D8">
            <w:pPr>
              <w:spacing w:line="360" w:lineRule="auto"/>
              <w:rPr>
                <w:lang w:val="en-US"/>
              </w:rPr>
            </w:pPr>
          </w:p>
        </w:tc>
        <w:tc>
          <w:tcPr>
            <w:tcW w:w="3543" w:type="dxa"/>
          </w:tcPr>
          <w:p w14:paraId="3886C70E" w14:textId="770FF0A5" w:rsidR="008A05F5" w:rsidRDefault="008A05F5" w:rsidP="006F63D8">
            <w:pPr>
              <w:spacing w:line="360" w:lineRule="auto"/>
              <w:rPr>
                <w:lang w:val="en-US"/>
              </w:rPr>
            </w:pPr>
            <w:r>
              <w:rPr>
                <w:lang w:val="en-US"/>
              </w:rPr>
              <w:t>Low</w:t>
            </w:r>
          </w:p>
        </w:tc>
        <w:tc>
          <w:tcPr>
            <w:tcW w:w="3391" w:type="dxa"/>
          </w:tcPr>
          <w:p w14:paraId="258F32EA" w14:textId="448BE43B" w:rsidR="008A05F5" w:rsidRDefault="008A05F5" w:rsidP="006F63D8">
            <w:pPr>
              <w:spacing w:line="360" w:lineRule="auto"/>
              <w:rPr>
                <w:lang w:val="en-US"/>
              </w:rPr>
            </w:pPr>
            <w:r>
              <w:rPr>
                <w:lang w:val="en-US"/>
              </w:rPr>
              <w:t>High</w:t>
            </w:r>
          </w:p>
        </w:tc>
      </w:tr>
      <w:tr w:rsidR="008A05F5" w:rsidRPr="00B839DB" w14:paraId="338E5BF8" w14:textId="77777777" w:rsidTr="004309CD">
        <w:tc>
          <w:tcPr>
            <w:tcW w:w="1701" w:type="dxa"/>
            <w:vMerge/>
            <w:vAlign w:val="center"/>
          </w:tcPr>
          <w:p w14:paraId="16685708" w14:textId="119B5A27" w:rsidR="008A05F5" w:rsidRDefault="008A05F5" w:rsidP="003A736A">
            <w:pPr>
              <w:spacing w:line="360" w:lineRule="auto"/>
              <w:jc w:val="center"/>
              <w:rPr>
                <w:lang w:val="en-US"/>
              </w:rPr>
            </w:pPr>
          </w:p>
        </w:tc>
        <w:tc>
          <w:tcPr>
            <w:tcW w:w="993" w:type="dxa"/>
          </w:tcPr>
          <w:p w14:paraId="3BDF8B6D" w14:textId="79DCEC15" w:rsidR="008A05F5" w:rsidRDefault="008A05F5" w:rsidP="006F63D8">
            <w:pPr>
              <w:spacing w:line="360" w:lineRule="auto"/>
              <w:rPr>
                <w:lang w:val="en-US"/>
              </w:rPr>
            </w:pPr>
            <w:r>
              <w:rPr>
                <w:lang w:val="en-US"/>
              </w:rPr>
              <w:t>Low</w:t>
            </w:r>
          </w:p>
        </w:tc>
        <w:tc>
          <w:tcPr>
            <w:tcW w:w="3543" w:type="dxa"/>
            <w:shd w:val="clear" w:color="auto" w:fill="C9C9C9" w:themeFill="accent3" w:themeFillTint="99"/>
          </w:tcPr>
          <w:p w14:paraId="09F49873" w14:textId="6AF7F88D" w:rsidR="008A05F5" w:rsidRDefault="008A05F5" w:rsidP="00071073">
            <w:pPr>
              <w:spacing w:line="360" w:lineRule="auto"/>
              <w:rPr>
                <w:lang w:val="en-US"/>
              </w:rPr>
            </w:pPr>
            <w:r>
              <w:rPr>
                <w:lang w:val="en-US"/>
              </w:rPr>
              <w:t>Questionable whether the time i</w:t>
            </w:r>
            <w:r w:rsidR="00E96C39">
              <w:rPr>
                <w:lang w:val="en-US"/>
              </w:rPr>
              <w:t>s</w:t>
            </w:r>
            <w:r>
              <w:rPr>
                <w:lang w:val="en-US"/>
              </w:rPr>
              <w:t xml:space="preserve"> worth investing in prompt development relative to </w:t>
            </w:r>
            <w:r w:rsidR="00E96C39">
              <w:rPr>
                <w:lang w:val="en-US"/>
              </w:rPr>
              <w:t>merely</w:t>
            </w:r>
            <w:r>
              <w:rPr>
                <w:lang w:val="en-US"/>
              </w:rPr>
              <w:t xml:space="preserve"> </w:t>
            </w:r>
            <w:r w:rsidR="00E96C39">
              <w:rPr>
                <w:lang w:val="en-US"/>
              </w:rPr>
              <w:t>initiating</w:t>
            </w:r>
            <w:r>
              <w:rPr>
                <w:lang w:val="en-US"/>
              </w:rPr>
              <w:t xml:space="preserve"> human </w:t>
            </w:r>
            <w:r w:rsidR="00CA6765">
              <w:rPr>
                <w:lang w:val="en-US"/>
              </w:rPr>
              <w:t xml:space="preserve">duplicate </w:t>
            </w:r>
            <w:r>
              <w:rPr>
                <w:lang w:val="en-US"/>
              </w:rPr>
              <w:t>screening</w:t>
            </w:r>
          </w:p>
        </w:tc>
        <w:tc>
          <w:tcPr>
            <w:tcW w:w="3391" w:type="dxa"/>
            <w:shd w:val="clear" w:color="auto" w:fill="A8D08D" w:themeFill="accent6" w:themeFillTint="99"/>
          </w:tcPr>
          <w:p w14:paraId="07892648" w14:textId="33C145AA" w:rsidR="008A05F5" w:rsidRDefault="008A05F5" w:rsidP="00071073">
            <w:pPr>
              <w:spacing w:line="360" w:lineRule="auto"/>
              <w:rPr>
                <w:lang w:val="en-US"/>
              </w:rPr>
            </w:pPr>
            <w:r>
              <w:rPr>
                <w:lang w:val="en-US"/>
              </w:rPr>
              <w:t>GPT screening is</w:t>
            </w:r>
            <w:r w:rsidR="004309CD">
              <w:rPr>
                <w:lang w:val="en-US"/>
              </w:rPr>
              <w:t xml:space="preserve"> likely</w:t>
            </w:r>
            <w:r>
              <w:rPr>
                <w:lang w:val="en-US"/>
              </w:rPr>
              <w:t xml:space="preserve"> well</w:t>
            </w:r>
            <w:r w:rsidR="002F7ED6">
              <w:rPr>
                <w:lang w:val="en-US"/>
              </w:rPr>
              <w:t>-</w:t>
            </w:r>
            <w:r>
              <w:rPr>
                <w:lang w:val="en-US"/>
              </w:rPr>
              <w:t>suited</w:t>
            </w:r>
            <w:r w:rsidR="00071073">
              <w:rPr>
                <w:lang w:val="en-US"/>
              </w:rPr>
              <w:t xml:space="preserve">. </w:t>
            </w:r>
          </w:p>
        </w:tc>
      </w:tr>
      <w:tr w:rsidR="008A05F5" w:rsidRPr="00B839DB" w14:paraId="371A557A" w14:textId="77777777" w:rsidTr="00071073">
        <w:trPr>
          <w:trHeight w:val="1987"/>
        </w:trPr>
        <w:tc>
          <w:tcPr>
            <w:tcW w:w="1701" w:type="dxa"/>
            <w:vMerge/>
          </w:tcPr>
          <w:p w14:paraId="776AFB54" w14:textId="77777777" w:rsidR="008A05F5" w:rsidRDefault="008A05F5" w:rsidP="006F63D8">
            <w:pPr>
              <w:spacing w:line="360" w:lineRule="auto"/>
              <w:rPr>
                <w:lang w:val="en-US"/>
              </w:rPr>
            </w:pPr>
          </w:p>
        </w:tc>
        <w:tc>
          <w:tcPr>
            <w:tcW w:w="993" w:type="dxa"/>
          </w:tcPr>
          <w:p w14:paraId="5E38B53B" w14:textId="48B696D4" w:rsidR="008A05F5" w:rsidRDefault="008A05F5" w:rsidP="006F63D8">
            <w:pPr>
              <w:spacing w:line="360" w:lineRule="auto"/>
              <w:rPr>
                <w:lang w:val="en-US"/>
              </w:rPr>
            </w:pPr>
            <w:r>
              <w:rPr>
                <w:lang w:val="en-US"/>
              </w:rPr>
              <w:t>High</w:t>
            </w:r>
          </w:p>
        </w:tc>
        <w:tc>
          <w:tcPr>
            <w:tcW w:w="3543" w:type="dxa"/>
            <w:shd w:val="clear" w:color="auto" w:fill="FF5050"/>
          </w:tcPr>
          <w:p w14:paraId="408D920B" w14:textId="56852868" w:rsidR="008A05F5" w:rsidRDefault="004309CD" w:rsidP="00071073">
            <w:pPr>
              <w:spacing w:line="360" w:lineRule="auto"/>
              <w:rPr>
                <w:lang w:val="en-US"/>
              </w:rPr>
            </w:pPr>
            <w:r>
              <w:rPr>
                <w:lang w:val="en-US"/>
              </w:rPr>
              <w:t>Apply duplicate</w:t>
            </w:r>
            <w:r w:rsidR="008A05F5">
              <w:rPr>
                <w:lang w:val="en-US"/>
              </w:rPr>
              <w:t xml:space="preserve"> human screening</w:t>
            </w:r>
          </w:p>
        </w:tc>
        <w:tc>
          <w:tcPr>
            <w:tcW w:w="3391" w:type="dxa"/>
            <w:shd w:val="clear" w:color="auto" w:fill="A8D08D" w:themeFill="accent6" w:themeFillTint="99"/>
          </w:tcPr>
          <w:p w14:paraId="12288245" w14:textId="46073920" w:rsidR="008A05F5" w:rsidRDefault="008A05F5" w:rsidP="00071073">
            <w:pPr>
              <w:spacing w:line="360" w:lineRule="auto"/>
              <w:rPr>
                <w:lang w:val="en-US"/>
              </w:rPr>
            </w:pPr>
            <w:r>
              <w:rPr>
                <w:lang w:val="en-US"/>
              </w:rPr>
              <w:t>GPT screening is potentially well</w:t>
            </w:r>
            <w:r w:rsidR="002F7ED6">
              <w:rPr>
                <w:lang w:val="en-US"/>
              </w:rPr>
              <w:t>-</w:t>
            </w:r>
            <w:r>
              <w:rPr>
                <w:lang w:val="en-US"/>
              </w:rPr>
              <w:t xml:space="preserve">suited. </w:t>
            </w:r>
          </w:p>
        </w:tc>
      </w:tr>
    </w:tbl>
    <w:p w14:paraId="41C0ED78" w14:textId="77777777" w:rsidR="008240F6" w:rsidRDefault="008240F6" w:rsidP="006F63D8">
      <w:pPr>
        <w:spacing w:after="0" w:line="360" w:lineRule="auto"/>
        <w:rPr>
          <w:b/>
          <w:lang w:val="en-US"/>
        </w:rPr>
      </w:pPr>
    </w:p>
    <w:p w14:paraId="4FA1D2D3" w14:textId="413FA59A" w:rsidR="00C03E98" w:rsidRDefault="00311FE2" w:rsidP="006F63D8">
      <w:pPr>
        <w:spacing w:after="0" w:line="360" w:lineRule="auto"/>
        <w:rPr>
          <w:b/>
          <w:lang w:val="en-US"/>
        </w:rPr>
      </w:pPr>
      <w:r>
        <w:rPr>
          <w:b/>
          <w:lang w:val="en-US"/>
        </w:rPr>
        <w:t>6</w:t>
      </w:r>
      <w:r w:rsidR="00296111">
        <w:rPr>
          <w:b/>
          <w:lang w:val="en-US"/>
        </w:rPr>
        <w:t xml:space="preserve"> LIMITATIONS</w:t>
      </w:r>
    </w:p>
    <w:p w14:paraId="7804583C" w14:textId="1E82E59D" w:rsidR="00006375" w:rsidRDefault="00AD7769" w:rsidP="00E16129">
      <w:pPr>
        <w:spacing w:after="0" w:line="360" w:lineRule="auto"/>
        <w:ind w:firstLine="1304"/>
        <w:jc w:val="both"/>
        <w:rPr>
          <w:lang w:val="en-US"/>
        </w:rPr>
      </w:pPr>
      <w:r>
        <w:rPr>
          <w:lang w:val="en-US"/>
        </w:rPr>
        <w:t>Although we have strived to make a comprehensive evaluation of the use of GPT API models for TAB screening tasks, our study has some important limitations. First of all, none of our analyses were pre-registered. However, to at least ensure openness and thereby make it possible to replicate our work, we have shared all data, codes, and material behind the analyses conducted in this study.</w:t>
      </w:r>
      <w:r w:rsidR="009A72A6">
        <w:rPr>
          <w:lang w:val="en-US"/>
        </w:rPr>
        <w:t xml:space="preserve"> </w:t>
      </w:r>
      <w:r w:rsidR="005A5163">
        <w:rPr>
          <w:lang w:val="en-US"/>
        </w:rPr>
        <w:t>It should be noted that</w:t>
      </w:r>
      <w:r w:rsidR="00CA6765">
        <w:rPr>
          <w:lang w:val="en-US"/>
        </w:rPr>
        <w:t>—</w:t>
      </w:r>
      <w:r w:rsidR="005A5163">
        <w:rPr>
          <w:lang w:val="en-US"/>
        </w:rPr>
        <w:t>even if running the exact same codes as we used in our tests</w:t>
      </w:r>
      <w:r w:rsidR="00CA6765">
        <w:rPr>
          <w:lang w:val="en-US"/>
        </w:rPr>
        <w:t>—</w:t>
      </w:r>
      <w:r w:rsidR="005A5163">
        <w:rPr>
          <w:lang w:val="en-US"/>
        </w:rPr>
        <w:t xml:space="preserve">the screening performances might </w:t>
      </w:r>
      <w:r w:rsidR="00CA67C7">
        <w:rPr>
          <w:lang w:val="en-US"/>
        </w:rPr>
        <w:t>not be identical to ours since</w:t>
      </w:r>
      <w:r w:rsidR="005A5163">
        <w:rPr>
          <w:lang w:val="en-US"/>
        </w:rPr>
        <w:t>, as illustrated in our analyses, the screening decisions of the GPT API models</w:t>
      </w:r>
      <w:r w:rsidR="00CA67C7">
        <w:rPr>
          <w:lang w:val="en-US"/>
        </w:rPr>
        <w:t xml:space="preserve"> (like humans)</w:t>
      </w:r>
      <w:r w:rsidR="005A5163">
        <w:rPr>
          <w:lang w:val="en-US"/>
        </w:rPr>
        <w:t xml:space="preserve"> are not 100 % consistent across screenings. </w:t>
      </w:r>
      <w:r>
        <w:rPr>
          <w:lang w:val="en-US"/>
        </w:rPr>
        <w:t>Yet, we still firmly believe that the overall patterns of our results can be replicated</w:t>
      </w:r>
      <w:r w:rsidR="00462549">
        <w:rPr>
          <w:lang w:val="en-US"/>
        </w:rPr>
        <w:t>,</w:t>
      </w:r>
      <w:r w:rsidR="00F00C65">
        <w:rPr>
          <w:lang w:val="en-US"/>
        </w:rPr>
        <w:t xml:space="preserve"> and we gladly invite readers to </w:t>
      </w:r>
      <w:r w:rsidR="00462549">
        <w:rPr>
          <w:lang w:val="en-US"/>
        </w:rPr>
        <w:t>test</w:t>
      </w:r>
      <w:r w:rsidR="00F00C65">
        <w:rPr>
          <w:lang w:val="en-US"/>
        </w:rPr>
        <w:t xml:space="preserve"> this hypothesis</w:t>
      </w:r>
      <w:r>
        <w:rPr>
          <w:lang w:val="en-US"/>
        </w:rPr>
        <w:t xml:space="preserve">. </w:t>
      </w:r>
      <w:r w:rsidR="00CA67C7">
        <w:rPr>
          <w:lang w:val="en-US"/>
        </w:rPr>
        <w:t>I</w:t>
      </w:r>
      <w:r w:rsidR="000A26CA">
        <w:rPr>
          <w:lang w:val="en-US"/>
        </w:rPr>
        <w:t xml:space="preserve">n future applications, </w:t>
      </w:r>
      <w:r w:rsidR="00462549">
        <w:rPr>
          <w:lang w:val="en-US"/>
        </w:rPr>
        <w:t>reviewers</w:t>
      </w:r>
      <w:r w:rsidR="000A26CA">
        <w:rPr>
          <w:lang w:val="en-US"/>
        </w:rPr>
        <w:t xml:space="preserve"> will be able to </w:t>
      </w:r>
      <w:r w:rsidR="00462549">
        <w:rPr>
          <w:lang w:val="en-US"/>
        </w:rPr>
        <w:t>set</w:t>
      </w:r>
      <w:r w:rsidR="000A26CA">
        <w:rPr>
          <w:lang w:val="en-US"/>
        </w:rPr>
        <w:t xml:space="preserve"> a specific seed</w:t>
      </w:r>
      <w:r w:rsidR="00462549">
        <w:rPr>
          <w:lang w:val="en-US"/>
        </w:rPr>
        <w:t xml:space="preserve"> (currently a beta argument)</w:t>
      </w:r>
      <w:r w:rsidR="000A26CA">
        <w:rPr>
          <w:lang w:val="en-US"/>
        </w:rPr>
        <w:t xml:space="preserve"> to the request body ensuring the reproducibility of the given screening. </w:t>
      </w:r>
      <w:r w:rsidR="00462549">
        <w:rPr>
          <w:lang w:val="en-US"/>
        </w:rPr>
        <w:t>We did not use this functionality since it was not developed at the time when we ran our experiments but we consider it to be a helpful feature for future applications.</w:t>
      </w:r>
    </w:p>
    <w:p w14:paraId="3A4DA8DD" w14:textId="3F3CE60B" w:rsidR="00760DAF" w:rsidRDefault="00CF77EF" w:rsidP="00240878">
      <w:pPr>
        <w:spacing w:after="0" w:line="360" w:lineRule="auto"/>
        <w:ind w:firstLine="1304"/>
        <w:jc w:val="both"/>
        <w:rPr>
          <w:lang w:val="en-US"/>
        </w:rPr>
      </w:pPr>
      <w:r>
        <w:rPr>
          <w:lang w:val="en-US"/>
        </w:rPr>
        <w:t>A</w:t>
      </w:r>
      <w:r w:rsidR="005C7C60">
        <w:rPr>
          <w:lang w:val="en-US"/>
        </w:rPr>
        <w:t>nother</w:t>
      </w:r>
      <w:r>
        <w:rPr>
          <w:lang w:val="en-US"/>
        </w:rPr>
        <w:t xml:space="preserve"> clear</w:t>
      </w:r>
      <w:r w:rsidR="008B6AF6">
        <w:rPr>
          <w:lang w:val="en-US"/>
        </w:rPr>
        <w:t xml:space="preserve"> limitation is that the models we drew on represent black</w:t>
      </w:r>
      <w:r w:rsidR="00CA6765">
        <w:rPr>
          <w:lang w:val="en-US"/>
        </w:rPr>
        <w:t>-</w:t>
      </w:r>
      <w:r w:rsidR="008B6AF6">
        <w:rPr>
          <w:lang w:val="en-US"/>
        </w:rPr>
        <w:t>box and close</w:t>
      </w:r>
      <w:r w:rsidR="00F00C65">
        <w:rPr>
          <w:lang w:val="en-US"/>
        </w:rPr>
        <w:t>d-source</w:t>
      </w:r>
      <w:r w:rsidR="008B6AF6">
        <w:rPr>
          <w:lang w:val="en-US"/>
        </w:rPr>
        <w:t xml:space="preserve"> algorithms. </w:t>
      </w:r>
      <w:r w:rsidR="00CA6765">
        <w:rPr>
          <w:lang w:val="en-US"/>
        </w:rPr>
        <w:t>Though, w</w:t>
      </w:r>
      <w:r w:rsidR="008B6AF6">
        <w:rPr>
          <w:lang w:val="en-US"/>
        </w:rPr>
        <w:t xml:space="preserve">e </w:t>
      </w:r>
      <w:r w:rsidR="00CA67C7">
        <w:rPr>
          <w:lang w:val="en-US"/>
        </w:rPr>
        <w:t>have demonstrated</w:t>
      </w:r>
      <w:r w:rsidR="008B6AF6">
        <w:rPr>
          <w:lang w:val="en-US"/>
        </w:rPr>
        <w:t xml:space="preserve"> that</w:t>
      </w:r>
      <w:r w:rsidR="00CA67C7">
        <w:rPr>
          <w:lang w:val="en-US"/>
        </w:rPr>
        <w:t xml:space="preserve"> current</w:t>
      </w:r>
      <w:r w:rsidR="008B6AF6">
        <w:rPr>
          <w:lang w:val="en-US"/>
        </w:rPr>
        <w:t xml:space="preserve"> </w:t>
      </w:r>
      <w:r w:rsidR="00CA67C7">
        <w:rPr>
          <w:lang w:val="en-US"/>
        </w:rPr>
        <w:t>GPT API models</w:t>
      </w:r>
      <w:r w:rsidR="00CA6765">
        <w:rPr>
          <w:lang w:val="en-US"/>
        </w:rPr>
        <w:t>—</w:t>
      </w:r>
      <w:r w:rsidR="00CA67C7">
        <w:rPr>
          <w:lang w:val="en-US"/>
        </w:rPr>
        <w:t>if configured adequately</w:t>
      </w:r>
      <w:r w:rsidR="00CA6765">
        <w:rPr>
          <w:lang w:val="en-US"/>
        </w:rPr>
        <w:t>—</w:t>
      </w:r>
      <w:r w:rsidR="00CA67C7">
        <w:rPr>
          <w:lang w:val="en-US"/>
        </w:rPr>
        <w:t xml:space="preserve">are capable of doing </w:t>
      </w:r>
      <w:r w:rsidR="008B6AF6">
        <w:rPr>
          <w:lang w:val="en-US"/>
        </w:rPr>
        <w:t>TAB screening tasks</w:t>
      </w:r>
      <w:r w:rsidR="00CA6765">
        <w:rPr>
          <w:lang w:val="en-US"/>
        </w:rPr>
        <w:t xml:space="preserve">, </w:t>
      </w:r>
      <w:r w:rsidR="008B6AF6">
        <w:rPr>
          <w:lang w:val="en-US"/>
        </w:rPr>
        <w:t xml:space="preserve">we are </w:t>
      </w:r>
      <w:r w:rsidR="00CA67C7">
        <w:rPr>
          <w:lang w:val="en-US"/>
        </w:rPr>
        <w:t>un</w:t>
      </w:r>
      <w:r w:rsidR="008B6AF6">
        <w:rPr>
          <w:lang w:val="en-US"/>
        </w:rPr>
        <w:t xml:space="preserve">able to say </w:t>
      </w:r>
      <w:r w:rsidR="008B6AF6" w:rsidRPr="00CA6765">
        <w:rPr>
          <w:i/>
          <w:lang w:val="en-US"/>
        </w:rPr>
        <w:t>why</w:t>
      </w:r>
      <w:r w:rsidR="008B6AF6">
        <w:rPr>
          <w:lang w:val="en-US"/>
        </w:rPr>
        <w:t xml:space="preserve"> the</w:t>
      </w:r>
      <w:r w:rsidR="00F00C65">
        <w:rPr>
          <w:lang w:val="en-US"/>
        </w:rPr>
        <w:t xml:space="preserve"> models</w:t>
      </w:r>
      <w:r w:rsidR="008B6AF6">
        <w:rPr>
          <w:lang w:val="en-US"/>
        </w:rPr>
        <w:t xml:space="preserve"> work. Model dependency is a major issue when working with GPT API models since we do not know how they are trained </w:t>
      </w:r>
      <w:r w:rsidR="008D3079">
        <w:rPr>
          <w:lang w:val="en-US"/>
        </w:rPr>
        <w:t>and</w:t>
      </w:r>
      <w:r w:rsidR="00094E93">
        <w:rPr>
          <w:lang w:val="en-US"/>
        </w:rPr>
        <w:t>/or</w:t>
      </w:r>
      <w:r w:rsidR="008D3079">
        <w:rPr>
          <w:lang w:val="en-US"/>
        </w:rPr>
        <w:t xml:space="preserve"> </w:t>
      </w:r>
      <w:r w:rsidR="008B6AF6">
        <w:rPr>
          <w:lang w:val="en-US"/>
        </w:rPr>
        <w:t xml:space="preserve">will develop. This also means </w:t>
      </w:r>
      <w:r w:rsidR="00094E93">
        <w:rPr>
          <w:lang w:val="en-US"/>
        </w:rPr>
        <w:t xml:space="preserve">that </w:t>
      </w:r>
      <w:r w:rsidR="008B6AF6">
        <w:rPr>
          <w:lang w:val="en-US"/>
        </w:rPr>
        <w:t xml:space="preserve">the generalizability across different models and </w:t>
      </w:r>
      <w:r w:rsidR="008240F6">
        <w:rPr>
          <w:lang w:val="en-US"/>
        </w:rPr>
        <w:t>across</w:t>
      </w:r>
      <w:r w:rsidR="008B6AF6">
        <w:rPr>
          <w:lang w:val="en-US"/>
        </w:rPr>
        <w:t xml:space="preserve"> time is unclear. Consequently, we cannot infer that the results of our experiments are </w:t>
      </w:r>
      <w:r w:rsidR="008B6AF6">
        <w:rPr>
          <w:lang w:val="en-US"/>
        </w:rPr>
        <w:lastRenderedPageBreak/>
        <w:t xml:space="preserve">generalizable to other </w:t>
      </w:r>
      <w:r w:rsidR="00CA67C7">
        <w:rPr>
          <w:lang w:val="en-US"/>
        </w:rPr>
        <w:t>GPT</w:t>
      </w:r>
      <w:r w:rsidR="008B6AF6">
        <w:rPr>
          <w:lang w:val="en-US"/>
        </w:rPr>
        <w:t xml:space="preserve"> models</w:t>
      </w:r>
      <w:r w:rsidR="00CA67C7">
        <w:rPr>
          <w:lang w:val="en-US"/>
        </w:rPr>
        <w:t>,</w:t>
      </w:r>
      <w:r w:rsidR="008B6AF6">
        <w:rPr>
          <w:lang w:val="en-US"/>
        </w:rPr>
        <w:t xml:space="preserve"> such as the </w:t>
      </w:r>
      <w:r w:rsidR="003B63AD">
        <w:rPr>
          <w:lang w:val="en-US"/>
        </w:rPr>
        <w:t>GPT</w:t>
      </w:r>
      <w:r w:rsidR="008B6AF6">
        <w:rPr>
          <w:lang w:val="en-US"/>
        </w:rPr>
        <w:t xml:space="preserve">-4o </w:t>
      </w:r>
      <w:r w:rsidR="00CA6765">
        <w:rPr>
          <w:lang w:val="en-US"/>
        </w:rPr>
        <w:t>and</w:t>
      </w:r>
      <w:r w:rsidR="008B6AF6">
        <w:rPr>
          <w:lang w:val="en-US"/>
        </w:rPr>
        <w:t xml:space="preserve"> </w:t>
      </w:r>
      <w:r w:rsidR="003B63AD">
        <w:rPr>
          <w:lang w:val="en-US"/>
        </w:rPr>
        <w:t>GPT</w:t>
      </w:r>
      <w:r w:rsidR="008B6AF6">
        <w:rPr>
          <w:lang w:val="en-US"/>
        </w:rPr>
        <w:t>-4-turbo</w:t>
      </w:r>
      <w:r w:rsidR="00CA6765">
        <w:rPr>
          <w:lang w:val="en-US"/>
        </w:rPr>
        <w:t xml:space="preserve"> model</w:t>
      </w:r>
      <w:r w:rsidR="003C6982">
        <w:rPr>
          <w:lang w:val="en-US"/>
        </w:rPr>
        <w:t>s</w:t>
      </w:r>
      <w:r w:rsidR="00006375">
        <w:rPr>
          <w:lang w:val="en-US"/>
        </w:rPr>
        <w:t>, and, more so, to other models such as the API models from Claude or Mistral AI</w:t>
      </w:r>
      <w:r w:rsidR="00592B92">
        <w:rPr>
          <w:lang w:val="en-US"/>
        </w:rPr>
        <w:t>.</w:t>
      </w:r>
      <w:r w:rsidR="00920DC0">
        <w:rPr>
          <w:lang w:val="en-US"/>
        </w:rPr>
        <w:t xml:space="preserve"> </w:t>
      </w:r>
      <w:r w:rsidR="00760DAF">
        <w:rPr>
          <w:lang w:val="en-US"/>
        </w:rPr>
        <w:t>From a scientific point of view, and to increase the transparency of GPT API screening, it is, therefore, important that future research revolve around investigating the performance</w:t>
      </w:r>
      <w:r w:rsidR="0082049C">
        <w:rPr>
          <w:lang w:val="en-US"/>
        </w:rPr>
        <w:t>s</w:t>
      </w:r>
      <w:r w:rsidR="00760DAF">
        <w:rPr>
          <w:lang w:val="en-US"/>
        </w:rPr>
        <w:t xml:space="preserve"> of local, open-source, and downloadable models. </w:t>
      </w:r>
      <w:r w:rsidR="00240878">
        <w:rPr>
          <w:lang w:val="en-US"/>
        </w:rPr>
        <w:t xml:space="preserve">That said, we do think it is important to note that most human duplicate screenings </w:t>
      </w:r>
      <w:r w:rsidR="00CA6765">
        <w:rPr>
          <w:lang w:val="en-US"/>
        </w:rPr>
        <w:t>must often</w:t>
      </w:r>
      <w:r w:rsidR="0082049C">
        <w:rPr>
          <w:lang w:val="en-US"/>
        </w:rPr>
        <w:t xml:space="preserve"> also</w:t>
      </w:r>
      <w:r w:rsidR="00CA6765">
        <w:rPr>
          <w:lang w:val="en-US"/>
        </w:rPr>
        <w:t xml:space="preserve"> represent</w:t>
      </w:r>
      <w:r w:rsidR="00240878">
        <w:rPr>
          <w:lang w:val="en-US"/>
        </w:rPr>
        <w:t xml:space="preserve"> black box operations that are hardly replicable, and we believe the GPT API models should be judged in light of this. This goes without saying that we should not strive to make screening</w:t>
      </w:r>
      <w:r w:rsidR="0082049C">
        <w:rPr>
          <w:lang w:val="en-US"/>
        </w:rPr>
        <w:t>s</w:t>
      </w:r>
      <w:r w:rsidR="00240878">
        <w:rPr>
          <w:lang w:val="en-US"/>
        </w:rPr>
        <w:t xml:space="preserve"> replicable and reproducible since this would increase the transparency of high-quality reviews. Yet, we just do not think that the black box argument should be a major reason for not </w:t>
      </w:r>
      <w:r w:rsidR="00CA6765">
        <w:rPr>
          <w:lang w:val="en-US"/>
        </w:rPr>
        <w:t>using</w:t>
      </w:r>
      <w:r w:rsidR="00240878">
        <w:rPr>
          <w:lang w:val="en-US"/>
        </w:rPr>
        <w:t xml:space="preserve"> GPT API models for TAB screening in high-quality reviews.   </w:t>
      </w:r>
    </w:p>
    <w:p w14:paraId="0D4192EB" w14:textId="19B8BB26" w:rsidR="00920DC0" w:rsidRDefault="0009006C" w:rsidP="00642E49">
      <w:pPr>
        <w:spacing w:after="0" w:line="360" w:lineRule="auto"/>
        <w:ind w:firstLine="1304"/>
        <w:jc w:val="both"/>
        <w:rPr>
          <w:lang w:val="en-US"/>
        </w:rPr>
      </w:pPr>
      <w:r>
        <w:rPr>
          <w:lang w:val="en-US"/>
        </w:rPr>
        <w:t xml:space="preserve">On a </w:t>
      </w:r>
      <w:r w:rsidR="00401E2B">
        <w:rPr>
          <w:lang w:val="en-US"/>
        </w:rPr>
        <w:t>similar</w:t>
      </w:r>
      <w:r w:rsidR="009134FA">
        <w:rPr>
          <w:lang w:val="en-US"/>
        </w:rPr>
        <w:t>,</w:t>
      </w:r>
      <w:r w:rsidR="00401E2B">
        <w:rPr>
          <w:lang w:val="en-US"/>
        </w:rPr>
        <w:t xml:space="preserve"> but</w:t>
      </w:r>
      <w:r>
        <w:rPr>
          <w:lang w:val="en-US"/>
        </w:rPr>
        <w:t xml:space="preserve"> technical line, it is </w:t>
      </w:r>
      <w:r w:rsidR="00CA6765">
        <w:rPr>
          <w:lang w:val="en-US"/>
        </w:rPr>
        <w:t xml:space="preserve">rather </w:t>
      </w:r>
      <w:r w:rsidR="00401E2B">
        <w:rPr>
          <w:lang w:val="en-US"/>
        </w:rPr>
        <w:t>demanding</w:t>
      </w:r>
      <w:r>
        <w:rPr>
          <w:lang w:val="en-US"/>
        </w:rPr>
        <w:t xml:space="preserve"> and time-consuming </w:t>
      </w:r>
      <w:r w:rsidR="00006375">
        <w:rPr>
          <w:lang w:val="en-US"/>
        </w:rPr>
        <w:t xml:space="preserve">to </w:t>
      </w:r>
      <w:r w:rsidR="00B6660B">
        <w:rPr>
          <w:lang w:val="en-US"/>
        </w:rPr>
        <w:t>keep up</w:t>
      </w:r>
      <w:r w:rsidR="00006375">
        <w:rPr>
          <w:lang w:val="en-US"/>
        </w:rPr>
        <w:t xml:space="preserve"> with</w:t>
      </w:r>
      <w:r>
        <w:rPr>
          <w:lang w:val="en-US"/>
        </w:rPr>
        <w:t xml:space="preserve"> new model</w:t>
      </w:r>
      <w:r w:rsidR="00B6660B">
        <w:rPr>
          <w:lang w:val="en-US"/>
        </w:rPr>
        <w:t xml:space="preserve"> developments</w:t>
      </w:r>
      <w:r w:rsidR="00006375">
        <w:rPr>
          <w:lang w:val="en-US"/>
        </w:rPr>
        <w:t xml:space="preserve"> and updates</w:t>
      </w:r>
      <w:r w:rsidR="00F00C65">
        <w:rPr>
          <w:lang w:val="en-US"/>
        </w:rPr>
        <w:t xml:space="preserve"> </w:t>
      </w:r>
      <w:r w:rsidR="00006375">
        <w:rPr>
          <w:lang w:val="en-US"/>
        </w:rPr>
        <w:t>as well as</w:t>
      </w:r>
      <w:r>
        <w:rPr>
          <w:lang w:val="en-US"/>
        </w:rPr>
        <w:t xml:space="preserve"> how t</w:t>
      </w:r>
      <w:r w:rsidR="00F00C65">
        <w:rPr>
          <w:lang w:val="en-US"/>
        </w:rPr>
        <w:t>hey are reached</w:t>
      </w:r>
      <w:r>
        <w:rPr>
          <w:lang w:val="en-US"/>
        </w:rPr>
        <w:t xml:space="preserve"> via the API. </w:t>
      </w:r>
      <w:r w:rsidR="00401E2B">
        <w:rPr>
          <w:lang w:val="en-US"/>
        </w:rPr>
        <w:t xml:space="preserve">Model deprecation is a serious threat to the validity of our suggested approach. For now, the </w:t>
      </w:r>
      <w:r w:rsidR="00B6660B">
        <w:rPr>
          <w:lang w:val="en-US"/>
        </w:rPr>
        <w:t>GPT</w:t>
      </w:r>
      <w:r w:rsidR="00401E2B">
        <w:rPr>
          <w:lang w:val="en-US"/>
        </w:rPr>
        <w:t>-4-0613 model is stable but we expect that this model will eventually deprecate</w:t>
      </w:r>
      <w:r w:rsidR="00F00C65">
        <w:rPr>
          <w:lang w:val="en-US"/>
        </w:rPr>
        <w:t xml:space="preserve"> as with previous models</w:t>
      </w:r>
      <w:r w:rsidR="00401E2B">
        <w:rPr>
          <w:lang w:val="en-US"/>
        </w:rPr>
        <w:t>.</w:t>
      </w:r>
      <w:r w:rsidR="00B6660B">
        <w:rPr>
          <w:lang w:val="en-US"/>
        </w:rPr>
        <w:t xml:space="preserve"> Already, the original function calling arguments </w:t>
      </w:r>
      <w:r w:rsidR="00CA6765">
        <w:rPr>
          <w:lang w:val="en-US"/>
        </w:rPr>
        <w:t xml:space="preserve">that we used </w:t>
      </w:r>
      <w:r w:rsidR="00B6660B">
        <w:rPr>
          <w:lang w:val="en-US"/>
        </w:rPr>
        <w:t>have been deprecated</w:t>
      </w:r>
      <w:r w:rsidR="003C6982">
        <w:rPr>
          <w:lang w:val="en-US"/>
        </w:rPr>
        <w:t xml:space="preserve"> (but can still be used)</w:t>
      </w:r>
      <w:r w:rsidR="00B6660B">
        <w:rPr>
          <w:lang w:val="en-US"/>
        </w:rPr>
        <w:t xml:space="preserve"> and moved to the tools argument</w:t>
      </w:r>
      <w:r w:rsidR="00240878">
        <w:rPr>
          <w:lang w:val="en-US"/>
        </w:rPr>
        <w:t xml:space="preserve"> in the request body</w:t>
      </w:r>
      <w:r w:rsidR="00B6660B">
        <w:rPr>
          <w:lang w:val="en-US"/>
        </w:rPr>
        <w:t xml:space="preserve">. </w:t>
      </w:r>
      <w:r w:rsidR="00401E2B">
        <w:rPr>
          <w:lang w:val="en-US"/>
        </w:rPr>
        <w:t xml:space="preserve">Therefore, future research must evaluate whether our results can be exerted with other GPT </w:t>
      </w:r>
      <w:r w:rsidR="00B6660B">
        <w:rPr>
          <w:lang w:val="en-US"/>
        </w:rPr>
        <w:t xml:space="preserve">API </w:t>
      </w:r>
      <w:r w:rsidR="00401E2B">
        <w:rPr>
          <w:lang w:val="en-US"/>
        </w:rPr>
        <w:t xml:space="preserve">models such as </w:t>
      </w:r>
      <w:r w:rsidR="000A26CA">
        <w:rPr>
          <w:lang w:val="en-US"/>
        </w:rPr>
        <w:t>updated models as well as</w:t>
      </w:r>
      <w:r w:rsidR="00401E2B">
        <w:rPr>
          <w:lang w:val="en-US"/>
        </w:rPr>
        <w:t xml:space="preserve"> the </w:t>
      </w:r>
      <w:r w:rsidR="003B63AD">
        <w:rPr>
          <w:lang w:val="en-US"/>
        </w:rPr>
        <w:t>GPT</w:t>
      </w:r>
      <w:r w:rsidR="00401E2B">
        <w:rPr>
          <w:lang w:val="en-US"/>
        </w:rPr>
        <w:t xml:space="preserve">-4o and </w:t>
      </w:r>
      <w:r w:rsidR="003B63AD">
        <w:rPr>
          <w:lang w:val="en-US"/>
        </w:rPr>
        <w:t>GPT</w:t>
      </w:r>
      <w:r w:rsidR="00401E2B">
        <w:rPr>
          <w:lang w:val="en-US"/>
        </w:rPr>
        <w:t>-4-turbo</w:t>
      </w:r>
      <w:r w:rsidR="00B6660B">
        <w:rPr>
          <w:lang w:val="en-US"/>
        </w:rPr>
        <w:t>,</w:t>
      </w:r>
      <w:r w:rsidR="000A26CA">
        <w:rPr>
          <w:lang w:val="en-US"/>
        </w:rPr>
        <w:t xml:space="preserve"> etc</w:t>
      </w:r>
      <w:r w:rsidR="00401E2B">
        <w:rPr>
          <w:lang w:val="en-US"/>
        </w:rPr>
        <w:t>.</w:t>
      </w:r>
      <w:r w:rsidR="00920DC0">
        <w:rPr>
          <w:lang w:val="en-US"/>
        </w:rPr>
        <w:t xml:space="preserve"> </w:t>
      </w:r>
      <w:r w:rsidR="00B55E61">
        <w:rPr>
          <w:lang w:val="en-US"/>
        </w:rPr>
        <w:t>Likewise, t</w:t>
      </w:r>
      <w:r w:rsidR="00920DC0">
        <w:rPr>
          <w:lang w:val="en-US"/>
        </w:rPr>
        <w:t xml:space="preserve">he </w:t>
      </w:r>
      <w:r w:rsidR="00B6660B">
        <w:rPr>
          <w:lang w:val="en-US"/>
        </w:rPr>
        <w:t>GPT</w:t>
      </w:r>
      <w:r w:rsidR="00920DC0">
        <w:rPr>
          <w:lang w:val="en-US"/>
        </w:rPr>
        <w:t>-3.5-turbo-0613 model that we drew upon is expected to deprecate during</w:t>
      </w:r>
      <w:r w:rsidR="00CA6765">
        <w:rPr>
          <w:lang w:val="en-US"/>
        </w:rPr>
        <w:t xml:space="preserve"> t</w:t>
      </w:r>
      <w:r w:rsidR="003C6982">
        <w:rPr>
          <w:lang w:val="en-US"/>
        </w:rPr>
        <w:t>he</w:t>
      </w:r>
      <w:r w:rsidR="00CA6765">
        <w:rPr>
          <w:lang w:val="en-US"/>
        </w:rPr>
        <w:t xml:space="preserve"> autumn of</w:t>
      </w:r>
      <w:r w:rsidR="00920DC0">
        <w:rPr>
          <w:lang w:val="en-US"/>
        </w:rPr>
        <w:t xml:space="preserve"> 2024, so eventually one cannot replicate the screening we have made with this model. </w:t>
      </w:r>
      <w:r w:rsidR="003B63AD">
        <w:rPr>
          <w:lang w:val="en-US"/>
        </w:rPr>
        <w:t xml:space="preserve">On this note, we </w:t>
      </w:r>
      <w:r w:rsidR="00185CED">
        <w:rPr>
          <w:lang w:val="en-US"/>
        </w:rPr>
        <w:t xml:space="preserve">again </w:t>
      </w:r>
      <w:r w:rsidR="003B63AD">
        <w:rPr>
          <w:lang w:val="en-US"/>
        </w:rPr>
        <w:t xml:space="preserve">think it is pivotal that future research investigates if downloadable GPT models </w:t>
      </w:r>
      <w:r w:rsidR="00185CED">
        <w:rPr>
          <w:lang w:val="en-US"/>
        </w:rPr>
        <w:t xml:space="preserve">can </w:t>
      </w:r>
      <w:r w:rsidR="003B63AD">
        <w:rPr>
          <w:lang w:val="en-US"/>
        </w:rPr>
        <w:t xml:space="preserve">perform </w:t>
      </w:r>
      <w:r w:rsidR="00185CED">
        <w:rPr>
          <w:lang w:val="en-US"/>
        </w:rPr>
        <w:t>on par with OpenAI’s GPT API models</w:t>
      </w:r>
      <w:r w:rsidR="00304B09">
        <w:rPr>
          <w:lang w:val="en-US"/>
        </w:rPr>
        <w:t xml:space="preserve">. This would </w:t>
      </w:r>
      <w:r w:rsidR="003B63AD">
        <w:rPr>
          <w:lang w:val="en-US"/>
        </w:rPr>
        <w:t>secure a more stable applica</w:t>
      </w:r>
      <w:r w:rsidR="00B55E61">
        <w:rPr>
          <w:lang w:val="en-US"/>
        </w:rPr>
        <w:t>bility</w:t>
      </w:r>
      <w:r w:rsidR="003B63AD">
        <w:rPr>
          <w:lang w:val="en-US"/>
        </w:rPr>
        <w:t xml:space="preserve"> of using GPT models for TAB screening</w:t>
      </w:r>
      <w:r w:rsidR="00304B09">
        <w:rPr>
          <w:lang w:val="en-US"/>
        </w:rPr>
        <w:t xml:space="preserve">, supporting </w:t>
      </w:r>
      <w:r w:rsidR="008D3079">
        <w:rPr>
          <w:lang w:val="en-US"/>
        </w:rPr>
        <w:t>the functionality of this technology</w:t>
      </w:r>
      <w:r w:rsidR="00304B09">
        <w:rPr>
          <w:lang w:val="en-US"/>
        </w:rPr>
        <w:t xml:space="preserve">. </w:t>
      </w:r>
    </w:p>
    <w:p w14:paraId="4D6D68AD" w14:textId="1915E144" w:rsidR="00AE4C3A" w:rsidRDefault="00F62454" w:rsidP="00DF1CA6">
      <w:pPr>
        <w:spacing w:after="0" w:line="360" w:lineRule="auto"/>
        <w:jc w:val="both"/>
        <w:rPr>
          <w:lang w:val="en-US"/>
        </w:rPr>
      </w:pPr>
      <w:r>
        <w:rPr>
          <w:lang w:val="en-US"/>
        </w:rPr>
        <w:tab/>
      </w:r>
      <w:r w:rsidR="00FF16CF">
        <w:rPr>
          <w:lang w:val="en-US"/>
        </w:rPr>
        <w:t>Even though, the use of GPT API models as second screeners can be considered more efficient than using a human</w:t>
      </w:r>
      <w:r w:rsidR="00CA3755">
        <w:rPr>
          <w:lang w:val="en-US"/>
        </w:rPr>
        <w:t xml:space="preserve"> second</w:t>
      </w:r>
      <w:r w:rsidR="00FF16CF">
        <w:rPr>
          <w:lang w:val="en-US"/>
        </w:rPr>
        <w:t xml:space="preserve"> screener, </w:t>
      </w:r>
      <w:r w:rsidR="00B5410B">
        <w:rPr>
          <w:lang w:val="en-US"/>
        </w:rPr>
        <w:t>reviewers</w:t>
      </w:r>
      <w:r w:rsidR="008D1972">
        <w:rPr>
          <w:lang w:val="en-US"/>
        </w:rPr>
        <w:t xml:space="preserve"> should be aware that </w:t>
      </w:r>
      <w:r w:rsidR="007F6ABA">
        <w:rPr>
          <w:lang w:val="en-US"/>
        </w:rPr>
        <w:t>it still</w:t>
      </w:r>
      <w:r w:rsidR="00B5410B">
        <w:rPr>
          <w:lang w:val="en-US"/>
        </w:rPr>
        <w:t xml:space="preserve"> can</w:t>
      </w:r>
      <w:r w:rsidR="007F6ABA">
        <w:rPr>
          <w:lang w:val="en-US"/>
        </w:rPr>
        <w:t xml:space="preserve"> induce significant </w:t>
      </w:r>
      <w:r w:rsidR="005C7C60">
        <w:rPr>
          <w:lang w:val="en-US"/>
        </w:rPr>
        <w:t>cost</w:t>
      </w:r>
      <w:r w:rsidR="0082049C">
        <w:rPr>
          <w:lang w:val="en-US"/>
        </w:rPr>
        <w:t>s</w:t>
      </w:r>
      <w:r w:rsidR="007F6ABA">
        <w:rPr>
          <w:lang w:val="en-US"/>
        </w:rPr>
        <w:t xml:space="preserve"> to one’s project, especially when working with GPT-4 models</w:t>
      </w:r>
      <w:r w:rsidR="00DF1CA6">
        <w:rPr>
          <w:lang w:val="en-US"/>
        </w:rPr>
        <w:t xml:space="preserve"> and multi-prompt screening</w:t>
      </w:r>
      <w:r w:rsidR="0082049C">
        <w:rPr>
          <w:lang w:val="en-US"/>
        </w:rPr>
        <w:t>s</w:t>
      </w:r>
      <w:r w:rsidR="007F6ABA">
        <w:rPr>
          <w:lang w:val="en-US"/>
        </w:rPr>
        <w:t xml:space="preserve">. </w:t>
      </w:r>
      <w:r w:rsidR="00DF1CA6">
        <w:rPr>
          <w:lang w:val="en-US"/>
        </w:rPr>
        <w:t>To exemplify, w</w:t>
      </w:r>
      <w:r w:rsidR="007F6ABA">
        <w:rPr>
          <w:lang w:val="en-US"/>
        </w:rPr>
        <w:t>e spent approximately</w:t>
      </w:r>
      <w:r w:rsidR="00DF1CA6">
        <w:rPr>
          <w:lang w:val="en-US"/>
        </w:rPr>
        <w:t xml:space="preserve"> $220 making the 12,600</w:t>
      </w:r>
      <w:r w:rsidR="007F6ABA">
        <w:rPr>
          <w:lang w:val="en-US"/>
        </w:rPr>
        <w:t xml:space="preserve"> </w:t>
      </w:r>
      <w:r w:rsidR="00DF1CA6">
        <w:rPr>
          <w:lang w:val="en-US"/>
        </w:rPr>
        <w:t>screening requests</w:t>
      </w:r>
      <w:r w:rsidR="00B5410B">
        <w:rPr>
          <w:lang w:val="en-US"/>
        </w:rPr>
        <w:t xml:space="preserve"> (2100 references x 6 prompts)</w:t>
      </w:r>
      <w:r w:rsidR="00DF1CA6">
        <w:rPr>
          <w:lang w:val="en-US"/>
        </w:rPr>
        <w:t xml:space="preserve"> for </w:t>
      </w:r>
      <w:r w:rsidR="0082049C">
        <w:rPr>
          <w:lang w:val="en-US"/>
        </w:rPr>
        <w:t>E</w:t>
      </w:r>
      <w:r w:rsidR="00DF1CA6">
        <w:rPr>
          <w:lang w:val="en-US"/>
        </w:rPr>
        <w:t>xperiment</w:t>
      </w:r>
      <w:r w:rsidR="0082049C">
        <w:rPr>
          <w:lang w:val="en-US"/>
        </w:rPr>
        <w:t xml:space="preserve"> 3</w:t>
      </w:r>
      <w:r w:rsidR="00DF1CA6">
        <w:rPr>
          <w:lang w:val="en-US"/>
        </w:rPr>
        <w:t xml:space="preserve">. </w:t>
      </w:r>
      <w:r w:rsidR="00CA6765">
        <w:rPr>
          <w:lang w:val="en-US"/>
        </w:rPr>
        <w:t>Although prices have already dropped</w:t>
      </w:r>
      <w:r w:rsidR="00AC7F8B">
        <w:rPr>
          <w:lang w:val="en-US"/>
        </w:rPr>
        <w:t>,</w:t>
      </w:r>
      <w:r w:rsidR="00AC7F8B">
        <w:rPr>
          <w:rStyle w:val="FootnoteReference"/>
          <w:lang w:val="en-US"/>
        </w:rPr>
        <w:footnoteReference w:id="13"/>
      </w:r>
      <w:r w:rsidR="00AC7F8B">
        <w:rPr>
          <w:lang w:val="en-US"/>
        </w:rPr>
        <w:t xml:space="preserve"> w</w:t>
      </w:r>
      <w:r w:rsidR="000A07FF">
        <w:rPr>
          <w:lang w:val="en-US"/>
        </w:rPr>
        <w:t>e recommend using the models carefully</w:t>
      </w:r>
      <w:r w:rsidR="00AC7F8B">
        <w:rPr>
          <w:lang w:val="en-US"/>
        </w:rPr>
        <w:t>.</w:t>
      </w:r>
      <w:r w:rsidR="000A07FF">
        <w:rPr>
          <w:lang w:val="en-US"/>
        </w:rPr>
        <w:t xml:space="preserve"> </w:t>
      </w:r>
      <w:r w:rsidR="00AC7F8B">
        <w:rPr>
          <w:lang w:val="en-US"/>
        </w:rPr>
        <w:t>I</w:t>
      </w:r>
      <w:r w:rsidR="000A07FF">
        <w:rPr>
          <w:lang w:val="en-US"/>
        </w:rPr>
        <w:t>n some ap</w:t>
      </w:r>
      <w:r w:rsidR="007F6ABA">
        <w:rPr>
          <w:lang w:val="en-US"/>
        </w:rPr>
        <w:t>p</w:t>
      </w:r>
      <w:r w:rsidR="000A07FF">
        <w:rPr>
          <w:lang w:val="en-US"/>
        </w:rPr>
        <w:t>lication</w:t>
      </w:r>
      <w:r w:rsidR="00DF1CA6">
        <w:rPr>
          <w:lang w:val="en-US"/>
        </w:rPr>
        <w:t>s</w:t>
      </w:r>
      <w:r w:rsidR="007F6ABA">
        <w:rPr>
          <w:lang w:val="en-US"/>
        </w:rPr>
        <w:t>,</w:t>
      </w:r>
      <w:r w:rsidR="000A07FF">
        <w:rPr>
          <w:lang w:val="en-US"/>
        </w:rPr>
        <w:t xml:space="preserve"> it might</w:t>
      </w:r>
      <w:r w:rsidR="00CA6765">
        <w:rPr>
          <w:lang w:val="en-US"/>
        </w:rPr>
        <w:t xml:space="preserve"> </w:t>
      </w:r>
      <w:r w:rsidR="000A07FF">
        <w:rPr>
          <w:lang w:val="en-US"/>
        </w:rPr>
        <w:t>be advan</w:t>
      </w:r>
      <w:r w:rsidR="007F6ABA">
        <w:rPr>
          <w:lang w:val="en-US"/>
        </w:rPr>
        <w:t>ta</w:t>
      </w:r>
      <w:r w:rsidR="000A07FF">
        <w:rPr>
          <w:lang w:val="en-US"/>
        </w:rPr>
        <w:t>geous to combine traditional</w:t>
      </w:r>
      <w:r w:rsidR="00633A41">
        <w:rPr>
          <w:lang w:val="en-US"/>
        </w:rPr>
        <w:t xml:space="preserve"> classifier</w:t>
      </w:r>
      <w:r w:rsidR="000A07FF">
        <w:rPr>
          <w:lang w:val="en-US"/>
        </w:rPr>
        <w:t xml:space="preserve"> </w:t>
      </w:r>
      <w:r w:rsidR="000A07FF">
        <w:rPr>
          <w:lang w:val="en-US"/>
        </w:rPr>
        <w:lastRenderedPageBreak/>
        <w:t xml:space="preserve">tools with </w:t>
      </w:r>
      <w:r w:rsidR="00944EC2">
        <w:rPr>
          <w:lang w:val="en-US"/>
        </w:rPr>
        <w:t>GPT API models</w:t>
      </w:r>
      <w:r w:rsidR="005C7C60">
        <w:rPr>
          <w:lang w:val="en-US"/>
        </w:rPr>
        <w:t xml:space="preserve"> to reduce the total cost</w:t>
      </w:r>
      <w:r w:rsidR="000A07FF">
        <w:rPr>
          <w:lang w:val="en-US"/>
        </w:rPr>
        <w:t xml:space="preserve">. </w:t>
      </w:r>
      <w:r w:rsidR="003F27D8">
        <w:rPr>
          <w:lang w:val="en-US"/>
        </w:rPr>
        <w:t>I</w:t>
      </w:r>
      <w:r w:rsidR="00FF16CF">
        <w:rPr>
          <w:lang w:val="en-US"/>
        </w:rPr>
        <w:t>n</w:t>
      </w:r>
      <w:r w:rsidR="008D1972">
        <w:rPr>
          <w:lang w:val="en-US"/>
        </w:rPr>
        <w:t xml:space="preserve"> </w:t>
      </w:r>
      <w:r w:rsidR="00FF16CF">
        <w:rPr>
          <w:lang w:val="en-US"/>
        </w:rPr>
        <w:t>extreme</w:t>
      </w:r>
      <w:r w:rsidR="007F6ABA">
        <w:rPr>
          <w:lang w:val="en-US"/>
        </w:rPr>
        <w:t>-</w:t>
      </w:r>
      <w:r w:rsidR="00FF16CF">
        <w:rPr>
          <w:lang w:val="en-US"/>
        </w:rPr>
        <w:t>size review</w:t>
      </w:r>
      <w:r w:rsidR="008D1972">
        <w:rPr>
          <w:lang w:val="en-US"/>
        </w:rPr>
        <w:t>s</w:t>
      </w:r>
      <w:r w:rsidR="00FF16CF">
        <w:rPr>
          <w:lang w:val="en-US"/>
        </w:rPr>
        <w:t xml:space="preserve"> (</w:t>
      </w:r>
      <w:r w:rsidR="005C7C60">
        <w:rPr>
          <w:lang w:val="en-US"/>
        </w:rPr>
        <w:t xml:space="preserve">i.e., </w:t>
      </w:r>
      <w:r w:rsidR="00CA6765">
        <w:rPr>
          <w:lang w:val="en-US"/>
        </w:rPr>
        <w:t xml:space="preserve">&lt; </w:t>
      </w:r>
      <w:r w:rsidR="00FF16CF">
        <w:rPr>
          <w:lang w:val="en-US"/>
        </w:rPr>
        <w:t>100</w:t>
      </w:r>
      <w:r w:rsidR="00DF1CA6">
        <w:rPr>
          <w:lang w:val="en-US"/>
        </w:rPr>
        <w:t>,</w:t>
      </w:r>
      <w:r w:rsidR="00FF16CF">
        <w:rPr>
          <w:lang w:val="en-US"/>
        </w:rPr>
        <w:t>000</w:t>
      </w:r>
      <w:r w:rsidR="00CA6765">
        <w:rPr>
          <w:lang w:val="en-US"/>
        </w:rPr>
        <w:t xml:space="preserve"> </w:t>
      </w:r>
      <w:r w:rsidR="00FF16CF">
        <w:rPr>
          <w:lang w:val="en-US"/>
        </w:rPr>
        <w:t>references), reviewers could</w:t>
      </w:r>
      <w:r w:rsidR="00CA6765">
        <w:rPr>
          <w:lang w:val="en-US"/>
        </w:rPr>
        <w:t xml:space="preserve"> </w:t>
      </w:r>
      <w:r w:rsidR="00FF16CF">
        <w:rPr>
          <w:lang w:val="en-US"/>
        </w:rPr>
        <w:t xml:space="preserve">consider combining </w:t>
      </w:r>
      <w:r w:rsidR="00DF1CA6">
        <w:rPr>
          <w:lang w:val="en-US"/>
        </w:rPr>
        <w:t>priority screening</w:t>
      </w:r>
      <w:r w:rsidR="005C7C60">
        <w:rPr>
          <w:lang w:val="en-US"/>
        </w:rPr>
        <w:t>/classifier modeling</w:t>
      </w:r>
      <w:r w:rsidR="00DF1CA6">
        <w:rPr>
          <w:lang w:val="en-US"/>
        </w:rPr>
        <w:t xml:space="preserve"> </w:t>
      </w:r>
      <w:r w:rsidR="005C7C60">
        <w:rPr>
          <w:lang w:val="en-US"/>
        </w:rPr>
        <w:t>with</w:t>
      </w:r>
      <w:r w:rsidR="00DF1CA6">
        <w:rPr>
          <w:lang w:val="en-US"/>
        </w:rPr>
        <w:t xml:space="preserve"> </w:t>
      </w:r>
      <w:r w:rsidR="005C7C60">
        <w:rPr>
          <w:lang w:val="en-US"/>
        </w:rPr>
        <w:t xml:space="preserve">the </w:t>
      </w:r>
      <w:r w:rsidR="00DF1CA6">
        <w:rPr>
          <w:lang w:val="en-US"/>
        </w:rPr>
        <w:t xml:space="preserve">GPT </w:t>
      </w:r>
      <w:r w:rsidR="007E7ED6">
        <w:rPr>
          <w:lang w:val="en-US"/>
        </w:rPr>
        <w:t xml:space="preserve">API </w:t>
      </w:r>
      <w:r w:rsidR="00DF1CA6">
        <w:rPr>
          <w:lang w:val="en-US"/>
        </w:rPr>
        <w:t xml:space="preserve">screening. </w:t>
      </w:r>
      <w:r w:rsidR="0082049C">
        <w:rPr>
          <w:lang w:val="en-US"/>
        </w:rPr>
        <w:t>T</w:t>
      </w:r>
      <w:r w:rsidR="003F27D8">
        <w:rPr>
          <w:lang w:val="en-US"/>
        </w:rPr>
        <w:t>he GPT API screener could</w:t>
      </w:r>
      <w:r w:rsidR="00CA6765">
        <w:rPr>
          <w:lang w:val="en-US"/>
        </w:rPr>
        <w:t>, for example,</w:t>
      </w:r>
      <w:r w:rsidR="003F27D8">
        <w:rPr>
          <w:lang w:val="en-US"/>
        </w:rPr>
        <w:t xml:space="preserve"> </w:t>
      </w:r>
      <w:r w:rsidR="00CA3755">
        <w:rPr>
          <w:lang w:val="en-US"/>
        </w:rPr>
        <w:t>then</w:t>
      </w:r>
      <w:r w:rsidR="00CA6765">
        <w:rPr>
          <w:lang w:val="en-US"/>
        </w:rPr>
        <w:t xml:space="preserve"> </w:t>
      </w:r>
      <w:r w:rsidR="003F27D8">
        <w:rPr>
          <w:lang w:val="en-US"/>
        </w:rPr>
        <w:t xml:space="preserve">be used as an extra guardian, checking the performance of one’s selected stopping rule </w:t>
      </w:r>
      <w:r w:rsidR="003F27D8">
        <w:rPr>
          <w:lang w:val="en-US"/>
        </w:rPr>
        <w:fldChar w:fldCharType="begin" w:fldLock="1"/>
      </w:r>
      <w:r w:rsidR="002C6EAF">
        <w:rPr>
          <w:lang w:val="en-US"/>
        </w:rPr>
        <w:instrText>ADDIN CSL_CITATION {"citationItems":[{"id":"ITEM-1","itemData":{"DOI":"10.1186/s13643-024-02502-7","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id":"ITEM-2","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Framework","id":"ITEM-2","issued":{"date-parts":[["2023"]]},"publisher":"OSF","title":"When to stop and what to expect—An evaluation of the performance of stopping rules in AI-assisted reviewing for psychological meta-analytical research","type":"article-journal"},"uris":["http://www.mendeley.com/documents/?uuid=cdf32fbe-e1d0-415f-9c0d-1713235b5415"]},{"id":"ITEM-3","itemData":{"DOI":"10.1007/s10648-024-09862-5","author":[{"dropping-particle":"","family":"Campos","given":"Diego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Review","id":"ITEM-3","issue":"19","issued":{"date-parts":[["2024"]]},"publisher":"PsyArXiv","title":"Screening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research","type":"article-journal","volume":"36"},"uris":["http://www.mendeley.com/documents/?uuid=95eae932-1d78-401b-8fcc-7bcfc45a2fe0"]}],"mendeley":{"formattedCitation":"(Boetje &amp; van de Schoot, 2024; Campos et al., 2024; König et al., 2023)","plainTextFormattedCitation":"(Boetje &amp; van de Schoot, 2024; Campos et al., 2024; König et al., 2023)","previouslyFormattedCitation":"(Boetje &amp; van de Schoot, 2024; Campos et al., 2024; König et al., 2023)"},"properties":{"noteIndex":0},"schema":"https://github.com/citation-style-language/schema/raw/master/csl-citation.json"}</w:instrText>
      </w:r>
      <w:r w:rsidR="003F27D8">
        <w:rPr>
          <w:lang w:val="en-US"/>
        </w:rPr>
        <w:fldChar w:fldCharType="separate"/>
      </w:r>
      <w:r w:rsidR="002C6EAF" w:rsidRPr="002C6EAF">
        <w:rPr>
          <w:noProof/>
          <w:lang w:val="en-US"/>
        </w:rPr>
        <w:t>(Boetje &amp; van de Schoot, 2024; Campos et al., 2024; König et al., 2023)</w:t>
      </w:r>
      <w:r w:rsidR="003F27D8">
        <w:rPr>
          <w:lang w:val="en-US"/>
        </w:rPr>
        <w:fldChar w:fldCharType="end"/>
      </w:r>
      <w:r w:rsidR="00CA6765">
        <w:rPr>
          <w:lang w:val="en-US"/>
        </w:rPr>
        <w:t xml:space="preserve">, </w:t>
      </w:r>
      <w:r w:rsidR="003F27D8" w:rsidRPr="00133D30">
        <w:rPr>
          <w:lang w:val="en-US"/>
        </w:rPr>
        <w:t xml:space="preserve">either </w:t>
      </w:r>
      <w:r w:rsidR="003F27D8">
        <w:rPr>
          <w:lang w:val="en-US"/>
        </w:rPr>
        <w:t xml:space="preserve">by screening </w:t>
      </w:r>
      <w:r w:rsidR="00DB70FE">
        <w:rPr>
          <w:lang w:val="en-US"/>
        </w:rPr>
        <w:t>a subsample of</w:t>
      </w:r>
      <w:r w:rsidR="00524ED0">
        <w:rPr>
          <w:lang w:val="en-US"/>
        </w:rPr>
        <w:t>, say,</w:t>
      </w:r>
      <w:r w:rsidR="00DB70FE">
        <w:rPr>
          <w:lang w:val="en-US"/>
        </w:rPr>
        <w:t xml:space="preserve"> </w:t>
      </w:r>
      <w:r w:rsidR="003F27D8">
        <w:rPr>
          <w:lang w:val="en-US"/>
        </w:rPr>
        <w:t>1000 references on the wrong side of the set threshold or by randomly sample 1000 references from the pool of studies considered to be irrelevant. Then all references on the right side of the threshold of the stopping rule could be screened by at least one human and the GPT screener</w:t>
      </w:r>
      <w:r w:rsidR="00240878">
        <w:rPr>
          <w:lang w:val="en-US"/>
        </w:rPr>
        <w:t xml:space="preserve"> together</w:t>
      </w:r>
      <w:r w:rsidR="003F27D8">
        <w:rPr>
          <w:lang w:val="en-US"/>
        </w:rPr>
        <w:t xml:space="preserve">. </w:t>
      </w:r>
      <w:r w:rsidR="00CA6765">
        <w:rPr>
          <w:lang w:val="en-US"/>
        </w:rPr>
        <w:t>In this respect</w:t>
      </w:r>
      <w:r w:rsidR="00C456CC">
        <w:rPr>
          <w:lang w:val="en-US"/>
        </w:rPr>
        <w:t xml:space="preserve">, we do not </w:t>
      </w:r>
      <w:r w:rsidR="00AC7F8B">
        <w:rPr>
          <w:lang w:val="en-US"/>
        </w:rPr>
        <w:t>think</w:t>
      </w:r>
      <w:r w:rsidR="00C456CC">
        <w:rPr>
          <w:lang w:val="en-US"/>
        </w:rPr>
        <w:t xml:space="preserve"> traditional automated tools </w:t>
      </w:r>
      <w:r w:rsidR="00AC7F8B">
        <w:rPr>
          <w:lang w:val="en-US"/>
        </w:rPr>
        <w:t>and</w:t>
      </w:r>
      <w:r w:rsidR="00C456CC">
        <w:rPr>
          <w:lang w:val="en-US"/>
        </w:rPr>
        <w:t xml:space="preserve"> GPT API</w:t>
      </w:r>
      <w:r w:rsidR="00AC7F8B">
        <w:rPr>
          <w:lang w:val="en-US"/>
        </w:rPr>
        <w:t xml:space="preserve"> models should be considered</w:t>
      </w:r>
      <w:r w:rsidR="00C456CC">
        <w:rPr>
          <w:lang w:val="en-US"/>
        </w:rPr>
        <w:t xml:space="preserve"> competing tools. Instead, they should be </w:t>
      </w:r>
      <w:r w:rsidR="00C456CC" w:rsidRPr="008A319E">
        <w:rPr>
          <w:lang w:val="en-US"/>
        </w:rPr>
        <w:t>used together to overcome each other's disadvantages.</w:t>
      </w:r>
      <w:r w:rsidR="00811948">
        <w:rPr>
          <w:lang w:val="en-US"/>
        </w:rPr>
        <w:t xml:space="preserve">  </w:t>
      </w:r>
    </w:p>
    <w:p w14:paraId="22E8CF79" w14:textId="7C72BD9C" w:rsidR="003652BB" w:rsidRDefault="009304CC" w:rsidP="00DF1CA6">
      <w:pPr>
        <w:spacing w:after="0" w:line="360" w:lineRule="auto"/>
        <w:jc w:val="both"/>
        <w:rPr>
          <w:lang w:val="en-US"/>
        </w:rPr>
      </w:pPr>
      <w:r>
        <w:rPr>
          <w:lang w:val="en-US"/>
        </w:rPr>
        <w:tab/>
        <w:t>The screening approach that we suggest is limited by its prompt dependency</w:t>
      </w:r>
      <w:r w:rsidR="00497AD0">
        <w:rPr>
          <w:lang w:val="en-US"/>
        </w:rPr>
        <w:t xml:space="preserve">, meaning that </w:t>
      </w:r>
      <w:r>
        <w:rPr>
          <w:lang w:val="en-US"/>
        </w:rPr>
        <w:t xml:space="preserve">this screening approach is in theory rather sensitive to the prompt(s) made by the user. This can potentially complicate the </w:t>
      </w:r>
      <w:r w:rsidR="00F36997">
        <w:rPr>
          <w:lang w:val="en-US"/>
        </w:rPr>
        <w:t xml:space="preserve">use </w:t>
      </w:r>
      <w:r>
        <w:rPr>
          <w:lang w:val="en-US"/>
        </w:rPr>
        <w:t>of the GPT API screening</w:t>
      </w:r>
      <w:r w:rsidR="00F36997">
        <w:rPr>
          <w:lang w:val="en-US"/>
        </w:rPr>
        <w:t>s</w:t>
      </w:r>
      <w:r>
        <w:rPr>
          <w:lang w:val="en-US"/>
        </w:rPr>
        <w:t xml:space="preserve"> </w:t>
      </w:r>
      <w:r w:rsidR="00524ED0">
        <w:rPr>
          <w:lang w:val="en-US"/>
        </w:rPr>
        <w:t xml:space="preserve">as it </w:t>
      </w:r>
      <w:r w:rsidR="00AC7F8B">
        <w:rPr>
          <w:lang w:val="en-US"/>
        </w:rPr>
        <w:t xml:space="preserve">can </w:t>
      </w:r>
      <w:r w:rsidR="00524ED0">
        <w:rPr>
          <w:lang w:val="en-US"/>
        </w:rPr>
        <w:t>be</w:t>
      </w:r>
      <w:r>
        <w:rPr>
          <w:lang w:val="en-US"/>
        </w:rPr>
        <w:t xml:space="preserve"> time-consuming to build well-performing prompts. Reviewers must, therefore, always </w:t>
      </w:r>
      <w:r w:rsidRPr="008A319E">
        <w:rPr>
          <w:rStyle w:val="translation"/>
          <w:lang w:val="en-US"/>
        </w:rPr>
        <w:t>thorough</w:t>
      </w:r>
      <w:r w:rsidR="00F36997">
        <w:rPr>
          <w:rStyle w:val="translation"/>
          <w:lang w:val="en-US"/>
        </w:rPr>
        <w:t>ly</w:t>
      </w:r>
      <w:r w:rsidRPr="008A319E">
        <w:rPr>
          <w:rStyle w:val="translation"/>
          <w:lang w:val="en-US"/>
        </w:rPr>
        <w:t xml:space="preserve"> consider whether the use of GPT API screening is resource-efficient in the given review case. </w:t>
      </w:r>
      <w:r w:rsidR="00524ED0">
        <w:rPr>
          <w:rStyle w:val="translation"/>
          <w:lang w:val="en-US"/>
        </w:rPr>
        <w:t>A</w:t>
      </w:r>
      <w:r w:rsidRPr="008A319E">
        <w:rPr>
          <w:rStyle w:val="translation"/>
          <w:lang w:val="en-US"/>
        </w:rPr>
        <w:t xml:space="preserve"> key </w:t>
      </w:r>
      <w:r w:rsidR="00524ED0">
        <w:rPr>
          <w:rStyle w:val="translation"/>
          <w:lang w:val="en-US"/>
        </w:rPr>
        <w:t>purpose of our</w:t>
      </w:r>
      <w:r w:rsidRPr="008A319E">
        <w:rPr>
          <w:rStyle w:val="translation"/>
          <w:lang w:val="en-US"/>
        </w:rPr>
        <w:t xml:space="preserve"> </w:t>
      </w:r>
      <w:r w:rsidR="00F36997">
        <w:rPr>
          <w:rStyle w:val="translation"/>
          <w:lang w:val="en-US"/>
        </w:rPr>
        <w:t>paper</w:t>
      </w:r>
      <w:r w:rsidRPr="008A319E">
        <w:rPr>
          <w:rStyle w:val="translation"/>
          <w:lang w:val="en-US"/>
        </w:rPr>
        <w:t xml:space="preserve"> is</w:t>
      </w:r>
      <w:r w:rsidR="00524ED0">
        <w:rPr>
          <w:rStyle w:val="translation"/>
          <w:lang w:val="en-US"/>
        </w:rPr>
        <w:t>, thus,</w:t>
      </w:r>
      <w:r w:rsidRPr="008A319E">
        <w:rPr>
          <w:rStyle w:val="translation"/>
          <w:lang w:val="en-US"/>
        </w:rPr>
        <w:t xml:space="preserve"> also </w:t>
      </w:r>
      <w:r w:rsidR="00524ED0">
        <w:rPr>
          <w:rStyle w:val="translation"/>
          <w:lang w:val="en-US"/>
        </w:rPr>
        <w:t>to</w:t>
      </w:r>
      <w:r w:rsidRPr="008A319E">
        <w:rPr>
          <w:rStyle w:val="translation"/>
          <w:lang w:val="en-US"/>
        </w:rPr>
        <w:t xml:space="preserve"> guide reviewers on when GPT API screening might </w:t>
      </w:r>
      <w:r w:rsidRPr="006D4AE0">
        <w:rPr>
          <w:rStyle w:val="translation"/>
          <w:i/>
          <w:lang w:val="en-US"/>
        </w:rPr>
        <w:t>not</w:t>
      </w:r>
      <w:r w:rsidRPr="008A319E">
        <w:rPr>
          <w:rStyle w:val="translation"/>
          <w:lang w:val="en-US"/>
        </w:rPr>
        <w:t xml:space="preserve"> be appropriate</w:t>
      </w:r>
      <w:r w:rsidR="00524ED0">
        <w:rPr>
          <w:rStyle w:val="translation"/>
          <w:lang w:val="en-US"/>
        </w:rPr>
        <w:t>, which would be the case if</w:t>
      </w:r>
      <w:r w:rsidRPr="008A319E">
        <w:rPr>
          <w:rStyle w:val="translation"/>
          <w:lang w:val="en-US"/>
        </w:rPr>
        <w:t xml:space="preserve"> prompt performances are not on par with human screening</w:t>
      </w:r>
      <w:r w:rsidR="00F36997">
        <w:rPr>
          <w:rStyle w:val="translation"/>
          <w:lang w:val="en-US"/>
        </w:rPr>
        <w:t xml:space="preserve"> (cf. our benchmark scheme in Section 3),</w:t>
      </w:r>
      <w:r w:rsidR="00524ED0">
        <w:rPr>
          <w:rStyle w:val="translation"/>
          <w:lang w:val="en-US"/>
        </w:rPr>
        <w:t xml:space="preserve"> or </w:t>
      </w:r>
      <w:r w:rsidR="00F36997">
        <w:rPr>
          <w:rStyle w:val="translation"/>
          <w:lang w:val="en-US"/>
        </w:rPr>
        <w:t xml:space="preserve">if </w:t>
      </w:r>
      <w:r w:rsidR="00524ED0">
        <w:rPr>
          <w:rStyle w:val="translation"/>
          <w:lang w:val="en-US"/>
        </w:rPr>
        <w:t>the time needed to reach satisfactory performance exceeds the time required for a human s</w:t>
      </w:r>
      <w:r w:rsidR="006D4AE0">
        <w:rPr>
          <w:rStyle w:val="translation"/>
          <w:lang w:val="en-US"/>
        </w:rPr>
        <w:t>e</w:t>
      </w:r>
      <w:r w:rsidR="00524ED0">
        <w:rPr>
          <w:rStyle w:val="translation"/>
          <w:lang w:val="en-US"/>
        </w:rPr>
        <w:t>cond screener to independently screen the titles and abstracts</w:t>
      </w:r>
      <w:r w:rsidR="00F36997">
        <w:rPr>
          <w:rStyle w:val="translation"/>
          <w:lang w:val="en-US"/>
        </w:rPr>
        <w:t xml:space="preserve"> (cf. Table </w:t>
      </w:r>
      <w:r w:rsidR="00C51CEC">
        <w:rPr>
          <w:rStyle w:val="translation"/>
          <w:lang w:val="en-US"/>
        </w:rPr>
        <w:t>5</w:t>
      </w:r>
      <w:r w:rsidR="00524ED0">
        <w:rPr>
          <w:rStyle w:val="translation"/>
          <w:lang w:val="en-US"/>
        </w:rPr>
        <w:t>)</w:t>
      </w:r>
      <w:r w:rsidRPr="008A319E">
        <w:rPr>
          <w:rStyle w:val="translation"/>
          <w:lang w:val="en-US"/>
        </w:rPr>
        <w:t xml:space="preserve">. </w:t>
      </w:r>
    </w:p>
    <w:p w14:paraId="7D722256" w14:textId="438DC144" w:rsidR="001D1A3D" w:rsidRPr="008A319E" w:rsidRDefault="00735DD3" w:rsidP="00735DD3">
      <w:pPr>
        <w:spacing w:after="0" w:line="360" w:lineRule="auto"/>
        <w:jc w:val="both"/>
        <w:rPr>
          <w:lang w:val="en-US"/>
        </w:rPr>
      </w:pPr>
      <w:r>
        <w:rPr>
          <w:lang w:val="en-US"/>
        </w:rPr>
        <w:tab/>
        <w:t xml:space="preserve">Although we have strived to </w:t>
      </w:r>
      <w:r w:rsidR="00C51CEC">
        <w:rPr>
          <w:lang w:val="en-US"/>
        </w:rPr>
        <w:t>build</w:t>
      </w:r>
      <w:r>
        <w:rPr>
          <w:lang w:val="en-US"/>
        </w:rPr>
        <w:t xml:space="preserve"> a user-friendly setup for GPT API screening</w:t>
      </w:r>
      <w:r w:rsidR="00C51CEC">
        <w:rPr>
          <w:lang w:val="en-US"/>
        </w:rPr>
        <w:t xml:space="preserve"> in the AIscreenR package</w:t>
      </w:r>
      <w:r>
        <w:rPr>
          <w:lang w:val="en-US"/>
        </w:rPr>
        <w:t xml:space="preserve">, a limitation is that our screening approach is function-based, meaning that reviewers need to </w:t>
      </w:r>
      <w:r w:rsidR="00524ED0">
        <w:rPr>
          <w:lang w:val="en-US"/>
        </w:rPr>
        <w:t xml:space="preserve">have </w:t>
      </w:r>
      <w:r w:rsidR="00F36997">
        <w:rPr>
          <w:lang w:val="en-US"/>
        </w:rPr>
        <w:t>(</w:t>
      </w:r>
      <w:r w:rsidR="006D4AE0">
        <w:rPr>
          <w:lang w:val="en-US"/>
        </w:rPr>
        <w:t xml:space="preserve">or </w:t>
      </w:r>
      <w:r w:rsidR="00524ED0">
        <w:rPr>
          <w:lang w:val="en-US"/>
        </w:rPr>
        <w:t xml:space="preserve">at least </w:t>
      </w:r>
      <w:r w:rsidR="00F36997">
        <w:rPr>
          <w:lang w:val="en-US"/>
        </w:rPr>
        <w:t>ac</w:t>
      </w:r>
      <w:r w:rsidR="00240878">
        <w:rPr>
          <w:lang w:val="en-US"/>
        </w:rPr>
        <w:t>quire</w:t>
      </w:r>
      <w:r w:rsidR="00F36997">
        <w:rPr>
          <w:lang w:val="en-US"/>
        </w:rPr>
        <w:t>)</w:t>
      </w:r>
      <w:r w:rsidR="00240878">
        <w:rPr>
          <w:lang w:val="en-US"/>
        </w:rPr>
        <w:t xml:space="preserve"> </w:t>
      </w:r>
      <w:r w:rsidR="00524ED0">
        <w:rPr>
          <w:lang w:val="en-US"/>
        </w:rPr>
        <w:t xml:space="preserve">some minor </w:t>
      </w:r>
      <w:r>
        <w:rPr>
          <w:lang w:val="en-US"/>
        </w:rPr>
        <w:t xml:space="preserve">R coding skills. </w:t>
      </w:r>
      <w:r w:rsidR="005868DA">
        <w:rPr>
          <w:lang w:val="en-US"/>
        </w:rPr>
        <w:t>In the future, the screening approach may be</w:t>
      </w:r>
      <w:r w:rsidR="006D4AE0">
        <w:rPr>
          <w:lang w:val="en-US"/>
        </w:rPr>
        <w:t xml:space="preserve"> </w:t>
      </w:r>
      <w:r>
        <w:rPr>
          <w:lang w:val="en-US"/>
        </w:rPr>
        <w:t>embedd</w:t>
      </w:r>
      <w:r w:rsidR="005868DA">
        <w:rPr>
          <w:lang w:val="en-US"/>
        </w:rPr>
        <w:t>ed</w:t>
      </w:r>
      <w:r>
        <w:rPr>
          <w:lang w:val="en-US"/>
        </w:rPr>
        <w:t xml:space="preserve"> in a shiny app or in </w:t>
      </w:r>
      <w:r w:rsidR="006D4AE0">
        <w:rPr>
          <w:lang w:val="en-US"/>
        </w:rPr>
        <w:t xml:space="preserve">existing </w:t>
      </w:r>
      <w:r>
        <w:rPr>
          <w:lang w:val="en-US"/>
        </w:rPr>
        <w:t xml:space="preserve">screening tools </w:t>
      </w:r>
      <w:r w:rsidR="00F36997">
        <w:rPr>
          <w:lang w:val="en-US"/>
        </w:rPr>
        <w:t>(</w:t>
      </w:r>
      <w:r>
        <w:rPr>
          <w:lang w:val="en-US"/>
        </w:rPr>
        <w:t>similar to what has been done with the data extraction GPT API tool in the EPPI-</w:t>
      </w:r>
      <w:r w:rsidR="00094E93">
        <w:rPr>
          <w:lang w:val="en-US"/>
        </w:rPr>
        <w:t>R</w:t>
      </w:r>
      <w:r>
        <w:rPr>
          <w:lang w:val="en-US"/>
        </w:rPr>
        <w:t xml:space="preserve">eviewer </w:t>
      </w:r>
      <w:r>
        <w:fldChar w:fldCharType="begin" w:fldLock="1"/>
      </w:r>
      <w:r w:rsidR="00DE061E" w:rsidRPr="008A319E">
        <w:rPr>
          <w:lang w:val="en-US"/>
        </w:rPr>
        <w:instrText>ADDIN CSL_CITATION {"citationItems":[{"id":"ITEM-1","itemData":{"URL":"https://eppi.ioe.ac.uk/cms/Default.aspx?tabid=3921","author":[{"dropping-particle":"","family":"EPPI-Centre","given":"","non-dropping-particle":"","parse-names":false,"suffix":""}],"id":"ITEM-1","issued":{"date-parts":[["2024"]]},"title":"Automated data extraction using GPT-4","type":"webpage"},"uris":["http://www.mendeley.com/documents/?uuid=43441802-ea94-415d-93f4-48efbd7fef5f"]}],"mendeley":{"formattedCitation":"(EPPI-Centre, 2024)","plainTextFormattedCitation":"(EPPI-Centre, 2024)","previouslyFormattedCitation":"(EPPI-Centre, 2024)"},"properties":{"noteIndex":0},"schema":"https://github.com/citation-style-language/schema/raw/master/csl-citation.json"}</w:instrText>
      </w:r>
      <w:r>
        <w:fldChar w:fldCharType="separate"/>
      </w:r>
      <w:r w:rsidR="00DE061E" w:rsidRPr="008A319E">
        <w:rPr>
          <w:noProof/>
          <w:lang w:val="en-US"/>
        </w:rPr>
        <w:t>(EPPI-Centre, 2024)</w:t>
      </w:r>
      <w:r>
        <w:fldChar w:fldCharType="end"/>
      </w:r>
      <w:r w:rsidR="00F36997" w:rsidRPr="005868DA">
        <w:rPr>
          <w:lang w:val="en-US"/>
        </w:rPr>
        <w:t>)</w:t>
      </w:r>
      <w:r w:rsidR="005868DA">
        <w:rPr>
          <w:lang w:val="en-US"/>
        </w:rPr>
        <w:t>, thereby making it easier to use without prior R coding skills</w:t>
      </w:r>
      <w:r w:rsidRPr="008A319E">
        <w:rPr>
          <w:lang w:val="en-US"/>
        </w:rPr>
        <w:t>. A tempting solution to accommodate user-friendliness</w:t>
      </w:r>
      <w:r w:rsidR="001630CC">
        <w:rPr>
          <w:lang w:val="en-US"/>
        </w:rPr>
        <w:t xml:space="preserve"> </w:t>
      </w:r>
      <w:r w:rsidR="00C51CEC">
        <w:rPr>
          <w:lang w:val="en-US"/>
        </w:rPr>
        <w:t>i</w:t>
      </w:r>
      <w:r w:rsidR="001630CC">
        <w:rPr>
          <w:lang w:val="en-US"/>
        </w:rPr>
        <w:t>n the short run</w:t>
      </w:r>
      <w:r w:rsidRPr="008A319E">
        <w:rPr>
          <w:lang w:val="en-US"/>
        </w:rPr>
        <w:t xml:space="preserve"> is to copy our approach to the ChatGPT </w:t>
      </w:r>
      <w:r w:rsidR="00C51CEC">
        <w:rPr>
          <w:lang w:val="en-US"/>
        </w:rPr>
        <w:t xml:space="preserve">web browser </w:t>
      </w:r>
      <w:r w:rsidRPr="008A319E">
        <w:rPr>
          <w:lang w:val="en-US"/>
        </w:rPr>
        <w:t>interface.</w:t>
      </w:r>
      <w:r w:rsidR="005868DA">
        <w:rPr>
          <w:lang w:val="en-US"/>
        </w:rPr>
        <w:t xml:space="preserve"> </w:t>
      </w:r>
      <w:r w:rsidR="00C51CEC">
        <w:rPr>
          <w:lang w:val="en-US"/>
        </w:rPr>
        <w:t>H</w:t>
      </w:r>
      <w:r w:rsidR="005868DA">
        <w:rPr>
          <w:lang w:val="en-US"/>
        </w:rPr>
        <w:t>owever, we have</w:t>
      </w:r>
      <w:r w:rsidRPr="008A319E">
        <w:rPr>
          <w:lang w:val="en-US"/>
        </w:rPr>
        <w:t xml:space="preserve"> </w:t>
      </w:r>
      <w:r w:rsidRPr="00416DAE">
        <w:rPr>
          <w:i/>
          <w:lang w:val="en-US"/>
        </w:rPr>
        <w:t>not</w:t>
      </w:r>
      <w:r w:rsidRPr="008A319E">
        <w:rPr>
          <w:lang w:val="en-US"/>
        </w:rPr>
        <w:t xml:space="preserve"> been able to </w:t>
      </w:r>
      <w:r w:rsidR="005868DA">
        <w:rPr>
          <w:lang w:val="en-US"/>
        </w:rPr>
        <w:t>reach satisfactory screening performances by</w:t>
      </w:r>
      <w:r w:rsidR="006D4AE0">
        <w:rPr>
          <w:lang w:val="en-US"/>
        </w:rPr>
        <w:t xml:space="preserve"> using the ChatGPT </w:t>
      </w:r>
      <w:r w:rsidR="00240878">
        <w:rPr>
          <w:lang w:val="en-US"/>
        </w:rPr>
        <w:t xml:space="preserve">internet </w:t>
      </w:r>
      <w:r w:rsidR="006D4AE0">
        <w:rPr>
          <w:lang w:val="en-US"/>
        </w:rPr>
        <w:t>interface</w:t>
      </w:r>
      <w:r w:rsidRPr="008A319E">
        <w:rPr>
          <w:lang w:val="en-US"/>
        </w:rPr>
        <w:t xml:space="preserve">. </w:t>
      </w:r>
      <w:r w:rsidR="001D1A3D">
        <w:rPr>
          <w:rStyle w:val="comma-separator"/>
          <w:color w:val="000000" w:themeColor="text1"/>
          <w:lang w:val="en-US"/>
        </w:rPr>
        <w:t>Specifically</w:t>
      </w:r>
      <w:r w:rsidR="001D1A3D" w:rsidRPr="007340E8">
        <w:rPr>
          <w:rStyle w:val="comma-separator"/>
          <w:color w:val="000000" w:themeColor="text1"/>
          <w:lang w:val="en-US"/>
        </w:rPr>
        <w:t xml:space="preserve">, the </w:t>
      </w:r>
      <w:r w:rsidR="001D1A3D">
        <w:rPr>
          <w:rStyle w:val="comma-separator"/>
          <w:color w:val="000000" w:themeColor="text1"/>
          <w:lang w:val="en-US"/>
        </w:rPr>
        <w:t xml:space="preserve">GPT </w:t>
      </w:r>
      <w:r w:rsidR="001D1A3D" w:rsidRPr="007340E8">
        <w:rPr>
          <w:rStyle w:val="comma-separator"/>
          <w:color w:val="000000" w:themeColor="text1"/>
          <w:lang w:val="en-US"/>
        </w:rPr>
        <w:t xml:space="preserve">API models reached from the </w:t>
      </w:r>
      <w:r w:rsidR="001D1A3D">
        <w:rPr>
          <w:rStyle w:val="comma-separator"/>
          <w:color w:val="000000" w:themeColor="text1"/>
          <w:lang w:val="en-US"/>
        </w:rPr>
        <w:t>‘</w:t>
      </w:r>
      <w:r w:rsidR="001D1A3D" w:rsidRPr="0065004E">
        <w:rPr>
          <w:lang w:val="en-US"/>
        </w:rPr>
        <w:t>v1/chat/completions</w:t>
      </w:r>
      <w:r w:rsidR="001D1A3D">
        <w:rPr>
          <w:lang w:val="en-US"/>
        </w:rPr>
        <w:t>’</w:t>
      </w:r>
      <w:r w:rsidR="001D1A3D" w:rsidRPr="007340E8">
        <w:rPr>
          <w:rStyle w:val="comma-separator"/>
          <w:color w:val="000000" w:themeColor="text1"/>
          <w:lang w:val="en-US"/>
        </w:rPr>
        <w:t xml:space="preserve"> endpoint work</w:t>
      </w:r>
      <w:r w:rsidR="001D1A3D">
        <w:rPr>
          <w:rStyle w:val="comma-separator"/>
          <w:color w:val="000000" w:themeColor="text1"/>
          <w:lang w:val="en-US"/>
        </w:rPr>
        <w:t>ed</w:t>
      </w:r>
      <w:r w:rsidR="001D1A3D" w:rsidRPr="007340E8">
        <w:rPr>
          <w:rStyle w:val="comma-separator"/>
          <w:color w:val="000000" w:themeColor="text1"/>
          <w:lang w:val="en-US"/>
        </w:rPr>
        <w:t xml:space="preserve"> significantly better relative to the GPT model</w:t>
      </w:r>
      <w:r w:rsidR="001D1A3D">
        <w:rPr>
          <w:rStyle w:val="comma-separator"/>
          <w:color w:val="000000" w:themeColor="text1"/>
          <w:lang w:val="en-US"/>
        </w:rPr>
        <w:t>s</w:t>
      </w:r>
      <w:r w:rsidR="001D1A3D" w:rsidRPr="007340E8">
        <w:rPr>
          <w:rStyle w:val="comma-separator"/>
          <w:color w:val="000000" w:themeColor="text1"/>
          <w:lang w:val="en-US"/>
        </w:rPr>
        <w:t xml:space="preserve"> embedded in the ChatGPT interface. </w:t>
      </w:r>
      <w:r w:rsidR="001D1A3D">
        <w:rPr>
          <w:rStyle w:val="comma-separator"/>
          <w:color w:val="000000" w:themeColor="text1"/>
          <w:lang w:val="en-US"/>
        </w:rPr>
        <w:t>Consequently,</w:t>
      </w:r>
      <w:r w:rsidR="00C51CEC">
        <w:rPr>
          <w:rStyle w:val="comma-separator"/>
          <w:color w:val="000000" w:themeColor="text1"/>
          <w:lang w:val="en-US"/>
        </w:rPr>
        <w:t xml:space="preserve"> future research must be aware of these model deviations</w:t>
      </w:r>
      <w:r w:rsidR="005D7FC4">
        <w:rPr>
          <w:rStyle w:val="comma-separator"/>
          <w:color w:val="000000" w:themeColor="text1"/>
          <w:lang w:val="en-US"/>
        </w:rPr>
        <w:t>, avo</w:t>
      </w:r>
      <w:r w:rsidR="00416DAE">
        <w:rPr>
          <w:rStyle w:val="comma-separator"/>
          <w:color w:val="000000" w:themeColor="text1"/>
          <w:lang w:val="en-US"/>
        </w:rPr>
        <w:t>i</w:t>
      </w:r>
      <w:r w:rsidR="005D7FC4">
        <w:rPr>
          <w:rStyle w:val="comma-separator"/>
          <w:color w:val="000000" w:themeColor="text1"/>
          <w:lang w:val="en-US"/>
        </w:rPr>
        <w:t xml:space="preserve">ding the </w:t>
      </w:r>
      <w:r w:rsidR="00416DAE">
        <w:rPr>
          <w:rStyle w:val="comma-separator"/>
          <w:color w:val="000000" w:themeColor="text1"/>
          <w:lang w:val="en-US"/>
        </w:rPr>
        <w:t>performance</w:t>
      </w:r>
      <w:r w:rsidR="005D7FC4">
        <w:rPr>
          <w:rStyle w:val="comma-separator"/>
          <w:color w:val="000000" w:themeColor="text1"/>
          <w:lang w:val="en-US"/>
        </w:rPr>
        <w:t xml:space="preserve"> of different models </w:t>
      </w:r>
      <w:r w:rsidR="00416DAE">
        <w:rPr>
          <w:rStyle w:val="comma-separator"/>
          <w:color w:val="000000" w:themeColor="text1"/>
          <w:lang w:val="en-US"/>
        </w:rPr>
        <w:t>being</w:t>
      </w:r>
      <w:r w:rsidR="005D7FC4">
        <w:rPr>
          <w:rStyle w:val="comma-separator"/>
          <w:color w:val="000000" w:themeColor="text1"/>
          <w:lang w:val="en-US"/>
        </w:rPr>
        <w:t xml:space="preserve"> mixed up. </w:t>
      </w:r>
    </w:p>
    <w:p w14:paraId="5102DFD2" w14:textId="34DA425A" w:rsidR="008240F6" w:rsidRPr="00E16129" w:rsidRDefault="00AE4C3A" w:rsidP="00C1574F">
      <w:pPr>
        <w:spacing w:after="0" w:line="360" w:lineRule="auto"/>
        <w:jc w:val="both"/>
        <w:rPr>
          <w:lang w:val="en-US"/>
        </w:rPr>
      </w:pPr>
      <w:r>
        <w:rPr>
          <w:lang w:val="en-US"/>
        </w:rPr>
        <w:lastRenderedPageBreak/>
        <w:tab/>
      </w:r>
      <w:r w:rsidR="00FE660C">
        <w:rPr>
          <w:lang w:val="en-US"/>
        </w:rPr>
        <w:t>Finally, s</w:t>
      </w:r>
      <w:r>
        <w:rPr>
          <w:lang w:val="en-US"/>
        </w:rPr>
        <w:t>everal caveats should be mentioned regarding the data underlying the benchmark scheme that we</w:t>
      </w:r>
      <w:r w:rsidR="001A19BC">
        <w:rPr>
          <w:lang w:val="en-US"/>
        </w:rPr>
        <w:t xml:space="preserve"> have </w:t>
      </w:r>
      <w:r>
        <w:rPr>
          <w:lang w:val="en-US"/>
        </w:rPr>
        <w:t xml:space="preserve">developed for interpreting screener performances in high-quality reviews. </w:t>
      </w:r>
      <w:r w:rsidR="00416DAE">
        <w:rPr>
          <w:lang w:val="en-US"/>
        </w:rPr>
        <w:t>First of all,</w:t>
      </w:r>
      <w:r>
        <w:rPr>
          <w:lang w:val="en-US"/>
        </w:rPr>
        <w:t xml:space="preserve"> it is based on screener performances deduced from a convenient sample of systematic reviews, possibly restricting the generalizability of the estimated average screening performance measures. </w:t>
      </w:r>
      <w:r w:rsidR="001A19BC">
        <w:rPr>
          <w:lang w:val="en-US"/>
        </w:rPr>
        <w:t xml:space="preserve">Even so, we believe that </w:t>
      </w:r>
      <w:r w:rsidR="003F27D8">
        <w:rPr>
          <w:lang w:val="en-US"/>
        </w:rPr>
        <w:t>the</w:t>
      </w:r>
      <w:r w:rsidR="001A19BC">
        <w:rPr>
          <w:lang w:val="en-US"/>
        </w:rPr>
        <w:t xml:space="preserve"> </w:t>
      </w:r>
      <w:r w:rsidR="003F27D8">
        <w:rPr>
          <w:lang w:val="en-US"/>
        </w:rPr>
        <w:t xml:space="preserve">screening performance measures </w:t>
      </w:r>
      <w:r w:rsidR="001A19BC">
        <w:rPr>
          <w:lang w:val="en-US"/>
        </w:rPr>
        <w:t>provide key insights regarding</w:t>
      </w:r>
      <w:r w:rsidR="003F27D8">
        <w:rPr>
          <w:lang w:val="en-US"/>
        </w:rPr>
        <w:t xml:space="preserve"> what </w:t>
      </w:r>
      <w:r w:rsidR="00416DAE">
        <w:rPr>
          <w:lang w:val="en-US"/>
        </w:rPr>
        <w:t>human screening standards are</w:t>
      </w:r>
      <w:r w:rsidR="00133D30">
        <w:rPr>
          <w:lang w:val="en-US"/>
        </w:rPr>
        <w:t xml:space="preserve"> currently</w:t>
      </w:r>
      <w:r w:rsidR="003F27D8">
        <w:rPr>
          <w:lang w:val="en-US"/>
        </w:rPr>
        <w:t xml:space="preserve"> </w:t>
      </w:r>
      <w:r w:rsidR="00133D30">
        <w:rPr>
          <w:lang w:val="en-US"/>
        </w:rPr>
        <w:t xml:space="preserve">being </w:t>
      </w:r>
      <w:r w:rsidR="003F27D8">
        <w:rPr>
          <w:lang w:val="en-US"/>
        </w:rPr>
        <w:t>accepted</w:t>
      </w:r>
      <w:r w:rsidR="00133D30">
        <w:rPr>
          <w:lang w:val="en-US"/>
        </w:rPr>
        <w:t xml:space="preserve"> </w:t>
      </w:r>
      <w:r w:rsidR="003F27D8">
        <w:rPr>
          <w:lang w:val="en-US"/>
        </w:rPr>
        <w:t>in high-standard reviews</w:t>
      </w:r>
      <w:r w:rsidR="00416DAE">
        <w:rPr>
          <w:lang w:val="en-US"/>
        </w:rPr>
        <w:t>. Although our results</w:t>
      </w:r>
      <w:r w:rsidR="001A19BC">
        <w:rPr>
          <w:lang w:val="en-US"/>
        </w:rPr>
        <w:t xml:space="preserve"> indicate that the</w:t>
      </w:r>
      <w:r w:rsidR="00416DAE">
        <w:rPr>
          <w:lang w:val="en-US"/>
        </w:rPr>
        <w:t xml:space="preserve"> human</w:t>
      </w:r>
      <w:r w:rsidR="001A19BC">
        <w:rPr>
          <w:lang w:val="en-US"/>
        </w:rPr>
        <w:t xml:space="preserve"> screener performances seem to be comparable across distinct disciplines</w:t>
      </w:r>
      <w:r w:rsidR="00416DAE">
        <w:rPr>
          <w:lang w:val="en-US"/>
        </w:rPr>
        <w:t xml:space="preserve">, </w:t>
      </w:r>
      <w:r w:rsidR="001A19BC">
        <w:rPr>
          <w:lang w:val="en-US"/>
        </w:rPr>
        <w:t xml:space="preserve">future research may usefully investigate </w:t>
      </w:r>
      <w:r w:rsidR="006D4AE0">
        <w:rPr>
          <w:lang w:val="en-US"/>
        </w:rPr>
        <w:t>typical</w:t>
      </w:r>
      <w:r w:rsidR="001A19BC">
        <w:rPr>
          <w:lang w:val="en-US"/>
        </w:rPr>
        <w:t xml:space="preserve"> screener performances more systematically and across various research fields</w:t>
      </w:r>
      <w:r w:rsidR="00133D30">
        <w:rPr>
          <w:lang w:val="en-US"/>
        </w:rPr>
        <w:t>,</w:t>
      </w:r>
      <w:r w:rsidR="001A19BC">
        <w:rPr>
          <w:lang w:val="en-US"/>
        </w:rPr>
        <w:t xml:space="preserve"> such as medicine and </w:t>
      </w:r>
      <w:r w:rsidR="00240878">
        <w:rPr>
          <w:lang w:val="en-US"/>
        </w:rPr>
        <w:t xml:space="preserve">the </w:t>
      </w:r>
      <w:r w:rsidR="001A19BC">
        <w:rPr>
          <w:lang w:val="en-US"/>
        </w:rPr>
        <w:t>social science</w:t>
      </w:r>
      <w:r w:rsidR="00240878">
        <w:rPr>
          <w:lang w:val="en-US"/>
        </w:rPr>
        <w:t>s</w:t>
      </w:r>
      <w:r w:rsidR="00AE15F7">
        <w:rPr>
          <w:lang w:val="en-US"/>
        </w:rPr>
        <w:t xml:space="preserve"> to make even more refined screening guidelines. </w:t>
      </w:r>
    </w:p>
    <w:p w14:paraId="404A7C20" w14:textId="77637EF8" w:rsidR="00EE3362" w:rsidRDefault="009057BD" w:rsidP="00EE3362">
      <w:pPr>
        <w:spacing w:after="0" w:line="360" w:lineRule="auto"/>
        <w:jc w:val="both"/>
        <w:rPr>
          <w:b/>
          <w:lang w:val="en-US"/>
        </w:rPr>
      </w:pPr>
      <w:bookmarkStart w:id="7" w:name="_Hlk171082413"/>
      <w:r>
        <w:rPr>
          <w:b/>
          <w:lang w:val="en-US"/>
        </w:rPr>
        <w:t>7</w:t>
      </w:r>
      <w:r w:rsidR="00EE3362">
        <w:rPr>
          <w:b/>
          <w:lang w:val="en-US"/>
        </w:rPr>
        <w:t xml:space="preserve"> CONCLUSION AND DISCUSION</w:t>
      </w:r>
    </w:p>
    <w:p w14:paraId="5A7D2C5D" w14:textId="30311835" w:rsidR="009057BD" w:rsidRDefault="00240F68" w:rsidP="009057BD">
      <w:pPr>
        <w:spacing w:after="0" w:line="360" w:lineRule="auto"/>
        <w:ind w:firstLine="1304"/>
        <w:jc w:val="both"/>
        <w:rPr>
          <w:lang w:val="en-US"/>
        </w:rPr>
      </w:pPr>
      <w:r>
        <w:rPr>
          <w:lang w:val="en-US"/>
        </w:rPr>
        <w:t>Independent h</w:t>
      </w:r>
      <w:r w:rsidR="00EE3362">
        <w:rPr>
          <w:lang w:val="en-US"/>
        </w:rPr>
        <w:t xml:space="preserve">uman duplicate </w:t>
      </w:r>
      <w:r w:rsidR="00133D30">
        <w:rPr>
          <w:lang w:val="en-US"/>
        </w:rPr>
        <w:t>TAB</w:t>
      </w:r>
      <w:r w:rsidR="00EE3362">
        <w:rPr>
          <w:lang w:val="en-US"/>
        </w:rPr>
        <w:t xml:space="preserve"> screening in systematic reviews is time-consuming, requiring a substantial amount of human labor which decelerates the review process and thereby the dissemination of </w:t>
      </w:r>
      <w:r w:rsidR="00133D30">
        <w:rPr>
          <w:lang w:val="en-US"/>
        </w:rPr>
        <w:t>evidence</w:t>
      </w:r>
      <w:r w:rsidR="00EE3362">
        <w:rPr>
          <w:lang w:val="en-US"/>
        </w:rPr>
        <w:t xml:space="preserve"> for practice, research, and policy. </w:t>
      </w:r>
      <w:r w:rsidR="009057BD">
        <w:rPr>
          <w:lang w:val="en-US"/>
        </w:rPr>
        <w:t>In this paper, we evaluated the use of OpenAI’s GPT API models to conduct title and abstract screening</w:t>
      </w:r>
      <w:r w:rsidR="003C4231">
        <w:rPr>
          <w:lang w:val="en-US"/>
        </w:rPr>
        <w:t xml:space="preserve"> </w:t>
      </w:r>
      <w:r w:rsidR="009057BD">
        <w:rPr>
          <w:lang w:val="en-US"/>
        </w:rPr>
        <w:t>to reduce human labor in systematic reviews</w:t>
      </w:r>
      <w:r w:rsidR="003C4231">
        <w:rPr>
          <w:lang w:val="en-US"/>
        </w:rPr>
        <w:t xml:space="preserve"> and </w:t>
      </w:r>
      <w:r w:rsidR="009057BD">
        <w:rPr>
          <w:lang w:val="en-US"/>
        </w:rPr>
        <w:t xml:space="preserve">found that GPT API models can function as highly reliable second screeners even in complex review settings, making it possible to substitute one human in the duplicate screening process and reallocate human resources, potentially speeding up the review process. </w:t>
      </w:r>
    </w:p>
    <w:p w14:paraId="0488BD75" w14:textId="2043B90A" w:rsidR="00EE3362" w:rsidRDefault="00EE3362" w:rsidP="00E16129">
      <w:pPr>
        <w:spacing w:after="0" w:line="360" w:lineRule="auto"/>
        <w:ind w:firstLine="1304"/>
        <w:jc w:val="both"/>
        <w:rPr>
          <w:lang w:val="en-US"/>
        </w:rPr>
      </w:pPr>
      <w:r>
        <w:rPr>
          <w:lang w:val="en-US"/>
        </w:rPr>
        <w:t>Our findings suggest that</w:t>
      </w:r>
      <w:r w:rsidR="00133D30">
        <w:rPr>
          <w:lang w:val="en-US"/>
        </w:rPr>
        <w:t>,</w:t>
      </w:r>
      <w:r>
        <w:rPr>
          <w:lang w:val="en-US"/>
        </w:rPr>
        <w:t xml:space="preserve"> when configured correctly</w:t>
      </w:r>
      <w:r w:rsidR="00133D30">
        <w:rPr>
          <w:lang w:val="en-US"/>
        </w:rPr>
        <w:t>,</w:t>
      </w:r>
      <w:r>
        <w:rPr>
          <w:lang w:val="en-US"/>
        </w:rPr>
        <w:t xml:space="preserve"> GPT API models can perform on par with or even surpass human screeners with regard to finding relevant studies. Moreover, we found that the GPT-4 model outperforms the GPT-3.5-turbo model</w:t>
      </w:r>
      <w:r w:rsidR="00240878">
        <w:rPr>
          <w:lang w:val="en-US"/>
        </w:rPr>
        <w:t xml:space="preserve">, </w:t>
      </w:r>
      <w:r>
        <w:rPr>
          <w:lang w:val="en-US"/>
        </w:rPr>
        <w:t xml:space="preserve">and </w:t>
      </w:r>
      <w:r w:rsidR="00240878">
        <w:rPr>
          <w:lang w:val="en-US"/>
        </w:rPr>
        <w:t xml:space="preserve">we </w:t>
      </w:r>
      <w:r>
        <w:rPr>
          <w:lang w:val="en-US"/>
        </w:rPr>
        <w:t xml:space="preserve">therefore recommend primarily using the GPT-4 model for </w:t>
      </w:r>
      <w:r w:rsidR="00240878">
        <w:rPr>
          <w:lang w:val="en-US"/>
        </w:rPr>
        <w:t xml:space="preserve">TAB </w:t>
      </w:r>
      <w:r>
        <w:rPr>
          <w:lang w:val="en-US"/>
        </w:rPr>
        <w:t xml:space="preserve">screening. Moreover, we found that GPT API models </w:t>
      </w:r>
      <w:r>
        <w:rPr>
          <w:i/>
          <w:lang w:val="en-US"/>
        </w:rPr>
        <w:t>can</w:t>
      </w:r>
      <w:r>
        <w:rPr>
          <w:lang w:val="en-US"/>
        </w:rPr>
        <w:t xml:space="preserve"> yield specificity </w:t>
      </w:r>
      <w:r w:rsidR="00EC6E04">
        <w:rPr>
          <w:lang w:val="en-US"/>
        </w:rPr>
        <w:t xml:space="preserve">values </w:t>
      </w:r>
      <w:r>
        <w:rPr>
          <w:lang w:val="en-US"/>
        </w:rPr>
        <w:t xml:space="preserve">that are on par with humans, but in some applications appear to be slightly over-inclusive (i.e., they yield lower specificity </w:t>
      </w:r>
      <w:r w:rsidR="00EC6E04">
        <w:rPr>
          <w:lang w:val="en-US"/>
        </w:rPr>
        <w:t xml:space="preserve">values </w:t>
      </w:r>
      <w:r>
        <w:rPr>
          <w:lang w:val="en-US"/>
        </w:rPr>
        <w:t xml:space="preserve">than typical human screeners). We do, however, not consider this a </w:t>
      </w:r>
      <w:r w:rsidR="00133D30">
        <w:rPr>
          <w:lang w:val="en-US"/>
        </w:rPr>
        <w:t xml:space="preserve">problem </w:t>
      </w:r>
      <w:r>
        <w:rPr>
          <w:lang w:val="en-US"/>
        </w:rPr>
        <w:t xml:space="preserve">as long as the models obtain high recall </w:t>
      </w:r>
      <w:r w:rsidR="00EC6E04">
        <w:rPr>
          <w:lang w:val="en-US"/>
        </w:rPr>
        <w:t xml:space="preserve">values </w:t>
      </w:r>
      <w:r>
        <w:rPr>
          <w:lang w:val="en-US"/>
        </w:rPr>
        <w:t xml:space="preserve">since low specificity </w:t>
      </w:r>
      <w:r w:rsidR="00EC6E04">
        <w:rPr>
          <w:lang w:val="en-US"/>
        </w:rPr>
        <w:t xml:space="preserve">values </w:t>
      </w:r>
      <w:r>
        <w:rPr>
          <w:lang w:val="en-US"/>
        </w:rPr>
        <w:t xml:space="preserve">do not </w:t>
      </w:r>
      <w:r w:rsidR="00240878">
        <w:rPr>
          <w:lang w:val="en-US"/>
        </w:rPr>
        <w:t>induce a bias</w:t>
      </w:r>
      <w:r>
        <w:rPr>
          <w:lang w:val="en-US"/>
        </w:rPr>
        <w:t xml:space="preserve">—they </w:t>
      </w:r>
      <w:r w:rsidR="00240878">
        <w:rPr>
          <w:lang w:val="en-US"/>
        </w:rPr>
        <w:t>just</w:t>
      </w:r>
      <w:r>
        <w:rPr>
          <w:lang w:val="en-US"/>
        </w:rPr>
        <w:t xml:space="preserve"> force human reviewers to double-check a higher number of records. </w:t>
      </w:r>
    </w:p>
    <w:p w14:paraId="7271457B" w14:textId="531798CE" w:rsidR="009F36A5" w:rsidRDefault="009F36A5" w:rsidP="009F36A5">
      <w:pPr>
        <w:spacing w:after="0" w:line="360" w:lineRule="auto"/>
        <w:ind w:firstLine="1304"/>
        <w:jc w:val="both"/>
        <w:rPr>
          <w:lang w:val="en-US"/>
        </w:rPr>
      </w:pPr>
      <w:r>
        <w:rPr>
          <w:lang w:val="en-US"/>
        </w:rPr>
        <w:t xml:space="preserve">Our results contrast previous research in which GPT API models were found to perform well in terms of specificity but less well in terms of recall </w:t>
      </w:r>
      <w:r>
        <w:fldChar w:fldCharType="begin" w:fldLock="1"/>
      </w:r>
      <w:r w:rsidR="002C6EAF">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study","type":"article-journal","volume":"26"},"uris":["http://www.mendeley.com/documents/?uuid=8ab05d3a-d95f-45bc-b354-65f95582acdb"]},{"id":"ITEM-2","itemData":{"DOI":"10.1136/bmjebm-2023-112678","abstract":"After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Medicine","id":"ITEM-2","issue":"1","issued":{"date-parts":[["2024","2","1"]]},"page":"69 LP - 70","title":"Enhancing title and abstract screening for systematic reviews with GPT-3.5 turbo","type":"article-journal","volume":"29"},"uris":["http://www.mendeley.com/documents/?uuid=a31f9351-9d92-4666-bab5-524fda6d8107"]}],"mendeley":{"formattedCitation":"(Gargari et al., 2024; Guo et al., 2024)","plainTextFormattedCitation":"(Gargari et al., 2024; Guo et al., 2024)","previouslyFormattedCitation":"(Gargari et al., 2024; Guo et al., 2024)"},"properties":{"noteIndex":0},"schema":"https://github.com/citation-style-language/schema/raw/master/csl-citation.json"}</w:instrText>
      </w:r>
      <w:r>
        <w:fldChar w:fldCharType="separate"/>
      </w:r>
      <w:r>
        <w:rPr>
          <w:noProof/>
          <w:lang w:val="en-US"/>
        </w:rPr>
        <w:t>(Gargari et al., 2024; Guo et al., 2024)</w:t>
      </w:r>
      <w:r>
        <w:fldChar w:fldCharType="end"/>
      </w:r>
      <w:r>
        <w:rPr>
          <w:lang w:val="en-US"/>
        </w:rPr>
        <w:t xml:space="preserve">. While it would be premature—based on our data—to make hard conclusions about the reasons for the higher performance (in terms of recall) in our classifier experiments, some differences are worth noting in terms of the workflow used by us compared to prior evaluations. First, as noted earlier, contrary to prior evaluations of GPT API models for TAB screening, we relied on function calling </w:t>
      </w:r>
      <w:r>
        <w:lastRenderedPageBreak/>
        <w:fldChar w:fldCharType="begin" w:fldLock="1"/>
      </w:r>
      <w:r>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fldChar w:fldCharType="separate"/>
      </w:r>
      <w:r>
        <w:rPr>
          <w:noProof/>
          <w:lang w:val="en-US"/>
        </w:rPr>
        <w:t>(OpenAI, 2024)</w:t>
      </w:r>
      <w:r>
        <w:fldChar w:fldCharType="end"/>
      </w:r>
      <w:r>
        <w:rPr>
          <w:lang w:val="en-US"/>
        </w:rPr>
        <w:t xml:space="preserve">, </w:t>
      </w:r>
      <w:r w:rsidR="003C4231">
        <w:rPr>
          <w:lang w:val="en-US"/>
        </w:rPr>
        <w:t xml:space="preserve">aiming at </w:t>
      </w:r>
      <w:r>
        <w:rPr>
          <w:lang w:val="en-US"/>
        </w:rPr>
        <w:t>improving the models’ response consistency. Second, we instructed the models to account for uncertainties when TAB screenings were based on limited information. Third, in Experiment 3 (our most complex case), instead of adding all inclusion/exclusion criteria to the same prompt, we introduced and used multi-prompt screening, using one concise prompt per inclusion/exclusion criteria in the review.</w:t>
      </w:r>
    </w:p>
    <w:p w14:paraId="21282595" w14:textId="6DEEF31B" w:rsidR="00EE3362" w:rsidRDefault="00EE3362" w:rsidP="009F36A5">
      <w:pPr>
        <w:spacing w:after="0" w:line="360" w:lineRule="auto"/>
        <w:ind w:firstLine="1304"/>
        <w:jc w:val="both"/>
        <w:rPr>
          <w:lang w:val="en-US"/>
        </w:rPr>
      </w:pPr>
      <w:r>
        <w:rPr>
          <w:lang w:val="en-US"/>
        </w:rPr>
        <w:t xml:space="preserve">Based on our findings, we believe TAB screening with GPT API models can </w:t>
      </w:r>
      <w:r w:rsidR="009F36A5">
        <w:rPr>
          <w:rStyle w:val="translation"/>
          <w:lang w:val="en-US"/>
        </w:rPr>
        <w:t>change</w:t>
      </w:r>
      <w:r>
        <w:rPr>
          <w:rStyle w:val="translation"/>
          <w:lang w:val="en-US"/>
        </w:rPr>
        <w:t xml:space="preserve"> the way duplicate title and abstract screening is conducted in high-quality systematic reviews since these</w:t>
      </w:r>
      <w:r w:rsidR="00133D30">
        <w:rPr>
          <w:rStyle w:val="translation"/>
          <w:lang w:val="en-US"/>
        </w:rPr>
        <w:t xml:space="preserve"> models</w:t>
      </w:r>
      <w:r>
        <w:rPr>
          <w:rStyle w:val="translation"/>
          <w:lang w:val="en-US"/>
        </w:rPr>
        <w:t xml:space="preserve"> </w:t>
      </w:r>
      <w:r w:rsidR="00240878">
        <w:rPr>
          <w:rStyle w:val="translation"/>
          <w:lang w:val="en-US"/>
        </w:rPr>
        <w:t>show</w:t>
      </w:r>
      <w:r>
        <w:rPr>
          <w:rStyle w:val="translation"/>
          <w:lang w:val="en-US"/>
        </w:rPr>
        <w:t xml:space="preserve"> </w:t>
      </w:r>
      <w:r w:rsidR="00133D30">
        <w:rPr>
          <w:rStyle w:val="translation"/>
          <w:lang w:val="en-US"/>
        </w:rPr>
        <w:t xml:space="preserve">an </w:t>
      </w:r>
      <w:r>
        <w:rPr>
          <w:rStyle w:val="translation"/>
          <w:lang w:val="en-US"/>
        </w:rPr>
        <w:t>ability to work at</w:t>
      </w:r>
      <w:r w:rsidR="00E26D8A">
        <w:rPr>
          <w:rStyle w:val="translation"/>
          <w:lang w:val="en-US"/>
        </w:rPr>
        <w:t xml:space="preserve"> </w:t>
      </w:r>
      <w:r w:rsidR="00133D30">
        <w:rPr>
          <w:rStyle w:val="translation"/>
          <w:lang w:val="en-US"/>
        </w:rPr>
        <w:t>high</w:t>
      </w:r>
      <w:r>
        <w:rPr>
          <w:rStyle w:val="translation"/>
          <w:lang w:val="en-US"/>
        </w:rPr>
        <w:t xml:space="preserve"> levels of automation </w:t>
      </w:r>
      <w:r>
        <w:fldChar w:fldCharType="begin" w:fldLock="1"/>
      </w:r>
      <w:r w:rsidR="002C6EAF">
        <w:rPr>
          <w:rStyle w:val="translation"/>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technologies?","type":"article-journal","volume":"8"},"prefix":"c.f.","uris":["http://www.mendeley.com/documents/?uuid=8f61ba94-f472-4915-a2bb-0f188703ac32"]}],"mendeley":{"formattedCitation":"(c.f. O’Connor et al., 2019)","plainTextFormattedCitation":"(c.f. O’Connor et al., 2019)","previouslyFormattedCitation":"(c.f. O’Connor et al., 2019)"},"properties":{"noteIndex":0},"schema":"https://github.com/citation-style-language/schema/raw/master/csl-citation.json"}</w:instrText>
      </w:r>
      <w:r>
        <w:fldChar w:fldCharType="separate"/>
      </w:r>
      <w:r>
        <w:rPr>
          <w:rStyle w:val="translation"/>
          <w:noProof/>
          <w:lang w:val="en-US"/>
        </w:rPr>
        <w:t>(c.f. O’Connor et al., 2019)</w:t>
      </w:r>
      <w:r>
        <w:fldChar w:fldCharType="end"/>
      </w:r>
      <w:r w:rsidR="00E26D8A">
        <w:rPr>
          <w:rStyle w:val="translation"/>
          <w:lang w:val="en-US"/>
        </w:rPr>
        <w:t xml:space="preserve">, </w:t>
      </w:r>
      <w:r w:rsidR="00133D30">
        <w:rPr>
          <w:rStyle w:val="translation"/>
          <w:lang w:val="en-US"/>
        </w:rPr>
        <w:t>making it possible to replace</w:t>
      </w:r>
      <w:r>
        <w:rPr>
          <w:rStyle w:val="translation"/>
          <w:lang w:val="en-US"/>
        </w:rPr>
        <w:t xml:space="preserve"> human </w:t>
      </w:r>
      <w:r>
        <w:rPr>
          <w:rStyle w:val="translation"/>
          <w:i/>
          <w:lang w:val="en-US"/>
        </w:rPr>
        <w:t>second</w:t>
      </w:r>
      <w:r>
        <w:rPr>
          <w:rStyle w:val="translation"/>
          <w:lang w:val="en-US"/>
        </w:rPr>
        <w:t xml:space="preserve"> screener</w:t>
      </w:r>
      <w:r w:rsidR="00133D30">
        <w:rPr>
          <w:rStyle w:val="translation"/>
          <w:lang w:val="en-US"/>
        </w:rPr>
        <w:t>s</w:t>
      </w:r>
      <w:r>
        <w:rPr>
          <w:rStyle w:val="translation"/>
          <w:lang w:val="en-US"/>
        </w:rPr>
        <w:t xml:space="preserve">. However, this necessitates </w:t>
      </w:r>
      <w:r w:rsidR="00E26D8A">
        <w:rPr>
          <w:rStyle w:val="translation"/>
          <w:lang w:val="en-US"/>
        </w:rPr>
        <w:t>a</w:t>
      </w:r>
      <w:r>
        <w:rPr>
          <w:rStyle w:val="translation"/>
          <w:lang w:val="en-US"/>
        </w:rPr>
        <w:t xml:space="preserve"> standardize screening approach to make it scalable and acceptable in high-quality reviews. Therefore, </w:t>
      </w:r>
      <w:r>
        <w:rPr>
          <w:lang w:val="en-US"/>
        </w:rPr>
        <w:t>we also developed a reproducible workflow and tentative guidelines for when such screenings can</w:t>
      </w:r>
      <w:r w:rsidR="003F32AA">
        <w:rPr>
          <w:lang w:val="en-US"/>
        </w:rPr>
        <w:t xml:space="preserve"> and cannot</w:t>
      </w:r>
      <w:r>
        <w:rPr>
          <w:lang w:val="en-US"/>
        </w:rPr>
        <w:t xml:space="preserve"> be accepted in high-quality reviews. </w:t>
      </w:r>
      <w:r w:rsidR="009F36A5">
        <w:rPr>
          <w:lang w:val="en-US"/>
        </w:rPr>
        <w:t>To increase the user-friendliness of our suggested approach</w:t>
      </w:r>
      <w:r>
        <w:rPr>
          <w:lang w:val="en-US"/>
        </w:rPr>
        <w:t>, we developed the AIscreenR R package</w:t>
      </w:r>
      <w:r w:rsidR="003110A9">
        <w:rPr>
          <w:lang w:val="en-US"/>
        </w:rPr>
        <w:t xml:space="preserve"> </w:t>
      </w:r>
      <w:r w:rsidR="003110A9" w:rsidRPr="003110A9">
        <w:rPr>
          <w:lang w:val="en-US"/>
        </w:rPr>
        <w:fldChar w:fldCharType="begin" w:fldLock="1"/>
      </w:r>
      <w:r w:rsidR="002C6EAF">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3110A9" w:rsidRPr="003110A9">
        <w:rPr>
          <w:lang w:val="en-US"/>
        </w:rPr>
        <w:fldChar w:fldCharType="separate"/>
      </w:r>
      <w:r w:rsidR="003110A9" w:rsidRPr="003110A9">
        <w:rPr>
          <w:noProof/>
          <w:lang w:val="en-US"/>
        </w:rPr>
        <w:t>(Vembye, 2024)</w:t>
      </w:r>
      <w:r w:rsidR="003110A9" w:rsidRPr="003110A9">
        <w:rPr>
          <w:lang w:val="en-US"/>
        </w:rPr>
        <w:fldChar w:fldCharType="end"/>
      </w:r>
      <w:r>
        <w:rPr>
          <w:lang w:val="en-US"/>
        </w:rPr>
        <w:t xml:space="preserve">.  </w:t>
      </w:r>
    </w:p>
    <w:p w14:paraId="1DF8B7F6" w14:textId="798E8452" w:rsidR="003C4231" w:rsidRDefault="003C4231" w:rsidP="003C4231">
      <w:pPr>
        <w:spacing w:after="0" w:line="360" w:lineRule="auto"/>
        <w:ind w:firstLine="1304"/>
        <w:jc w:val="both"/>
        <w:rPr>
          <w:lang w:val="en-US"/>
        </w:rPr>
      </w:pPr>
      <w:r>
        <w:rPr>
          <w:rStyle w:val="translation"/>
          <w:lang w:val="en-US"/>
        </w:rPr>
        <w:t>With this paper, we have strived to make a foundation on which evidence organizations (such as Cochrane and Campbell Collaboration) and review journals can accept and assess the use of TAB screening with GPT API models. According to the Campbell Collaboration, the acceptance of using automation tools in their reviews</w:t>
      </w:r>
      <w:r>
        <w:rPr>
          <w:lang w:val="en-US"/>
        </w:rPr>
        <w:t xml:space="preserve"> “</w:t>
      </w:r>
      <w:r>
        <w:rPr>
          <w:i/>
          <w:lang w:val="en-US"/>
        </w:rPr>
        <w:t>requires (a) functioning tech (b) proof that it is functioning appropriately (c) the tech embodied in usable products (d) agreed guidelines for appropriate use (e) training (f) ongoing support.</w:t>
      </w:r>
      <w:r>
        <w:rPr>
          <w:lang w:val="en-US"/>
        </w:rPr>
        <w:t xml:space="preserve">” </w:t>
      </w:r>
      <w:r>
        <w:fldChar w:fldCharType="begin" w:fldLock="1"/>
      </w:r>
      <w:r>
        <w:rPr>
          <w:lang w:val="en-US"/>
        </w:rPr>
        <w:instrText>ADDIN CSL_CITATION {"citationItems":[{"id":"ITEM-1","itemData":{"URL":"https://www.campbellcollaboration.org/news-and-events/news/stepping-up-evidence-synthesis.html","author":[{"dropping-particle":"","family":"Campbell Collaboration","given":"","non-dropping-particle":"","parse-names":false,"suffix":""}],"id":"ITEM-1","issued":{"date-parts":[["2023"]]},"title":"Stepping up evidence synthesis: faster, cheaper and more useful","type":"webpage"},"uris":["http://www.mendeley.com/documents/?uuid=9fb87fd9-1587-4311-8ec0-c66db912bc44"]}],"mendeley":{"formattedCitation":"(Campbell Collaboration, 2023)","plainTextFormattedCitation":"(Campbell Collaboration, 2023)","previouslyFormattedCitation":"(Campbell Collaboration, 2023)"},"properties":{"noteIndex":0},"schema":"https://github.com/citation-style-language/schema/raw/master/csl-citation.json"}</w:instrText>
      </w:r>
      <w:r>
        <w:fldChar w:fldCharType="separate"/>
      </w:r>
      <w:r>
        <w:rPr>
          <w:noProof/>
          <w:lang w:val="en-US"/>
        </w:rPr>
        <w:t>(Campbell Collaboration, 2023)</w:t>
      </w:r>
      <w:r>
        <w:fldChar w:fldCharType="end"/>
      </w:r>
      <w:r>
        <w:rPr>
          <w:lang w:val="en-US"/>
        </w:rPr>
        <w:t>. These requirements have played a key part in this paper, and we have used them as the main pillars to build the suggested screening framework.</w:t>
      </w:r>
      <w:r>
        <w:rPr>
          <w:rStyle w:val="FootnoteReference"/>
          <w:lang w:val="en-US"/>
        </w:rPr>
        <w:footnoteReference w:id="14"/>
      </w:r>
      <w:r>
        <w:rPr>
          <w:lang w:val="en-US"/>
        </w:rPr>
        <w:t xml:space="preserve"> </w:t>
      </w:r>
    </w:p>
    <w:p w14:paraId="1C3688DE" w14:textId="47EBD3EF" w:rsidR="00EE3362" w:rsidRDefault="00EE3362" w:rsidP="00EE3362">
      <w:pPr>
        <w:spacing w:after="0" w:line="360" w:lineRule="auto"/>
        <w:ind w:firstLine="1304"/>
        <w:jc w:val="both"/>
        <w:rPr>
          <w:lang w:val="en-US"/>
        </w:rPr>
      </w:pPr>
      <w:r>
        <w:rPr>
          <w:lang w:val="en-US"/>
        </w:rPr>
        <w:t xml:space="preserve">Although this study </w:t>
      </w:r>
      <w:r w:rsidR="00DA4A8B">
        <w:rPr>
          <w:lang w:val="en-US"/>
        </w:rPr>
        <w:t>is not without</w:t>
      </w:r>
      <w:r>
        <w:rPr>
          <w:lang w:val="en-US"/>
        </w:rPr>
        <w:t xml:space="preserve"> limitations</w:t>
      </w:r>
      <w:r w:rsidR="009057BD">
        <w:rPr>
          <w:lang w:val="en-US"/>
        </w:rPr>
        <w:t xml:space="preserve"> (c.f. Section 6)</w:t>
      </w:r>
      <w:r>
        <w:rPr>
          <w:lang w:val="en-US"/>
        </w:rPr>
        <w:t>, we believe that the implications of this work are rather extensive beyond what we have presented</w:t>
      </w:r>
      <w:r w:rsidR="00583C66">
        <w:rPr>
          <w:lang w:val="en-US"/>
        </w:rPr>
        <w:t xml:space="preserve"> and possibly can imagine</w:t>
      </w:r>
      <w:r>
        <w:rPr>
          <w:lang w:val="en-US"/>
        </w:rPr>
        <w:t xml:space="preserve">. First, using well-functioning automated tools renders the possibility for reviewers not to make unnecessary restrictions on their search string to steer the number of study records, which, in turn, increases the likelihood of finding all or close to all relevant studies for the review in the given databases. Moreover, it makes it possible to screen literature for extreme-sized reviews </w:t>
      </w:r>
      <w:r>
        <w:fldChar w:fldCharType="begin" w:fldLock="1"/>
      </w:r>
      <w:r w:rsidR="002C6EAF">
        <w:rPr>
          <w:lang w:val="en-US"/>
        </w:rPr>
        <w:instrText>ADDIN CSL_CITATION {"citationItems":[{"id":"ITEM-1","itemData":{"DOI":"10.1002/jrsm.1093","ISSN":"1759-2879","abstract":"In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uris":["http://www.mendeley.com/documents/?uuid=b459f469-dbac-4b2a-af7a-6a2cd76d8efc"]},{"id":"ITEM-2","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Reviews","id":"ITEM-2","issued":{"date-parts":[["2016"]]},"page":"1-13","publisher":"Springer","title":"Use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2014, 2016)","plainTextFormattedCitation":"(Shemilt et al., 2014, 2016)","previouslyFormattedCitation":"(Shemilt et al., 2014, 2016)"},"properties":{"noteIndex":0},"schema":"https://github.com/citation-style-language/schema/raw/master/csl-citation.json"}</w:instrText>
      </w:r>
      <w:r>
        <w:fldChar w:fldCharType="separate"/>
      </w:r>
      <w:r>
        <w:rPr>
          <w:noProof/>
          <w:lang w:val="en-US"/>
        </w:rPr>
        <w:t>(Shemilt et al., 2014, 2016)</w:t>
      </w:r>
      <w:r>
        <w:fldChar w:fldCharType="end"/>
      </w:r>
      <w:r>
        <w:rPr>
          <w:lang w:val="en-US"/>
        </w:rPr>
        <w:t xml:space="preserve"> that would otherwise have been considered </w:t>
      </w:r>
      <w:r>
        <w:rPr>
          <w:rStyle w:val="translation"/>
          <w:lang w:val="en-US"/>
        </w:rPr>
        <w:t>unmanageable</w:t>
      </w:r>
      <w:r w:rsidR="00583C66">
        <w:rPr>
          <w:rStyle w:val="translation"/>
          <w:lang w:val="en-US"/>
        </w:rPr>
        <w:t xml:space="preserve"> and/or </w:t>
      </w:r>
      <w:r w:rsidR="00583C66" w:rsidRPr="009F36A5">
        <w:rPr>
          <w:rStyle w:val="translation"/>
          <w:lang w:val="en-US"/>
        </w:rPr>
        <w:t>unremunerative</w:t>
      </w:r>
      <w:r>
        <w:rPr>
          <w:rStyle w:val="translation"/>
          <w:lang w:val="en-US"/>
        </w:rPr>
        <w:t xml:space="preserve"> </w:t>
      </w:r>
      <w:r w:rsidR="00583C66">
        <w:rPr>
          <w:rStyle w:val="translation"/>
          <w:lang w:val="en-US"/>
        </w:rPr>
        <w:t>for</w:t>
      </w:r>
      <w:r>
        <w:rPr>
          <w:rStyle w:val="translation"/>
          <w:lang w:val="en-US"/>
        </w:rPr>
        <w:t xml:space="preserve"> humans. </w:t>
      </w:r>
      <w:r>
        <w:rPr>
          <w:lang w:val="en-US"/>
        </w:rPr>
        <w:t xml:space="preserve">Second, this approach can </w:t>
      </w:r>
      <w:r w:rsidR="003C4231">
        <w:rPr>
          <w:lang w:val="en-US"/>
        </w:rPr>
        <w:t>potentially elevate</w:t>
      </w:r>
      <w:r>
        <w:rPr>
          <w:lang w:val="en-US"/>
        </w:rPr>
        <w:t xml:space="preserve"> the quality of reviews conducted by single researchers </w:t>
      </w:r>
      <w:r>
        <w:rPr>
          <w:lang w:val="en-US"/>
        </w:rPr>
        <w:lastRenderedPageBreak/>
        <w:t xml:space="preserve">restricted by resources such as </w:t>
      </w:r>
      <w:r w:rsidR="00DA4A8B">
        <w:rPr>
          <w:lang w:val="en-US"/>
        </w:rPr>
        <w:t xml:space="preserve">limited </w:t>
      </w:r>
      <w:r>
        <w:rPr>
          <w:lang w:val="en-US"/>
        </w:rPr>
        <w:t xml:space="preserve">budgets and/or time. Third, we believe that a huge potential exists in combining traditional automated tools and GPT modeling. For example, GPT API models could play a key </w:t>
      </w:r>
      <w:r w:rsidR="00DA4A8B">
        <w:rPr>
          <w:lang w:val="en-US"/>
        </w:rPr>
        <w:t xml:space="preserve">role </w:t>
      </w:r>
      <w:r>
        <w:rPr>
          <w:lang w:val="en-US"/>
        </w:rPr>
        <w:t xml:space="preserve">in validating a decided stopping rule </w:t>
      </w:r>
      <w:r>
        <w:fldChar w:fldCharType="begin" w:fldLock="1"/>
      </w:r>
      <w:r w:rsidR="002C6EAF">
        <w:rPr>
          <w:lang w:val="en-US"/>
        </w:rPr>
        <w:instrText>ADDIN CSL_CITATION {"citationItems":[{"id":"ITEM-1","itemData":{"DOI":"10.1007/s10648-024-09862-5","author":[{"dropping-particle":"","family":"Campos","given":"Diego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Review","id":"ITEM-1","issue":"19","issued":{"date-parts":[["2024"]]},"publisher":"PsyArXiv","title":"Screening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id":"ITEM-2","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Framework","id":"ITEM-2","issued":{"date-parts":[["2023"]]},"publisher":"OSF","title":"When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research","type":"article-journal"},"uris":["http://www.mendeley.com/documents/?uuid=cdf32fbe-e1d0-415f-9c0d-1713235b5415"]}],"mendeley":{"formattedCitation":"(Campos et al., 2024; König et al., 2023)","plainTextFormattedCitation":"(Campos et al., 2024; König et al., 2023)","previouslyFormattedCitation":"(Campos et al., 2024; König et al., 2023)"},"properties":{"noteIndex":0},"schema":"https://github.com/citation-style-language/schema/raw/master/csl-citation.json"}</w:instrText>
      </w:r>
      <w:r>
        <w:fldChar w:fldCharType="separate"/>
      </w:r>
      <w:r w:rsidR="002C6EAF" w:rsidRPr="002C6EAF">
        <w:rPr>
          <w:noProof/>
          <w:lang w:val="en-US"/>
        </w:rPr>
        <w:t>(Campos et al., 2024; König et al., 2023)</w:t>
      </w:r>
      <w:r>
        <w:fldChar w:fldCharType="end"/>
      </w:r>
      <w:r>
        <w:rPr>
          <w:lang w:val="en-US"/>
        </w:rPr>
        <w:t xml:space="preserve"> whereto it could be used to screen records close to the stopping rule on the wrong side, reducing the risk of relevant studies being overlooked. Combining traditional tools and GPT screening could furthermore reduce the cost of using GPT API models since it reduces the number of titles and abstracts needed to</w:t>
      </w:r>
      <w:r w:rsidR="00AF094A">
        <w:rPr>
          <w:lang w:val="en-US"/>
        </w:rPr>
        <w:t xml:space="preserve"> be</w:t>
      </w:r>
      <w:r>
        <w:rPr>
          <w:lang w:val="en-US"/>
        </w:rPr>
        <w:t xml:space="preserve"> screen</w:t>
      </w:r>
      <w:r w:rsidR="00AF094A">
        <w:rPr>
          <w:lang w:val="en-US"/>
        </w:rPr>
        <w:t xml:space="preserve">ed </w:t>
      </w:r>
      <w:r>
        <w:rPr>
          <w:lang w:val="en-US"/>
        </w:rPr>
        <w:t xml:space="preserve">by </w:t>
      </w:r>
      <w:r w:rsidR="00AF094A">
        <w:rPr>
          <w:lang w:val="en-US"/>
        </w:rPr>
        <w:t xml:space="preserve">the </w:t>
      </w:r>
      <w:r>
        <w:rPr>
          <w:lang w:val="en-US"/>
        </w:rPr>
        <w:t>GPT</w:t>
      </w:r>
      <w:r w:rsidR="00AF094A">
        <w:rPr>
          <w:lang w:val="en-US"/>
        </w:rPr>
        <w:t xml:space="preserve"> API models</w:t>
      </w:r>
      <w:r>
        <w:rPr>
          <w:lang w:val="en-US"/>
        </w:rPr>
        <w:t xml:space="preserve">. Fourth, even if reviewers prefer to use duplicate human screening, we think that using a GPT API model as a third screener would be valuable since it can guard against missing relevant studies due to human screener drifting. </w:t>
      </w:r>
    </w:p>
    <w:p w14:paraId="000E7F63" w14:textId="46CA5713" w:rsidR="00EC3DD2" w:rsidRPr="009F36A5" w:rsidRDefault="00EE3362" w:rsidP="009F36A5">
      <w:pPr>
        <w:spacing w:after="0" w:line="360" w:lineRule="auto"/>
        <w:ind w:firstLine="1304"/>
        <w:jc w:val="both"/>
        <w:rPr>
          <w:lang w:val="en-US"/>
        </w:rPr>
      </w:pPr>
      <w:r>
        <w:rPr>
          <w:lang w:val="en-US"/>
        </w:rPr>
        <w:t xml:space="preserve">To recapitulate, we believe that using GPT API models can change duplicate TAB screening in high-quality reviews across all kinds of scientific disciplines. </w:t>
      </w:r>
      <w:r w:rsidR="003C4231">
        <w:rPr>
          <w:lang w:val="en-US"/>
        </w:rPr>
        <w:t>In fact, w</w:t>
      </w:r>
      <w:r>
        <w:rPr>
          <w:lang w:val="en-US"/>
        </w:rPr>
        <w:t>e envision that the GPT-4 model</w:t>
      </w:r>
      <w:r w:rsidR="003C4231">
        <w:rPr>
          <w:lang w:val="en-US"/>
        </w:rPr>
        <w:t xml:space="preserve"> can</w:t>
      </w:r>
      <w:r>
        <w:rPr>
          <w:lang w:val="en-US"/>
        </w:rPr>
        <w:t xml:space="preserve"> perform even more adequately when used on more structured abstracts as typically found in medicine. </w:t>
      </w:r>
      <w:r w:rsidR="00FA26A7">
        <w:rPr>
          <w:lang w:val="en-US"/>
        </w:rPr>
        <w:t>W</w:t>
      </w:r>
      <w:r>
        <w:rPr>
          <w:lang w:val="en-US"/>
        </w:rPr>
        <w:t xml:space="preserve">e think </w:t>
      </w:r>
      <w:r w:rsidR="00FA26A7">
        <w:rPr>
          <w:lang w:val="en-US"/>
        </w:rPr>
        <w:t xml:space="preserve">TAB screening </w:t>
      </w:r>
      <w:r>
        <w:rPr>
          <w:lang w:val="en-US"/>
        </w:rPr>
        <w:t xml:space="preserve">is an ideal use case where artificial intelligence (AI) can meaningfully take on rigid human labor, and where no legal issues arise. Even more </w:t>
      </w:r>
      <w:r>
        <w:rPr>
          <w:rStyle w:val="translation"/>
          <w:lang w:val="en-US"/>
        </w:rPr>
        <w:t>edifying</w:t>
      </w:r>
      <w:r>
        <w:rPr>
          <w:lang w:val="en-US"/>
        </w:rPr>
        <w:t>, GPT API model screening can ensure a more rapid transfer of usable knowledge to research, practice, and policy, which ultimately underpins the core rationale</w:t>
      </w:r>
      <w:r>
        <w:rPr>
          <w:i/>
          <w:lang w:val="en-US"/>
        </w:rPr>
        <w:t xml:space="preserve"> </w:t>
      </w:r>
      <w:r>
        <w:rPr>
          <w:lang w:val="en-US"/>
        </w:rPr>
        <w:t xml:space="preserve">for doing systematic reviews. </w:t>
      </w:r>
      <w:bookmarkEnd w:id="7"/>
    </w:p>
    <w:p w14:paraId="5A93DF28" w14:textId="77777777" w:rsidR="00ED0816" w:rsidRDefault="00ED0816" w:rsidP="006F63D8">
      <w:pPr>
        <w:spacing w:after="0" w:line="360" w:lineRule="auto"/>
        <w:rPr>
          <w:b/>
          <w:lang w:val="en-US"/>
        </w:rPr>
      </w:pPr>
    </w:p>
    <w:p w14:paraId="42E25347" w14:textId="69757845" w:rsidR="00521E21" w:rsidRPr="0011702D" w:rsidRDefault="00521E21" w:rsidP="006F63D8">
      <w:pPr>
        <w:spacing w:after="0" w:line="360" w:lineRule="auto"/>
        <w:rPr>
          <w:b/>
          <w:lang w:val="en-US"/>
        </w:rPr>
      </w:pPr>
      <w:r w:rsidRPr="0011702D">
        <w:rPr>
          <w:b/>
          <w:lang w:val="en-US"/>
        </w:rPr>
        <w:t>ACKNOWLEDGEMENT</w:t>
      </w:r>
    </w:p>
    <w:p w14:paraId="7FA196FE" w14:textId="74B74AA2" w:rsidR="00A23F06" w:rsidRDefault="007948B5" w:rsidP="00E56E60">
      <w:pPr>
        <w:spacing w:after="0" w:line="360" w:lineRule="auto"/>
        <w:jc w:val="both"/>
        <w:rPr>
          <w:lang w:val="en-US"/>
        </w:rPr>
      </w:pPr>
      <w:r w:rsidRPr="0011702D">
        <w:rPr>
          <w:lang w:val="en-US"/>
        </w:rPr>
        <w:t>T</w:t>
      </w:r>
      <w:r w:rsidR="001608CA" w:rsidRPr="0011702D">
        <w:rPr>
          <w:lang w:val="en-US"/>
        </w:rPr>
        <w:t xml:space="preserve">hanks to </w:t>
      </w:r>
      <w:r w:rsidR="00310E18" w:rsidRPr="0011702D">
        <w:rPr>
          <w:lang w:val="en-US"/>
        </w:rPr>
        <w:t>Jen</w:t>
      </w:r>
      <w:r w:rsidR="001608CA" w:rsidRPr="0011702D">
        <w:rPr>
          <w:lang w:val="en-US"/>
        </w:rPr>
        <w:t>s Dietrichson,</w:t>
      </w:r>
      <w:r w:rsidR="00DB1D88">
        <w:rPr>
          <w:lang w:val="en-US"/>
        </w:rPr>
        <w:t xml:space="preserve"> </w:t>
      </w:r>
      <w:r w:rsidR="00DB1D88" w:rsidRPr="0011702D">
        <w:rPr>
          <w:lang w:val="en-US"/>
        </w:rPr>
        <w:t>Trine Filges,</w:t>
      </w:r>
      <w:r w:rsidR="00C429B8">
        <w:rPr>
          <w:lang w:val="en-US"/>
        </w:rPr>
        <w:t xml:space="preserve"> Terri Pigott,</w:t>
      </w:r>
      <w:r w:rsidR="001608CA" w:rsidRPr="0011702D">
        <w:rPr>
          <w:lang w:val="en-US"/>
        </w:rPr>
        <w:t xml:space="preserve"> Tiril Borge, Heather Melanie R. Ames, and Christopher James Rose </w:t>
      </w:r>
      <w:r w:rsidR="00310E18" w:rsidRPr="0011702D">
        <w:rPr>
          <w:lang w:val="en-US"/>
        </w:rPr>
        <w:t>for</w:t>
      </w:r>
      <w:r w:rsidR="00521E21" w:rsidRPr="0011702D">
        <w:rPr>
          <w:lang w:val="en-US"/>
        </w:rPr>
        <w:t xml:space="preserve"> valuable comments and sharing of screen</w:t>
      </w:r>
      <w:r w:rsidR="006E76C1" w:rsidRPr="0011702D">
        <w:rPr>
          <w:lang w:val="en-US"/>
        </w:rPr>
        <w:t>ing</w:t>
      </w:r>
      <w:r w:rsidR="00521E21" w:rsidRPr="0011702D">
        <w:rPr>
          <w:lang w:val="en-US"/>
        </w:rPr>
        <w:t xml:space="preserve"> data</w:t>
      </w:r>
      <w:r w:rsidR="00310E18" w:rsidRPr="0011702D">
        <w:rPr>
          <w:lang w:val="en-US"/>
        </w:rPr>
        <w:t xml:space="preserve">. </w:t>
      </w:r>
      <w:r w:rsidR="00E82BE5" w:rsidRPr="0011702D">
        <w:rPr>
          <w:lang w:val="en-US"/>
        </w:rPr>
        <w:t xml:space="preserve">Also thanks to Sofie Elgaard Lisager Jensen </w:t>
      </w:r>
      <w:r w:rsidR="00E56E60">
        <w:rPr>
          <w:lang w:val="en-US"/>
        </w:rPr>
        <w:t xml:space="preserve">and </w:t>
      </w:r>
      <w:r w:rsidR="00E82BE5" w:rsidRPr="0011702D">
        <w:rPr>
          <w:lang w:val="en-US"/>
        </w:rPr>
        <w:t>Johan Klejs</w:t>
      </w:r>
      <w:r w:rsidR="00E56E60">
        <w:rPr>
          <w:lang w:val="en-US"/>
        </w:rPr>
        <w:t xml:space="preserve"> </w:t>
      </w:r>
      <w:r w:rsidR="00521E21" w:rsidRPr="0011702D">
        <w:rPr>
          <w:lang w:val="en-US"/>
        </w:rPr>
        <w:t xml:space="preserve">for testing </w:t>
      </w:r>
      <w:r w:rsidR="00E82BE5" w:rsidRPr="0011702D">
        <w:rPr>
          <w:lang w:val="en-US"/>
        </w:rPr>
        <w:t xml:space="preserve">the AIscreenR software and for </w:t>
      </w:r>
      <w:r w:rsidR="00521E21" w:rsidRPr="0011702D">
        <w:rPr>
          <w:lang w:val="en-US"/>
        </w:rPr>
        <w:t xml:space="preserve">valuable inputs </w:t>
      </w:r>
      <w:r w:rsidR="00E82BE5" w:rsidRPr="0011702D">
        <w:rPr>
          <w:lang w:val="en-US"/>
        </w:rPr>
        <w:t xml:space="preserve">to the workflow. </w:t>
      </w:r>
    </w:p>
    <w:p w14:paraId="56152219" w14:textId="670987DA" w:rsidR="00DB1D88" w:rsidRDefault="00DB1D88" w:rsidP="006F63D8">
      <w:pPr>
        <w:spacing w:after="0" w:line="360" w:lineRule="auto"/>
        <w:rPr>
          <w:b/>
          <w:lang w:val="en-US"/>
        </w:rPr>
      </w:pPr>
      <w:r w:rsidRPr="00DB1D88">
        <w:rPr>
          <w:b/>
          <w:lang w:val="en-US"/>
        </w:rPr>
        <w:t>FUNDING STATEMENT</w:t>
      </w:r>
    </w:p>
    <w:p w14:paraId="75455BBB" w14:textId="09239F55" w:rsidR="00DB1D88" w:rsidRPr="00DB1D88" w:rsidRDefault="00DB1D88" w:rsidP="006F63D8">
      <w:pPr>
        <w:spacing w:after="0" w:line="360" w:lineRule="auto"/>
        <w:rPr>
          <w:b/>
          <w:lang w:val="en-US"/>
        </w:rPr>
      </w:pPr>
      <w:r w:rsidRPr="00167EBB">
        <w:rPr>
          <w:lang w:val="en-US"/>
        </w:rPr>
        <w:t>This manuscript was funded by VIVE Campbell, Denmark</w:t>
      </w:r>
    </w:p>
    <w:p w14:paraId="0E38FDF0" w14:textId="77777777" w:rsidR="003C57F2" w:rsidRDefault="003C57F2" w:rsidP="006F63D8">
      <w:pPr>
        <w:spacing w:after="0" w:line="360" w:lineRule="auto"/>
        <w:rPr>
          <w:rFonts w:cs="Times New Roman"/>
          <w:b/>
          <w:szCs w:val="20"/>
          <w:lang w:val="en-US"/>
        </w:rPr>
      </w:pPr>
      <w:r w:rsidRPr="003C57F2">
        <w:rPr>
          <w:rFonts w:cs="Times New Roman"/>
          <w:b/>
          <w:szCs w:val="20"/>
          <w:lang w:val="en-US"/>
        </w:rPr>
        <w:t>DATA AVAILABILITY STATEMENT</w:t>
      </w:r>
    </w:p>
    <w:p w14:paraId="3B72A7BF" w14:textId="521EEC7B" w:rsidR="00317DE3" w:rsidRPr="00B839DB" w:rsidRDefault="004A0699" w:rsidP="006F63D8">
      <w:pPr>
        <w:spacing w:after="0" w:line="360" w:lineRule="auto"/>
        <w:rPr>
          <w:rFonts w:cs="Times New Roman"/>
          <w:szCs w:val="20"/>
          <w:lang w:val="en-US"/>
        </w:rPr>
      </w:pPr>
      <w:r>
        <w:rPr>
          <w:rFonts w:cs="Times New Roman"/>
          <w:szCs w:val="20"/>
          <w:lang w:val="en-US"/>
        </w:rPr>
        <w:t>R</w:t>
      </w:r>
      <w:r w:rsidR="004315B1">
        <w:rPr>
          <w:rFonts w:cs="Times New Roman"/>
          <w:szCs w:val="20"/>
          <w:lang w:val="en-US"/>
        </w:rPr>
        <w:t>eplicate codes can be found at</w:t>
      </w:r>
      <w:r w:rsidR="00317DE3">
        <w:rPr>
          <w:rFonts w:cs="Times New Roman"/>
          <w:szCs w:val="20"/>
          <w:lang w:val="en-US"/>
        </w:rPr>
        <w:t xml:space="preserve"> OSF</w:t>
      </w:r>
      <w:r w:rsidR="00DB1D88">
        <w:rPr>
          <w:rFonts w:cs="Times New Roman"/>
          <w:szCs w:val="20"/>
          <w:lang w:val="en-US"/>
        </w:rPr>
        <w:t xml:space="preserve"> </w:t>
      </w:r>
      <w:hyperlink r:id="rId13" w:history="1">
        <w:r w:rsidR="00B839DB" w:rsidRPr="0061295D">
          <w:rPr>
            <w:rStyle w:val="Hyperlink"/>
            <w:lang w:val="en-US"/>
          </w:rPr>
          <w:t>https://osf.io/apdfw/</w:t>
        </w:r>
      </w:hyperlink>
      <w:r w:rsidR="00B839DB">
        <w:rPr>
          <w:lang w:val="en-US"/>
        </w:rPr>
        <w:t xml:space="preserve"> and </w:t>
      </w:r>
      <w:hyperlink r:id="rId14" w:history="1">
        <w:r w:rsidR="00B839DB" w:rsidRPr="0061295D">
          <w:rPr>
            <w:rStyle w:val="Hyperlink"/>
            <w:lang w:val="en-US"/>
          </w:rPr>
          <w:t>https://github.com/MikkelVembye/screen_benchmarks</w:t>
        </w:r>
      </w:hyperlink>
      <w:r w:rsidR="00B839DB">
        <w:rPr>
          <w:lang w:val="en-US"/>
        </w:rPr>
        <w:t xml:space="preserve"> </w:t>
      </w:r>
    </w:p>
    <w:p w14:paraId="7D39C42C" w14:textId="77777777" w:rsidR="00DB1D88" w:rsidRPr="0011702D" w:rsidRDefault="00DB1D88" w:rsidP="006F63D8">
      <w:pPr>
        <w:spacing w:after="0" w:line="360" w:lineRule="auto"/>
        <w:rPr>
          <w:b/>
          <w:lang w:val="en-US"/>
        </w:rPr>
      </w:pPr>
      <w:r w:rsidRPr="0011702D">
        <w:rPr>
          <w:b/>
          <w:lang w:val="en-US"/>
        </w:rPr>
        <w:t>CONFLICT OF INTEREST STATEMENT</w:t>
      </w:r>
    </w:p>
    <w:p w14:paraId="2C27C838" w14:textId="77777777" w:rsidR="00DB1D88" w:rsidRDefault="00DB1D88" w:rsidP="006F63D8">
      <w:pPr>
        <w:spacing w:after="0" w:line="360" w:lineRule="auto"/>
        <w:rPr>
          <w:rFonts w:cs="Times New Roman"/>
          <w:szCs w:val="20"/>
          <w:lang w:val="en-US"/>
        </w:rPr>
      </w:pPr>
      <w:r w:rsidRPr="003C57F2">
        <w:rPr>
          <w:rFonts w:cs="Times New Roman"/>
          <w:szCs w:val="20"/>
          <w:lang w:val="en-US"/>
        </w:rPr>
        <w:t>The authors declare no conflict of interest.</w:t>
      </w:r>
    </w:p>
    <w:p w14:paraId="389A0FC5" w14:textId="77777777" w:rsidR="00382F5D" w:rsidRPr="0011702D" w:rsidRDefault="00382F5D" w:rsidP="006F63D8">
      <w:pPr>
        <w:spacing w:after="0" w:line="360" w:lineRule="auto"/>
        <w:rPr>
          <w:rFonts w:cs="Times New Roman"/>
          <w:b/>
          <w:lang w:val="en-US"/>
        </w:rPr>
      </w:pPr>
      <w:r w:rsidRPr="0011702D">
        <w:rPr>
          <w:rFonts w:cs="Times New Roman"/>
          <w:b/>
          <w:lang w:val="en-US"/>
        </w:rPr>
        <w:br w:type="page"/>
      </w:r>
    </w:p>
    <w:p w14:paraId="095BDA0D" w14:textId="2C65A0BD" w:rsidR="00A473E7" w:rsidRDefault="00382F5D" w:rsidP="006F63D8">
      <w:pPr>
        <w:spacing w:after="0" w:line="360" w:lineRule="auto"/>
        <w:rPr>
          <w:rFonts w:cs="Times New Roman"/>
          <w:b/>
          <w:bCs/>
          <w:szCs w:val="24"/>
          <w:lang w:val="en-US"/>
        </w:rPr>
      </w:pPr>
      <w:r w:rsidRPr="0011702D">
        <w:rPr>
          <w:rFonts w:cs="Times New Roman"/>
          <w:b/>
          <w:bCs/>
          <w:szCs w:val="24"/>
          <w:lang w:val="en-US"/>
        </w:rPr>
        <w:lastRenderedPageBreak/>
        <w:t>REFERENCES</w:t>
      </w:r>
    </w:p>
    <w:p w14:paraId="51D44BF9" w14:textId="54A0C603" w:rsidR="005860BB" w:rsidRPr="0011702D" w:rsidRDefault="005860BB" w:rsidP="006F63D8">
      <w:pPr>
        <w:spacing w:after="0" w:line="360" w:lineRule="auto"/>
        <w:rPr>
          <w:lang w:val="en-US"/>
        </w:rPr>
      </w:pPr>
      <w:r>
        <w:rPr>
          <w:lang w:val="en-US"/>
        </w:rPr>
        <w:t xml:space="preserve">* marks studies used for the benchmark development </w:t>
      </w:r>
    </w:p>
    <w:p w14:paraId="424CBB9B" w14:textId="0765138A" w:rsidR="00B839DB" w:rsidRPr="00B839DB" w:rsidRDefault="00A23F06" w:rsidP="00B839DB">
      <w:pPr>
        <w:widowControl w:val="0"/>
        <w:autoSpaceDE w:val="0"/>
        <w:autoSpaceDN w:val="0"/>
        <w:adjustRightInd w:val="0"/>
        <w:spacing w:after="0" w:line="360" w:lineRule="auto"/>
        <w:ind w:left="480" w:hanging="480"/>
        <w:rPr>
          <w:rFonts w:cs="Times New Roman"/>
          <w:noProof/>
          <w:szCs w:val="24"/>
        </w:rPr>
      </w:pPr>
      <w:r>
        <w:fldChar w:fldCharType="begin" w:fldLock="1"/>
      </w:r>
      <w:r w:rsidRPr="001F0CFC">
        <w:rPr>
          <w:lang w:val="en-US"/>
        </w:rPr>
        <w:instrText xml:space="preserve">ADDIN Mendeley Bibliography CSL_BIBLIOGRAPHY </w:instrText>
      </w:r>
      <w:r>
        <w:fldChar w:fldCharType="separate"/>
      </w:r>
      <w:r w:rsidR="00B839DB" w:rsidRPr="00B839DB">
        <w:rPr>
          <w:rFonts w:cs="Times New Roman"/>
          <w:noProof/>
          <w:szCs w:val="24"/>
        </w:rPr>
        <w:t xml:space="preserve">Alshami, A., Elsayed, M., Ali, E., Eltoukhy, A. E. E., &amp; Zayed, T. (2023). Harnessing the power of ChatGPT for automating systematic review process: Methodology, case study, limitations, and future directions. </w:t>
      </w:r>
      <w:r w:rsidR="00B839DB" w:rsidRPr="00B839DB">
        <w:rPr>
          <w:rFonts w:cs="Times New Roman"/>
          <w:i/>
          <w:iCs/>
          <w:noProof/>
          <w:szCs w:val="24"/>
        </w:rPr>
        <w:t>Systems</w:t>
      </w:r>
      <w:r w:rsidR="00B839DB" w:rsidRPr="00B839DB">
        <w:rPr>
          <w:rFonts w:cs="Times New Roman"/>
          <w:noProof/>
          <w:szCs w:val="24"/>
        </w:rPr>
        <w:t xml:space="preserve">, </w:t>
      </w:r>
      <w:r w:rsidR="00B839DB" w:rsidRPr="00B839DB">
        <w:rPr>
          <w:rFonts w:cs="Times New Roman"/>
          <w:i/>
          <w:iCs/>
          <w:noProof/>
          <w:szCs w:val="24"/>
        </w:rPr>
        <w:t>11</w:t>
      </w:r>
      <w:r w:rsidR="00B839DB" w:rsidRPr="00B839DB">
        <w:rPr>
          <w:rFonts w:cs="Times New Roman"/>
          <w:noProof/>
          <w:szCs w:val="24"/>
        </w:rPr>
        <w:t>(7), 351. https://doi.org/10.3390/systems11070351</w:t>
      </w:r>
    </w:p>
    <w:p w14:paraId="14C606BF" w14:textId="620E1922"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Ames, H., Hestevik, C. H., &amp; Briggs, A. M. (2024). Acceptability, values, and preferences of older people for chronic low back pain management; a qualitative evidence synthesis. </w:t>
      </w:r>
      <w:r w:rsidRPr="00B839DB">
        <w:rPr>
          <w:rFonts w:cs="Times New Roman"/>
          <w:i/>
          <w:iCs/>
          <w:noProof/>
          <w:szCs w:val="24"/>
        </w:rPr>
        <w:t>BMC Geriatrics</w:t>
      </w:r>
      <w:r w:rsidRPr="00B839DB">
        <w:rPr>
          <w:rFonts w:cs="Times New Roman"/>
          <w:noProof/>
          <w:szCs w:val="24"/>
        </w:rPr>
        <w:t xml:space="preserve">, </w:t>
      </w:r>
      <w:r w:rsidRPr="00B839DB">
        <w:rPr>
          <w:rFonts w:cs="Times New Roman"/>
          <w:i/>
          <w:iCs/>
          <w:noProof/>
          <w:szCs w:val="24"/>
        </w:rPr>
        <w:t>24</w:t>
      </w:r>
      <w:r w:rsidRPr="00B839DB">
        <w:rPr>
          <w:rFonts w:cs="Times New Roman"/>
          <w:noProof/>
          <w:szCs w:val="24"/>
        </w:rPr>
        <w:t>(1), 1–22. https://doi.org/10.1186/s12877-023-04608-4</w:t>
      </w:r>
    </w:p>
    <w:p w14:paraId="0BFD9446"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Boetje, J., &amp; van de Schoot, R. (2024). The SAFE procedure: a practical stopping heuristic for active learning-based screening in systematic reviews and meta-analyses. </w:t>
      </w:r>
      <w:r w:rsidRPr="00B839DB">
        <w:rPr>
          <w:rFonts w:cs="Times New Roman"/>
          <w:i/>
          <w:iCs/>
          <w:noProof/>
          <w:szCs w:val="24"/>
        </w:rPr>
        <w:t>Systematic Reviews</w:t>
      </w:r>
      <w:r w:rsidRPr="00B839DB">
        <w:rPr>
          <w:rFonts w:cs="Times New Roman"/>
          <w:noProof/>
          <w:szCs w:val="24"/>
        </w:rPr>
        <w:t xml:space="preserve">, </w:t>
      </w:r>
      <w:r w:rsidRPr="00B839DB">
        <w:rPr>
          <w:rFonts w:cs="Times New Roman"/>
          <w:i/>
          <w:iCs/>
          <w:noProof/>
          <w:szCs w:val="24"/>
        </w:rPr>
        <w:t>13</w:t>
      </w:r>
      <w:r w:rsidRPr="00B839DB">
        <w:rPr>
          <w:rFonts w:cs="Times New Roman"/>
          <w:noProof/>
          <w:szCs w:val="24"/>
        </w:rPr>
        <w:t>(1), 81. https://doi.org/10.1186/s13643-024-02502-7</w:t>
      </w:r>
    </w:p>
    <w:p w14:paraId="1A2DEE77" w14:textId="51E70983"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Bøg, M., Filges, T., &amp; Jørgensen, A. M. K. (2018). Deployment of personnel to military operations: impact on mental health and social functioning.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14</w:t>
      </w:r>
      <w:r w:rsidRPr="00B839DB">
        <w:rPr>
          <w:rFonts w:cs="Times New Roman"/>
          <w:noProof/>
          <w:szCs w:val="24"/>
        </w:rPr>
        <w:t>(1), 1–127. https://doi.org/10.4073/csr.2018.6</w:t>
      </w:r>
    </w:p>
    <w:p w14:paraId="6F220513" w14:textId="2764D0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Bondebjerg, A., Dalgaard, N. T., Filges, T., &amp; Viinholt, B. C. A. (2023). The effects of small class sizes on students’ academic achievement, socioemotional development and well‐being in special education: A systematic review.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19</w:t>
      </w:r>
      <w:r w:rsidRPr="00B839DB">
        <w:rPr>
          <w:rFonts w:cs="Times New Roman"/>
          <w:noProof/>
          <w:szCs w:val="24"/>
        </w:rPr>
        <w:t>(3), e1345. https://doi.org/10.1002/cl2.1345</w:t>
      </w:r>
    </w:p>
    <w:p w14:paraId="07298C70"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Bornmann, L., Haunschild, R., &amp; Mutz, R. (2021). Growth rates of modern science: a latent piecewise growth curve approach to model publication numbers from established and new literature databases. </w:t>
      </w:r>
      <w:r w:rsidRPr="00B839DB">
        <w:rPr>
          <w:rFonts w:cs="Times New Roman"/>
          <w:i/>
          <w:iCs/>
          <w:noProof/>
          <w:szCs w:val="24"/>
        </w:rPr>
        <w:t>Humanities and Social Sciences Communications</w:t>
      </w:r>
      <w:r w:rsidRPr="00B839DB">
        <w:rPr>
          <w:rFonts w:cs="Times New Roman"/>
          <w:noProof/>
          <w:szCs w:val="24"/>
        </w:rPr>
        <w:t xml:space="preserve">, </w:t>
      </w:r>
      <w:r w:rsidRPr="00B839DB">
        <w:rPr>
          <w:rFonts w:cs="Times New Roman"/>
          <w:i/>
          <w:iCs/>
          <w:noProof/>
          <w:szCs w:val="24"/>
        </w:rPr>
        <w:t>8</w:t>
      </w:r>
      <w:r w:rsidRPr="00B839DB">
        <w:rPr>
          <w:rFonts w:cs="Times New Roman"/>
          <w:noProof/>
          <w:szCs w:val="24"/>
        </w:rPr>
        <w:t>(1), 1–15. https://doi.org/10.1057/s41599-021-00903-w</w:t>
      </w:r>
    </w:p>
    <w:p w14:paraId="5FFD52C4"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Brunton, J., Stansfield, C., Caird, J., &amp; Thomas, J. (2017). Finding relevant studies. In D. Gough, S. Oliver, &amp; J. Thomas (Eds.), </w:t>
      </w:r>
      <w:r w:rsidRPr="00B839DB">
        <w:rPr>
          <w:rFonts w:cs="Times New Roman"/>
          <w:i/>
          <w:iCs/>
          <w:noProof/>
          <w:szCs w:val="24"/>
        </w:rPr>
        <w:t>An introduction to systematic reviews</w:t>
      </w:r>
      <w:r w:rsidRPr="00B839DB">
        <w:rPr>
          <w:rFonts w:cs="Times New Roman"/>
          <w:noProof/>
          <w:szCs w:val="24"/>
        </w:rPr>
        <w:t xml:space="preserve"> (2nd ed., pp. 93–122). Sage.</w:t>
      </w:r>
    </w:p>
    <w:p w14:paraId="145D1E3E"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Burgard, T., &amp; Bittermann, A. (2023). Reducing literature screening workload with machine learning. </w:t>
      </w:r>
      <w:r w:rsidRPr="00B839DB">
        <w:rPr>
          <w:rFonts w:cs="Times New Roman"/>
          <w:i/>
          <w:iCs/>
          <w:noProof/>
          <w:szCs w:val="24"/>
        </w:rPr>
        <w:t>Zeitschrift Für Psychologie</w:t>
      </w:r>
      <w:r w:rsidRPr="00B839DB">
        <w:rPr>
          <w:rFonts w:cs="Times New Roman"/>
          <w:noProof/>
          <w:szCs w:val="24"/>
        </w:rPr>
        <w:t>. https://doi.org/10.1027/2151-2604/a000509</w:t>
      </w:r>
    </w:p>
    <w:p w14:paraId="535DFFB9"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Buscemi, N., Hartling, L., Vandermeer, B., Tjosvold, L., &amp; Klassen, T. P. (2006). Single data extraction generated more errors than double data extraction in systematic reviews. </w:t>
      </w:r>
      <w:r w:rsidRPr="00B839DB">
        <w:rPr>
          <w:rFonts w:cs="Times New Roman"/>
          <w:i/>
          <w:iCs/>
          <w:noProof/>
          <w:szCs w:val="24"/>
        </w:rPr>
        <w:t>Journal of Clinical Epidemiology</w:t>
      </w:r>
      <w:r w:rsidRPr="00B839DB">
        <w:rPr>
          <w:rFonts w:cs="Times New Roman"/>
          <w:noProof/>
          <w:szCs w:val="24"/>
        </w:rPr>
        <w:t xml:space="preserve">, </w:t>
      </w:r>
      <w:r w:rsidRPr="00B839DB">
        <w:rPr>
          <w:rFonts w:cs="Times New Roman"/>
          <w:i/>
          <w:iCs/>
          <w:noProof/>
          <w:szCs w:val="24"/>
        </w:rPr>
        <w:t>59</w:t>
      </w:r>
      <w:r w:rsidRPr="00B839DB">
        <w:rPr>
          <w:rFonts w:cs="Times New Roman"/>
          <w:noProof/>
          <w:szCs w:val="24"/>
        </w:rPr>
        <w:t>(7), 697–703. https://doi.org/10.1016/j.jclinepi.2005.11.010</w:t>
      </w:r>
    </w:p>
    <w:p w14:paraId="582835D2"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Campbell Collaboration. (2023). </w:t>
      </w:r>
      <w:r w:rsidRPr="00B839DB">
        <w:rPr>
          <w:rFonts w:cs="Times New Roman"/>
          <w:i/>
          <w:iCs/>
          <w:noProof/>
          <w:szCs w:val="24"/>
        </w:rPr>
        <w:t>Stepping up evidence synthesis: faster, cheaper and more useful</w:t>
      </w:r>
      <w:r w:rsidRPr="00B839DB">
        <w:rPr>
          <w:rFonts w:cs="Times New Roman"/>
          <w:noProof/>
          <w:szCs w:val="24"/>
        </w:rPr>
        <w:t>. https://www.campbellcollaboration.org/news-and-events/news/stepping-up-evidence-synthesis.html</w:t>
      </w:r>
    </w:p>
    <w:p w14:paraId="19A59C6C"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lastRenderedPageBreak/>
        <w:t xml:space="preserve">Campos, D. G., Fütterer, T., Gfrörer, T., Lavelle-Hill, R. E., Murayama, K., König, L., Hecht, M., Zitzmann, S., &amp; Scherer, R. (2024). Screening smarter, not harder: A comparative analysis of machine learning screening algorithms and heuristic stopping criteria for systematic reviews in educational research. </w:t>
      </w:r>
      <w:r w:rsidRPr="00B839DB">
        <w:rPr>
          <w:rFonts w:cs="Times New Roman"/>
          <w:i/>
          <w:iCs/>
          <w:noProof/>
          <w:szCs w:val="24"/>
        </w:rPr>
        <w:t>Educational Psychology Review</w:t>
      </w:r>
      <w:r w:rsidRPr="00B839DB">
        <w:rPr>
          <w:rFonts w:cs="Times New Roman"/>
          <w:noProof/>
          <w:szCs w:val="24"/>
        </w:rPr>
        <w:t xml:space="preserve">, </w:t>
      </w:r>
      <w:r w:rsidRPr="00B839DB">
        <w:rPr>
          <w:rFonts w:cs="Times New Roman"/>
          <w:i/>
          <w:iCs/>
          <w:noProof/>
          <w:szCs w:val="24"/>
        </w:rPr>
        <w:t>36</w:t>
      </w:r>
      <w:r w:rsidRPr="00B839DB">
        <w:rPr>
          <w:rFonts w:cs="Times New Roman"/>
          <w:noProof/>
          <w:szCs w:val="24"/>
        </w:rPr>
        <w:t>(19). https://doi.org/10.1007/s10648-024-09862-5</w:t>
      </w:r>
    </w:p>
    <w:p w14:paraId="016E9AA1"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Chicco, D., &amp; Jurman, G. (2023). The Matthews correlation coefficient (MCC) should replace the ROC AUC as the standard metric for assessing binary classification. </w:t>
      </w:r>
      <w:r w:rsidRPr="00B839DB">
        <w:rPr>
          <w:rFonts w:cs="Times New Roman"/>
          <w:i/>
          <w:iCs/>
          <w:noProof/>
          <w:szCs w:val="24"/>
        </w:rPr>
        <w:t>BioData Mining</w:t>
      </w:r>
      <w:r w:rsidRPr="00B839DB">
        <w:rPr>
          <w:rFonts w:cs="Times New Roman"/>
          <w:noProof/>
          <w:szCs w:val="24"/>
        </w:rPr>
        <w:t xml:space="preserve">, </w:t>
      </w:r>
      <w:r w:rsidRPr="00B839DB">
        <w:rPr>
          <w:rFonts w:cs="Times New Roman"/>
          <w:i/>
          <w:iCs/>
          <w:noProof/>
          <w:szCs w:val="24"/>
        </w:rPr>
        <w:t>16</w:t>
      </w:r>
      <w:r w:rsidRPr="00B839DB">
        <w:rPr>
          <w:rFonts w:cs="Times New Roman"/>
          <w:noProof/>
          <w:szCs w:val="24"/>
        </w:rPr>
        <w:t>(1), 1–23. https://doi.org/10.1186/s13040-023-00322-4</w:t>
      </w:r>
    </w:p>
    <w:p w14:paraId="0B2EB93B"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Cohen, A. M., Hersh, W. R., Peterson, K., &amp; Yen, P.-Y. (2006). Reducing workload in systematic review preparation using automated citation classification. </w:t>
      </w:r>
      <w:r w:rsidRPr="00B839DB">
        <w:rPr>
          <w:rFonts w:cs="Times New Roman"/>
          <w:i/>
          <w:iCs/>
          <w:noProof/>
          <w:szCs w:val="24"/>
        </w:rPr>
        <w:t>Journal of the American Medical Informatics Association</w:t>
      </w:r>
      <w:r w:rsidRPr="00B839DB">
        <w:rPr>
          <w:rFonts w:cs="Times New Roman"/>
          <w:noProof/>
          <w:szCs w:val="24"/>
        </w:rPr>
        <w:t xml:space="preserve">, </w:t>
      </w:r>
      <w:r w:rsidRPr="00B839DB">
        <w:rPr>
          <w:rFonts w:cs="Times New Roman"/>
          <w:i/>
          <w:iCs/>
          <w:noProof/>
          <w:szCs w:val="24"/>
        </w:rPr>
        <w:t>13</w:t>
      </w:r>
      <w:r w:rsidRPr="00B839DB">
        <w:rPr>
          <w:rFonts w:cs="Times New Roman"/>
          <w:noProof/>
          <w:szCs w:val="24"/>
        </w:rPr>
        <w:t>(2), 206–219. https://doi.org/10.1197/jamia.M1929</w:t>
      </w:r>
    </w:p>
    <w:p w14:paraId="1A84BC64" w14:textId="619E31F5"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Dalgaard, N. T., Bondebjerg, A., Klokker, R., Viinholt, B. C. A., &amp; Dietrichson, J. (2022). Adult/child ratio and group size in early childhood education or care to promote the development of children aged 0–5 years: A systematic review.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18</w:t>
      </w:r>
      <w:r w:rsidRPr="00B839DB">
        <w:rPr>
          <w:rFonts w:cs="Times New Roman"/>
          <w:noProof/>
          <w:szCs w:val="24"/>
        </w:rPr>
        <w:t>(2), e1239. https://doi.org/10.1002/cl2.1239</w:t>
      </w:r>
    </w:p>
    <w:p w14:paraId="713C10E5" w14:textId="0CEF5DD9"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Dalgaard, N. T., Bondebjerg, A., Viinholt, B. C. A., &amp; Filges, T. (2022). The effects of inclusion on academic achievement, socioemotional development and wellbeing of children with special educational needs.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18</w:t>
      </w:r>
      <w:r w:rsidRPr="00B839DB">
        <w:rPr>
          <w:rFonts w:cs="Times New Roman"/>
          <w:noProof/>
          <w:szCs w:val="24"/>
        </w:rPr>
        <w:t>(4), e1291. https://doi.org/10.1002/cl2.1291</w:t>
      </w:r>
    </w:p>
    <w:p w14:paraId="28610B1B" w14:textId="55EFF924"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Dalgaard, N. T., Filges, T., Viinholt, B. C. A., &amp; Pontoppidan, M. (2022). Parenting interventions to support parent/child attachment and psychosocial adjustment in foster and adoptive parents and children: A systematic review.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18</w:t>
      </w:r>
      <w:r w:rsidRPr="00B839DB">
        <w:rPr>
          <w:rFonts w:cs="Times New Roman"/>
          <w:noProof/>
          <w:szCs w:val="24"/>
        </w:rPr>
        <w:t>(1), e1209. https://doi.org/10.1002/cl2.1209</w:t>
      </w:r>
    </w:p>
    <w:p w14:paraId="2DF3C7E0" w14:textId="7235B3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Dalgaard, N. T., Flensborg Jensen, M. C., Bengtsen, E., Krassel, K. F., &amp; Vembye, M. H. (2022). PROTOCOL: Group‐based community interventions to support the social reintegration of marginalised adults with mental illness.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18</w:t>
      </w:r>
      <w:r w:rsidRPr="00B839DB">
        <w:rPr>
          <w:rFonts w:cs="Times New Roman"/>
          <w:noProof/>
          <w:szCs w:val="24"/>
        </w:rPr>
        <w:t>(3), e1254. https://doi.org/10.1002/cl2.1254</w:t>
      </w:r>
    </w:p>
    <w:p w14:paraId="7C47B7A2" w14:textId="1132D0D2"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Dietrichson, J., Filges, T., Klokker, R. H., Viinholt, B. C. A., Bøg, M., &amp; Jensen, U. H. (2020). Targeted school-based interventions for improving reading and mathematics for students with, or at risk of, academic difficulties in Grades 7–12: A systematic review.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16</w:t>
      </w:r>
      <w:r w:rsidRPr="00B839DB">
        <w:rPr>
          <w:rFonts w:cs="Times New Roman"/>
          <w:noProof/>
          <w:szCs w:val="24"/>
        </w:rPr>
        <w:t>(2), e1081. https://doi.org/10.1002/cl2.1081</w:t>
      </w:r>
    </w:p>
    <w:p w14:paraId="665CCB31" w14:textId="6581D40A"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Dietrichson, J., Filges, T., Seerup, J. K., Klokker, R. H., Viinholt, B. C. A., Bøg, M., &amp; Eiberg, M. </w:t>
      </w:r>
      <w:r w:rsidRPr="00B839DB">
        <w:rPr>
          <w:rFonts w:cs="Times New Roman"/>
          <w:noProof/>
          <w:szCs w:val="24"/>
        </w:rPr>
        <w:lastRenderedPageBreak/>
        <w:t xml:space="preserve">(2021). Targeted school-based interventions for improving reading and mathematics for students with or at risk of academic difficulties in Grades K-6: A systematic review.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17</w:t>
      </w:r>
      <w:r w:rsidRPr="00B839DB">
        <w:rPr>
          <w:rFonts w:cs="Times New Roman"/>
          <w:noProof/>
          <w:szCs w:val="24"/>
        </w:rPr>
        <w:t>(2), e1152. https://doi.org/10.1002/cl2.1152</w:t>
      </w:r>
    </w:p>
    <w:p w14:paraId="10EC150F"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Doi, S. A., &amp; Xu, C. (2021). The Freeman–Tukey double arcsine transformation for the meta-analysis of proportions: Recent criticisms were seriously misleading. </w:t>
      </w:r>
      <w:r w:rsidRPr="00B839DB">
        <w:rPr>
          <w:rFonts w:cs="Times New Roman"/>
          <w:i/>
          <w:iCs/>
          <w:noProof/>
          <w:szCs w:val="24"/>
        </w:rPr>
        <w:t>Journal of Evidence-Based Medicine</w:t>
      </w:r>
      <w:r w:rsidRPr="00B839DB">
        <w:rPr>
          <w:rFonts w:cs="Times New Roman"/>
          <w:noProof/>
          <w:szCs w:val="24"/>
        </w:rPr>
        <w:t xml:space="preserve">, </w:t>
      </w:r>
      <w:r w:rsidRPr="00B839DB">
        <w:rPr>
          <w:rFonts w:cs="Times New Roman"/>
          <w:i/>
          <w:iCs/>
          <w:noProof/>
          <w:szCs w:val="24"/>
        </w:rPr>
        <w:t>14</w:t>
      </w:r>
      <w:r w:rsidRPr="00B839DB">
        <w:rPr>
          <w:rFonts w:cs="Times New Roman"/>
          <w:noProof/>
          <w:szCs w:val="24"/>
        </w:rPr>
        <w:t>(4), 259–261. https://doi.org/10.1111/jebm.12445</w:t>
      </w:r>
    </w:p>
    <w:p w14:paraId="4BF09666"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EPPI-Centre. (2024). </w:t>
      </w:r>
      <w:r w:rsidRPr="00B839DB">
        <w:rPr>
          <w:rFonts w:cs="Times New Roman"/>
          <w:i/>
          <w:iCs/>
          <w:noProof/>
          <w:szCs w:val="24"/>
        </w:rPr>
        <w:t>Automated data extraction using GPT-4</w:t>
      </w:r>
      <w:r w:rsidRPr="00B839DB">
        <w:rPr>
          <w:rFonts w:cs="Times New Roman"/>
          <w:noProof/>
          <w:szCs w:val="24"/>
        </w:rPr>
        <w:t>. https://eppi.ioe.ac.uk/cms/Default.aspx?tabid=3921</w:t>
      </w:r>
    </w:p>
    <w:p w14:paraId="67C69880"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Evensen, L. H., Kleven, L., Dahm, K. T., Hafstad, E. V., Holte, H. H., Robberstad, B., &amp; Risstad, H. (2023). </w:t>
      </w:r>
      <w:r w:rsidRPr="00B839DB">
        <w:rPr>
          <w:rFonts w:cs="Times New Roman"/>
          <w:i/>
          <w:iCs/>
          <w:noProof/>
          <w:szCs w:val="24"/>
        </w:rPr>
        <w:t>Sutur av degenerative rotatorcuff-rupturer: en fullstendig metodevurdering [Rotator cuff repair for degenerative rotator cuff tears: a health technology assessment].</w:t>
      </w:r>
      <w:r w:rsidRPr="00B839DB">
        <w:rPr>
          <w:rFonts w:cs="Times New Roman"/>
          <w:noProof/>
          <w:szCs w:val="24"/>
        </w:rPr>
        <w:t xml:space="preserve"> https://www.fhi.no/publ/2023/sutur-av-degenerative-rotatorcuff-rupturer/</w:t>
      </w:r>
    </w:p>
    <w:p w14:paraId="48D55159" w14:textId="40B075F9"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Filges, T., Andersen, D., &amp; Jørgensen, A.-M. K. (2015). Functional Family Therapy (FFT) for young people in treatment for non-opioid drug use: A systematic review.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11</w:t>
      </w:r>
      <w:r w:rsidRPr="00B839DB">
        <w:rPr>
          <w:rFonts w:cs="Times New Roman"/>
          <w:noProof/>
          <w:szCs w:val="24"/>
        </w:rPr>
        <w:t>(1), 1–77. https://doi.org/10.4073/csr.2015.14</w:t>
      </w:r>
    </w:p>
    <w:p w14:paraId="3A9E9DEC" w14:textId="4CAAB25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Filges, T., Dalgaard, N. T., &amp; Viinholt, B. C. A. (2022). Outreach programs to improve life circumstances and prevent further adverse developmental trajectories of at-risk youth in OECD countries: A systematic review.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18</w:t>
      </w:r>
      <w:r w:rsidRPr="00B839DB">
        <w:rPr>
          <w:rFonts w:cs="Times New Roman"/>
          <w:noProof/>
          <w:szCs w:val="24"/>
        </w:rPr>
        <w:t>(4), e1282. https://doi.org/10.1002/cl2.1282</w:t>
      </w:r>
    </w:p>
    <w:p w14:paraId="721D315C" w14:textId="4B888820"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Filges, T., Dietrichson, J., Viinholt, B. C. A., &amp; Dalgaard, N. T. (2022). Service learning for improving academic success in students in grade K to 12: A systematic review.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18</w:t>
      </w:r>
      <w:r w:rsidRPr="00B839DB">
        <w:rPr>
          <w:rFonts w:cs="Times New Roman"/>
          <w:noProof/>
          <w:szCs w:val="24"/>
        </w:rPr>
        <w:t>(1), e1210. https://doi.org/10.1002/cl2.1210</w:t>
      </w:r>
    </w:p>
    <w:p w14:paraId="64FB9353" w14:textId="4FDB0944"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Filges, T., Montgomery, E., Kastrup, M., &amp; Jørgensen, A.-M. K. (2015). The impact of detention on the health of asylum seekers: A systematic review.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11</w:t>
      </w:r>
      <w:r w:rsidRPr="00B839DB">
        <w:rPr>
          <w:rFonts w:cs="Times New Roman"/>
          <w:noProof/>
          <w:szCs w:val="24"/>
        </w:rPr>
        <w:t>(1), 1–104. https://doi.org/10.4073/csr.2015.13</w:t>
      </w:r>
    </w:p>
    <w:p w14:paraId="224FCF90" w14:textId="20FF6726"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Filges, T., Siren, A., Fridberg, T., &amp; Nielsen, B. C. V. (2020). Voluntary work for the physical and mental health of older volunteers: A systematic review.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16</w:t>
      </w:r>
      <w:r w:rsidRPr="00B839DB">
        <w:rPr>
          <w:rFonts w:cs="Times New Roman"/>
          <w:noProof/>
          <w:szCs w:val="24"/>
        </w:rPr>
        <w:t>(4), e1124. https://doi.org/10.1002/cl2.1124</w:t>
      </w:r>
    </w:p>
    <w:p w14:paraId="6ADA9D2E" w14:textId="0124D06F"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Filges, T., Smedslund, G., Eriksen, T., &amp; Birkefoss, K. (2023). PROTOCOL: The FRIENDS preventive programme for reducing anxiety symptoms in children and adolescents: A systematic review.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19</w:t>
      </w:r>
      <w:r w:rsidRPr="00B839DB">
        <w:rPr>
          <w:rFonts w:cs="Times New Roman"/>
          <w:noProof/>
          <w:szCs w:val="24"/>
        </w:rPr>
        <w:t>(4), e1374. https://doi.org/10.1002/cl2.1374</w:t>
      </w:r>
    </w:p>
    <w:p w14:paraId="5FCCCDB1" w14:textId="7C5CEB91"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lastRenderedPageBreak/>
        <w:t>*</w:t>
      </w:r>
      <w:r w:rsidRPr="00B839DB">
        <w:rPr>
          <w:rFonts w:cs="Times New Roman"/>
          <w:noProof/>
          <w:szCs w:val="24"/>
        </w:rPr>
        <w:t xml:space="preserve">Filges, T., Sonne‐Schmidt, C. S., &amp; Nielsen, B. C. V. (2018). Small class sizes for improving student achievement in primary and secondary schools: A systematic review.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14</w:t>
      </w:r>
      <w:r w:rsidRPr="00B839DB">
        <w:rPr>
          <w:rFonts w:cs="Times New Roman"/>
          <w:noProof/>
          <w:szCs w:val="24"/>
        </w:rPr>
        <w:t>(1), 1–107. https://doi.org/10.4073/csr.2018.10</w:t>
      </w:r>
    </w:p>
    <w:p w14:paraId="4EFBF35D" w14:textId="13C61131"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Filges, T., Torgerson, C., Gascoine, L., Dietrichson, J., Nielsen, C., &amp; Viinholt, B. A. (2019). Effectiveness of continuing professional development training of welfare professionals on outcomes for children and young people: A systematic review.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15</w:t>
      </w:r>
      <w:r w:rsidRPr="00B839DB">
        <w:rPr>
          <w:rFonts w:cs="Times New Roman"/>
          <w:noProof/>
          <w:szCs w:val="24"/>
        </w:rPr>
        <w:t>(4), e1060. https://doi.org/10.1002/cl2.1060</w:t>
      </w:r>
    </w:p>
    <w:p w14:paraId="32B41E7D" w14:textId="308E390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Filges, T., Verner, M., Ladekjær, E., &amp; Bengtsen, E. (2023). PROTOCOL: Participation in organised sport to improve and prevent adverse developmental trajectories of at-risk youth: A systematic review.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19</w:t>
      </w:r>
      <w:r w:rsidRPr="00B839DB">
        <w:rPr>
          <w:rFonts w:cs="Times New Roman"/>
          <w:noProof/>
          <w:szCs w:val="24"/>
        </w:rPr>
        <w:t>(2), e1321. https://doi.org/https://doi.org/10.1002/cl2.1321</w:t>
      </w:r>
    </w:p>
    <w:p w14:paraId="430263DF"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Gargari, O. K., Mahmoudi, M. H., Hajisafarali, M., &amp; Samiee, R. (2024). Enhancing title and abstract screening for systematic reviews with GPT-3.5 turbo. </w:t>
      </w:r>
      <w:r w:rsidRPr="00B839DB">
        <w:rPr>
          <w:rFonts w:cs="Times New Roman"/>
          <w:i/>
          <w:iCs/>
          <w:noProof/>
          <w:szCs w:val="24"/>
        </w:rPr>
        <w:t>BMJ Evidence-Based Medicine</w:t>
      </w:r>
      <w:r w:rsidRPr="00B839DB">
        <w:rPr>
          <w:rFonts w:cs="Times New Roman"/>
          <w:noProof/>
          <w:szCs w:val="24"/>
        </w:rPr>
        <w:t xml:space="preserve">, </w:t>
      </w:r>
      <w:r w:rsidRPr="00B839DB">
        <w:rPr>
          <w:rFonts w:cs="Times New Roman"/>
          <w:i/>
          <w:iCs/>
          <w:noProof/>
          <w:szCs w:val="24"/>
        </w:rPr>
        <w:t>29</w:t>
      </w:r>
      <w:r w:rsidRPr="00B839DB">
        <w:rPr>
          <w:rFonts w:cs="Times New Roman"/>
          <w:noProof/>
          <w:szCs w:val="24"/>
        </w:rPr>
        <w:t>(1), 69 LP – 70. https://doi.org/10.1136/bmjebm-2023-112678</w:t>
      </w:r>
    </w:p>
    <w:p w14:paraId="4DBE4045"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Gartlehner, G., Wagner, G., Lux, L., Affengruber, L., Dobrescu, A., Kaminski-Hartenthaler, A., &amp; Viswanathan, M. (2019). Assessing the accuracy of machine-assisted abstract screening with DistillerAI: a user study. </w:t>
      </w:r>
      <w:r w:rsidRPr="00B839DB">
        <w:rPr>
          <w:rFonts w:cs="Times New Roman"/>
          <w:i/>
          <w:iCs/>
          <w:noProof/>
          <w:szCs w:val="24"/>
        </w:rPr>
        <w:t>Systematic Reviews</w:t>
      </w:r>
      <w:r w:rsidRPr="00B839DB">
        <w:rPr>
          <w:rFonts w:cs="Times New Roman"/>
          <w:noProof/>
          <w:szCs w:val="24"/>
        </w:rPr>
        <w:t xml:space="preserve">, </w:t>
      </w:r>
      <w:r w:rsidRPr="00B839DB">
        <w:rPr>
          <w:rFonts w:cs="Times New Roman"/>
          <w:i/>
          <w:iCs/>
          <w:noProof/>
          <w:szCs w:val="24"/>
        </w:rPr>
        <w:t>8</w:t>
      </w:r>
      <w:r w:rsidRPr="00B839DB">
        <w:rPr>
          <w:rFonts w:cs="Times New Roman"/>
          <w:noProof/>
          <w:szCs w:val="24"/>
        </w:rPr>
        <w:t>(1), 277. https://doi.org/10.1186/s13643-019-1221-3</w:t>
      </w:r>
    </w:p>
    <w:p w14:paraId="16B4843D"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Gough, D., Oliver, S., &amp; Thomas, J. (2017). </w:t>
      </w:r>
      <w:r w:rsidRPr="00B839DB">
        <w:rPr>
          <w:rFonts w:cs="Times New Roman"/>
          <w:i/>
          <w:iCs/>
          <w:noProof/>
          <w:szCs w:val="24"/>
        </w:rPr>
        <w:t>An introduction to systematic reviews</w:t>
      </w:r>
      <w:r w:rsidRPr="00B839DB">
        <w:rPr>
          <w:rFonts w:cs="Times New Roman"/>
          <w:noProof/>
          <w:szCs w:val="24"/>
        </w:rPr>
        <w:t xml:space="preserve"> (2nd ed.). Sage.</w:t>
      </w:r>
    </w:p>
    <w:p w14:paraId="2641E497"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Guo, E., Gupta, M., Deng, J., Park, Y.-J., Paget, M., &amp; Naugler, C. (2024). Automated paper screening for clinical reviews using large language models: Data analysis study. </w:t>
      </w:r>
      <w:r w:rsidRPr="00B839DB">
        <w:rPr>
          <w:rFonts w:cs="Times New Roman"/>
          <w:i/>
          <w:iCs/>
          <w:noProof/>
          <w:szCs w:val="24"/>
        </w:rPr>
        <w:t>J Med Internet Res</w:t>
      </w:r>
      <w:r w:rsidRPr="00B839DB">
        <w:rPr>
          <w:rFonts w:cs="Times New Roman"/>
          <w:noProof/>
          <w:szCs w:val="24"/>
        </w:rPr>
        <w:t xml:space="preserve">, </w:t>
      </w:r>
      <w:r w:rsidRPr="00B839DB">
        <w:rPr>
          <w:rFonts w:cs="Times New Roman"/>
          <w:i/>
          <w:iCs/>
          <w:noProof/>
          <w:szCs w:val="24"/>
        </w:rPr>
        <w:t>26</w:t>
      </w:r>
      <w:r w:rsidRPr="00B839DB">
        <w:rPr>
          <w:rFonts w:cs="Times New Roman"/>
          <w:noProof/>
          <w:szCs w:val="24"/>
        </w:rPr>
        <w:t>, e48996. https://doi.org/10.2196/48996</w:t>
      </w:r>
    </w:p>
    <w:p w14:paraId="48EB32D2"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Hedges, L. V. (1992). Modeling publication selection effects in meta-analysis. </w:t>
      </w:r>
      <w:r w:rsidRPr="00B839DB">
        <w:rPr>
          <w:rFonts w:cs="Times New Roman"/>
          <w:i/>
          <w:iCs/>
          <w:noProof/>
          <w:szCs w:val="24"/>
        </w:rPr>
        <w:t>Statistical Science</w:t>
      </w:r>
      <w:r w:rsidRPr="00B839DB">
        <w:rPr>
          <w:rFonts w:cs="Times New Roman"/>
          <w:noProof/>
          <w:szCs w:val="24"/>
        </w:rPr>
        <w:t xml:space="preserve">, </w:t>
      </w:r>
      <w:r w:rsidRPr="00B839DB">
        <w:rPr>
          <w:rFonts w:cs="Times New Roman"/>
          <w:i/>
          <w:iCs/>
          <w:noProof/>
          <w:szCs w:val="24"/>
        </w:rPr>
        <w:t>7</w:t>
      </w:r>
      <w:r w:rsidRPr="00B839DB">
        <w:rPr>
          <w:rFonts w:cs="Times New Roman"/>
          <w:noProof/>
          <w:szCs w:val="24"/>
        </w:rPr>
        <w:t>(2), 246–255. http://www.jstor.org/stable/2246311</w:t>
      </w:r>
    </w:p>
    <w:p w14:paraId="02098473"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Higgins, J. P. T., Thomas, J., Chandler, J., Cumpston, M. S., Li, T., Page, M., &amp; Welch, V. (2019). </w:t>
      </w:r>
      <w:r w:rsidRPr="00B839DB">
        <w:rPr>
          <w:rFonts w:cs="Times New Roman"/>
          <w:i/>
          <w:iCs/>
          <w:noProof/>
          <w:szCs w:val="24"/>
        </w:rPr>
        <w:t>Cochrane handbook for systematic reviews of interventions</w:t>
      </w:r>
      <w:r w:rsidRPr="00B839DB">
        <w:rPr>
          <w:rFonts w:cs="Times New Roman"/>
          <w:noProof/>
          <w:szCs w:val="24"/>
        </w:rPr>
        <w:t xml:space="preserve"> (2nd ed.). Wiley Online Library. https://doi.org/10.1002/9781119536604</w:t>
      </w:r>
    </w:p>
    <w:p w14:paraId="422AE14E"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Hou, Z., &amp; Tipton, E. (2024). Enhancing recall in automated record screening: A resampling algorithm. </w:t>
      </w:r>
      <w:r w:rsidRPr="00B839DB">
        <w:rPr>
          <w:rFonts w:cs="Times New Roman"/>
          <w:i/>
          <w:iCs/>
          <w:noProof/>
          <w:szCs w:val="24"/>
        </w:rPr>
        <w:t>Research Synthesis Methods</w:t>
      </w:r>
      <w:r w:rsidRPr="00B839DB">
        <w:rPr>
          <w:rFonts w:cs="Times New Roman"/>
          <w:noProof/>
          <w:szCs w:val="24"/>
        </w:rPr>
        <w:t>. https://doi.org/10.1002/jrsm.1690</w:t>
      </w:r>
    </w:p>
    <w:p w14:paraId="021249A7"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Issaiy, M., Ghanaati, H., Kolahi, S., Shakiba, M., Jalali, A. H., Zarei, D., Kazemian, S., Avanaki, M. A., &amp; Firouznia, K. (2024). Methodological insights into ChatGPT’s screening performance in systematic reviews. </w:t>
      </w:r>
      <w:r w:rsidRPr="00B839DB">
        <w:rPr>
          <w:rFonts w:cs="Times New Roman"/>
          <w:i/>
          <w:iCs/>
          <w:noProof/>
          <w:szCs w:val="24"/>
        </w:rPr>
        <w:t>BMC Medical Research Methodology</w:t>
      </w:r>
      <w:r w:rsidRPr="00B839DB">
        <w:rPr>
          <w:rFonts w:cs="Times New Roman"/>
          <w:noProof/>
          <w:szCs w:val="24"/>
        </w:rPr>
        <w:t xml:space="preserve">, </w:t>
      </w:r>
      <w:r w:rsidRPr="00B839DB">
        <w:rPr>
          <w:rFonts w:cs="Times New Roman"/>
          <w:i/>
          <w:iCs/>
          <w:noProof/>
          <w:szCs w:val="24"/>
        </w:rPr>
        <w:t>24</w:t>
      </w:r>
      <w:r w:rsidRPr="00B839DB">
        <w:rPr>
          <w:rFonts w:cs="Times New Roman"/>
          <w:noProof/>
          <w:szCs w:val="24"/>
        </w:rPr>
        <w:t xml:space="preserve">(1), 78. </w:t>
      </w:r>
      <w:r w:rsidRPr="00B839DB">
        <w:rPr>
          <w:rFonts w:cs="Times New Roman"/>
          <w:noProof/>
          <w:szCs w:val="24"/>
        </w:rPr>
        <w:lastRenderedPageBreak/>
        <w:t>https://doi.org/10.1186/s12874-024-02203-8</w:t>
      </w:r>
    </w:p>
    <w:p w14:paraId="12A04DC2" w14:textId="5B2E8C2C"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Jardim, P. S. J., Borge, T. C., &amp; Johansen, T. B. (2021). </w:t>
      </w:r>
      <w:r w:rsidRPr="00B839DB">
        <w:rPr>
          <w:rFonts w:cs="Times New Roman"/>
          <w:i/>
          <w:iCs/>
          <w:noProof/>
          <w:szCs w:val="24"/>
        </w:rPr>
        <w:t>Effekten av antipsykotika ved førstegangspsykose: en systematisk oversikt [The effect of antipsychotics on first episode psychosis]</w:t>
      </w:r>
      <w:r w:rsidRPr="00B839DB">
        <w:rPr>
          <w:rFonts w:cs="Times New Roman"/>
          <w:noProof/>
          <w:szCs w:val="24"/>
        </w:rPr>
        <w:t>. https://fhi.no/publ/2021/effekten-av-antipsykotika-ved-forstegangspsykose/</w:t>
      </w:r>
    </w:p>
    <w:p w14:paraId="2AD3C6E6" w14:textId="23C44A8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Johansen, T. B., Nøkleby, H., Langøien, L. J., &amp; Borge, T. C. (2022). </w:t>
      </w:r>
      <w:r w:rsidRPr="00B839DB">
        <w:rPr>
          <w:rFonts w:cs="Times New Roman"/>
          <w:i/>
          <w:iCs/>
          <w:noProof/>
          <w:szCs w:val="24"/>
        </w:rPr>
        <w:t>Samværs-og bostedsordninger etter samlivsbrudd: betydninger for barn og unge: en systematisk oversikt [Custody and living arrangements after parents separate: implications for children and adolescents: a systematic review]</w:t>
      </w:r>
      <w:r w:rsidRPr="00B839DB">
        <w:rPr>
          <w:rFonts w:cs="Times New Roman"/>
          <w:noProof/>
          <w:szCs w:val="24"/>
        </w:rPr>
        <w:t>. https://www.fhi.no/publ/2022/samvars--og-bostedsordninger-etter-samlivsbrudd-betydninger-for-barn-og-ung/</w:t>
      </w:r>
    </w:p>
    <w:p w14:paraId="1982319C"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Khraisha, Q., Put, S., Kappenberg, J., Warraitch, A., &amp; Hadfield, K. (2024). Can large language models replace humans in systematic reviews? Evaluating GPT-4’s efficacy in screening and extracting data from peer-reviewed and grey literature in multiple languages. </w:t>
      </w:r>
      <w:r w:rsidRPr="00B839DB">
        <w:rPr>
          <w:rFonts w:cs="Times New Roman"/>
          <w:i/>
          <w:iCs/>
          <w:noProof/>
          <w:szCs w:val="24"/>
        </w:rPr>
        <w:t>Research Synthesis Methods</w:t>
      </w:r>
      <w:r w:rsidRPr="00B839DB">
        <w:rPr>
          <w:rFonts w:cs="Times New Roman"/>
          <w:noProof/>
          <w:szCs w:val="24"/>
        </w:rPr>
        <w:t>. https://doi.org/10.1002/jrsm.1715</w:t>
      </w:r>
    </w:p>
    <w:p w14:paraId="32B5EF29"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König, L., Zitzmann, S., Fütterer, T., Campos, D. G., Scherer, R., &amp; Hecht, M. (2023). When to stop and what to expect—An evaluation of the performance of stopping rules in AI-assisted reviewing for psychological meta-analytical research. </w:t>
      </w:r>
      <w:r w:rsidRPr="00B839DB">
        <w:rPr>
          <w:rFonts w:cs="Times New Roman"/>
          <w:i/>
          <w:iCs/>
          <w:noProof/>
          <w:szCs w:val="24"/>
        </w:rPr>
        <w:t>Open Science Framework</w:t>
      </w:r>
      <w:r w:rsidRPr="00B839DB">
        <w:rPr>
          <w:rFonts w:cs="Times New Roman"/>
          <w:noProof/>
          <w:szCs w:val="24"/>
        </w:rPr>
        <w:t>. https://doi.org/10.31234/osf.io/ybu3w</w:t>
      </w:r>
    </w:p>
    <w:p w14:paraId="08A4C84C"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Kugley, S., Wade, A., Thomas, J., Mahood, Q., Jørgensen, A.-M. K., Hammerstrøm, K., &amp; Sathe, N. (2016). Searching for studies: A guide to information retrieval for Campbell.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13</w:t>
      </w:r>
      <w:r w:rsidRPr="00B839DB">
        <w:rPr>
          <w:rFonts w:cs="Times New Roman"/>
          <w:noProof/>
          <w:szCs w:val="24"/>
        </w:rPr>
        <w:t>(1), 1–73. https://doi.org/10.4073/cmg.2016.1</w:t>
      </w:r>
    </w:p>
    <w:p w14:paraId="34A4BB44"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Meneses Echavez, J. F., Borge, T. C., Nygård, H. T., Gaustad, J.-V., &amp; Hval, G. (2022). </w:t>
      </w:r>
      <w:r w:rsidRPr="00B839DB">
        <w:rPr>
          <w:rFonts w:cs="Times New Roman"/>
          <w:i/>
          <w:iCs/>
          <w:noProof/>
          <w:szCs w:val="24"/>
        </w:rPr>
        <w:t>Psykologisk debriefing for helsepersonell involvert i uønskede pasienthendelser: en systematisk oversikt [Psychological debriefing for healthcare professionals involved in adverse events: a systematic review]</w:t>
      </w:r>
      <w:r w:rsidRPr="00B839DB">
        <w:rPr>
          <w:rFonts w:cs="Times New Roman"/>
          <w:noProof/>
          <w:szCs w:val="24"/>
        </w:rPr>
        <w:t>. https://www.fhi.no/publ/2022/psykologisk-debriefing-for-helsepersonell-involvert-i-uonskede-pasienthende/</w:t>
      </w:r>
    </w:p>
    <w:p w14:paraId="2EB0E743"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Ng, L., Pitt, V., Huckvale, K., Clavisi, O., Turner, T., Gruen, R., &amp; Elliott, J. H. (2014). Title and Abstract Screening and Evaluation in Systematic Reviews (TASER): A pilot randomised controlled trial of title and abstract screening by medical students. </w:t>
      </w:r>
      <w:r w:rsidRPr="00B839DB">
        <w:rPr>
          <w:rFonts w:cs="Times New Roman"/>
          <w:i/>
          <w:iCs/>
          <w:noProof/>
          <w:szCs w:val="24"/>
        </w:rPr>
        <w:t>Systematic Reviews</w:t>
      </w:r>
      <w:r w:rsidRPr="00B839DB">
        <w:rPr>
          <w:rFonts w:cs="Times New Roman"/>
          <w:noProof/>
          <w:szCs w:val="24"/>
        </w:rPr>
        <w:t xml:space="preserve">, </w:t>
      </w:r>
      <w:r w:rsidRPr="00B839DB">
        <w:rPr>
          <w:rFonts w:cs="Times New Roman"/>
          <w:i/>
          <w:iCs/>
          <w:noProof/>
          <w:szCs w:val="24"/>
        </w:rPr>
        <w:t>3</w:t>
      </w:r>
      <w:r w:rsidRPr="00B839DB">
        <w:rPr>
          <w:rFonts w:cs="Times New Roman"/>
          <w:noProof/>
          <w:szCs w:val="24"/>
        </w:rPr>
        <w:t>, 1–8. https://doi.org/10.1186/2046-4053-3-121</w:t>
      </w:r>
    </w:p>
    <w:p w14:paraId="53A4BAB9"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O’Connor, A. M., Tsafnat, G., Thomas, J., Glasziou, P., Gilbert, S. B., &amp; Hutton, B. (2019). A question of trust: can we build an evidence base to gain trust in systematic review automation technologies? </w:t>
      </w:r>
      <w:r w:rsidRPr="00B839DB">
        <w:rPr>
          <w:rFonts w:cs="Times New Roman"/>
          <w:i/>
          <w:iCs/>
          <w:noProof/>
          <w:szCs w:val="24"/>
        </w:rPr>
        <w:t>Systematic Reviews</w:t>
      </w:r>
      <w:r w:rsidRPr="00B839DB">
        <w:rPr>
          <w:rFonts w:cs="Times New Roman"/>
          <w:noProof/>
          <w:szCs w:val="24"/>
        </w:rPr>
        <w:t xml:space="preserve">, </w:t>
      </w:r>
      <w:r w:rsidRPr="00B839DB">
        <w:rPr>
          <w:rFonts w:cs="Times New Roman"/>
          <w:i/>
          <w:iCs/>
          <w:noProof/>
          <w:szCs w:val="24"/>
        </w:rPr>
        <w:t>8</w:t>
      </w:r>
      <w:r w:rsidRPr="00B839DB">
        <w:rPr>
          <w:rFonts w:cs="Times New Roman"/>
          <w:noProof/>
          <w:szCs w:val="24"/>
        </w:rPr>
        <w:t>(1), 1–8. https://doi.org/10.1186/s13643-019-1062-0</w:t>
      </w:r>
    </w:p>
    <w:p w14:paraId="719C2CB0"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lastRenderedPageBreak/>
        <w:t xml:space="preserve">O’Mara-Eves, A., Thomas, J., McNaught, J., Miwa, M., &amp; Ananiadou, S. (2015). Using text mining for study identification in systematic reviews: a systematic review of current approaches. </w:t>
      </w:r>
      <w:r w:rsidRPr="00B839DB">
        <w:rPr>
          <w:rFonts w:cs="Times New Roman"/>
          <w:i/>
          <w:iCs/>
          <w:noProof/>
          <w:szCs w:val="24"/>
        </w:rPr>
        <w:t>Systematic Reviews</w:t>
      </w:r>
      <w:r w:rsidRPr="00B839DB">
        <w:rPr>
          <w:rFonts w:cs="Times New Roman"/>
          <w:noProof/>
          <w:szCs w:val="24"/>
        </w:rPr>
        <w:t xml:space="preserve">, </w:t>
      </w:r>
      <w:r w:rsidRPr="00B839DB">
        <w:rPr>
          <w:rFonts w:cs="Times New Roman"/>
          <w:i/>
          <w:iCs/>
          <w:noProof/>
          <w:szCs w:val="24"/>
        </w:rPr>
        <w:t>4</w:t>
      </w:r>
      <w:r w:rsidRPr="00B839DB">
        <w:rPr>
          <w:rFonts w:cs="Times New Roman"/>
          <w:noProof/>
          <w:szCs w:val="24"/>
        </w:rPr>
        <w:t>(1), 1–22. https://doi.org/10.1186/2046-4053-4-5</w:t>
      </w:r>
    </w:p>
    <w:p w14:paraId="0F6B41D8"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Olorisade, B. K., de Quincey, E., Brereton, P., &amp; Andras, P. (2016). A critical analysis of studies that address the use of text mining for citation screening in systematic reviews. </w:t>
      </w:r>
      <w:r w:rsidRPr="00B839DB">
        <w:rPr>
          <w:rFonts w:cs="Times New Roman"/>
          <w:i/>
          <w:iCs/>
          <w:noProof/>
          <w:szCs w:val="24"/>
        </w:rPr>
        <w:t>Proceedings of the 20th International Conference on Evaluation and Assessment in Software Engineering</w:t>
      </w:r>
      <w:r w:rsidRPr="00B839DB">
        <w:rPr>
          <w:rFonts w:cs="Times New Roman"/>
          <w:noProof/>
          <w:szCs w:val="24"/>
        </w:rPr>
        <w:t>, 1–11.</w:t>
      </w:r>
    </w:p>
    <w:p w14:paraId="20C9B025"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OpenAI. (2024). </w:t>
      </w:r>
      <w:r w:rsidRPr="00B839DB">
        <w:rPr>
          <w:rFonts w:cs="Times New Roman"/>
          <w:i/>
          <w:iCs/>
          <w:noProof/>
          <w:szCs w:val="24"/>
        </w:rPr>
        <w:t>Function calling</w:t>
      </w:r>
      <w:r w:rsidRPr="00B839DB">
        <w:rPr>
          <w:rFonts w:cs="Times New Roman"/>
          <w:noProof/>
          <w:szCs w:val="24"/>
        </w:rPr>
        <w:t>. https://platform.openai.com/docs/guides/function-calling</w:t>
      </w:r>
    </w:p>
    <w:p w14:paraId="74774984"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Pacheco, R. L., Riera, R., Santos, G. M., Sá, K. M. M., Bomfim, L. G. P., da Silva, G. R., de Oliveira, F. R., &amp; Martimbianco, A. L. C. (2023). Many systematic reviews with a single author are indexed in PubMed. </w:t>
      </w:r>
      <w:r w:rsidRPr="00B839DB">
        <w:rPr>
          <w:rFonts w:cs="Times New Roman"/>
          <w:i/>
          <w:iCs/>
          <w:noProof/>
          <w:szCs w:val="24"/>
        </w:rPr>
        <w:t>Journal of Clinical Epidemiology</w:t>
      </w:r>
      <w:r w:rsidRPr="00B839DB">
        <w:rPr>
          <w:rFonts w:cs="Times New Roman"/>
          <w:noProof/>
          <w:szCs w:val="24"/>
        </w:rPr>
        <w:t xml:space="preserve">, </w:t>
      </w:r>
      <w:r w:rsidRPr="00B839DB">
        <w:rPr>
          <w:rFonts w:cs="Times New Roman"/>
          <w:i/>
          <w:iCs/>
          <w:noProof/>
          <w:szCs w:val="24"/>
        </w:rPr>
        <w:t>156</w:t>
      </w:r>
      <w:r w:rsidRPr="00B839DB">
        <w:rPr>
          <w:rFonts w:cs="Times New Roman"/>
          <w:noProof/>
          <w:szCs w:val="24"/>
        </w:rPr>
        <w:t>, 124–126. https://doi.org/10.1016/j.jclinepi.2023.01.007</w:t>
      </w:r>
    </w:p>
    <w:p w14:paraId="1F4C3122"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Perlman‐Arrow, S., Loo, N., Bobrovitz, N., Yan, T., &amp; Arora, R. K. (2023). A real‐world evaluation of the implementation of NLP technology in abstract screening of a systematic review. </w:t>
      </w:r>
      <w:r w:rsidRPr="00B839DB">
        <w:rPr>
          <w:rFonts w:cs="Times New Roman"/>
          <w:i/>
          <w:iCs/>
          <w:noProof/>
          <w:szCs w:val="24"/>
        </w:rPr>
        <w:t>Research Synthesis Methods</w:t>
      </w:r>
      <w:r w:rsidRPr="00B839DB">
        <w:rPr>
          <w:rFonts w:cs="Times New Roman"/>
          <w:noProof/>
          <w:szCs w:val="24"/>
        </w:rPr>
        <w:t xml:space="preserve">, </w:t>
      </w:r>
      <w:r w:rsidRPr="00B839DB">
        <w:rPr>
          <w:rFonts w:cs="Times New Roman"/>
          <w:i/>
          <w:iCs/>
          <w:noProof/>
          <w:szCs w:val="24"/>
        </w:rPr>
        <w:t>14</w:t>
      </w:r>
      <w:r w:rsidRPr="00B839DB">
        <w:rPr>
          <w:rFonts w:cs="Times New Roman"/>
          <w:noProof/>
          <w:szCs w:val="24"/>
        </w:rPr>
        <w:t>(4), 608–621. https://doi.org/10.1002/jrsm.1636</w:t>
      </w:r>
    </w:p>
    <w:p w14:paraId="4905B9A5"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Polanin, J. R., Pigott, T. D., Espelage, D. L., &amp; Grotpeter, J. K. (2019). Best practice guidelines for abstract screening large-evidence systematic reviews and meta-analyses. </w:t>
      </w:r>
      <w:r w:rsidRPr="00B839DB">
        <w:rPr>
          <w:rFonts w:cs="Times New Roman"/>
          <w:i/>
          <w:iCs/>
          <w:noProof/>
          <w:szCs w:val="24"/>
        </w:rPr>
        <w:t>Research Synthesis Methods</w:t>
      </w:r>
      <w:r w:rsidRPr="00B839DB">
        <w:rPr>
          <w:rFonts w:cs="Times New Roman"/>
          <w:noProof/>
          <w:szCs w:val="24"/>
        </w:rPr>
        <w:t xml:space="preserve">, </w:t>
      </w:r>
      <w:r w:rsidRPr="00B839DB">
        <w:rPr>
          <w:rFonts w:cs="Times New Roman"/>
          <w:i/>
          <w:iCs/>
          <w:noProof/>
          <w:szCs w:val="24"/>
        </w:rPr>
        <w:t>10</w:t>
      </w:r>
      <w:r w:rsidRPr="00B839DB">
        <w:rPr>
          <w:rFonts w:cs="Times New Roman"/>
          <w:noProof/>
          <w:szCs w:val="24"/>
        </w:rPr>
        <w:t>(3), 330–342. https://doi.org/10.1002/jrsm.1354</w:t>
      </w:r>
    </w:p>
    <w:p w14:paraId="7BAFD60A"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Pustejovsky, J. E. (2020). </w:t>
      </w:r>
      <w:r w:rsidRPr="00B839DB">
        <w:rPr>
          <w:rFonts w:cs="Times New Roman"/>
          <w:i/>
          <w:iCs/>
          <w:noProof/>
          <w:szCs w:val="24"/>
        </w:rPr>
        <w:t>clubSandwich: Cluster-robust (sandwich) variance estimators with small-sample corrections</w:t>
      </w:r>
      <w:r w:rsidRPr="00B839DB">
        <w:rPr>
          <w:rFonts w:cs="Times New Roman"/>
          <w:noProof/>
          <w:szCs w:val="24"/>
        </w:rPr>
        <w:t xml:space="preserve"> (0.5.5). cran.r-project.org. https://cran.r-project.org/web/packages/clubSandwich/index.html</w:t>
      </w:r>
    </w:p>
    <w:p w14:paraId="23B33B71"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Pustejovsky, J. E., &amp; Tipton, E. (2021). Meta-analysis with robust variance estimation: Expanding the range of working models. </w:t>
      </w:r>
      <w:r w:rsidRPr="00B839DB">
        <w:rPr>
          <w:rFonts w:cs="Times New Roman"/>
          <w:i/>
          <w:iCs/>
          <w:noProof/>
          <w:szCs w:val="24"/>
        </w:rPr>
        <w:t>Prevention Science</w:t>
      </w:r>
      <w:r w:rsidRPr="00B839DB">
        <w:rPr>
          <w:rFonts w:cs="Times New Roman"/>
          <w:noProof/>
          <w:szCs w:val="24"/>
        </w:rPr>
        <w:t xml:space="preserve">, </w:t>
      </w:r>
      <w:r w:rsidRPr="00B839DB">
        <w:rPr>
          <w:rFonts w:cs="Times New Roman"/>
          <w:i/>
          <w:iCs/>
          <w:noProof/>
          <w:szCs w:val="24"/>
        </w:rPr>
        <w:t>23</w:t>
      </w:r>
      <w:r w:rsidRPr="00B839DB">
        <w:rPr>
          <w:rFonts w:cs="Times New Roman"/>
          <w:noProof/>
          <w:szCs w:val="24"/>
        </w:rPr>
        <w:t>(1), 425–438. https://doi.org/10.1007/s11121-021-01246-3</w:t>
      </w:r>
    </w:p>
    <w:p w14:paraId="2DFC10A1"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R Core Team. (2022). </w:t>
      </w:r>
      <w:r w:rsidRPr="00B839DB">
        <w:rPr>
          <w:rFonts w:cs="Times New Roman"/>
          <w:i/>
          <w:iCs/>
          <w:noProof/>
          <w:szCs w:val="24"/>
        </w:rPr>
        <w:t>R: A language and environment for statistical computing</w:t>
      </w:r>
      <w:r w:rsidRPr="00B839DB">
        <w:rPr>
          <w:rFonts w:cs="Times New Roman"/>
          <w:noProof/>
          <w:szCs w:val="24"/>
        </w:rPr>
        <w:t>. R Foundation for Statistical Computing, Vienna, Austria. https://www.r-project.org/</w:t>
      </w:r>
    </w:p>
    <w:p w14:paraId="3A16BB44"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Rathbone, J., Hoffmann, T., &amp; Glasziou, P. (2015). Faster title and abstract screening? Evaluating Abstrackr, a semi-automated online screening program for systematic reviewers. </w:t>
      </w:r>
      <w:r w:rsidRPr="00B839DB">
        <w:rPr>
          <w:rFonts w:cs="Times New Roman"/>
          <w:i/>
          <w:iCs/>
          <w:noProof/>
          <w:szCs w:val="24"/>
        </w:rPr>
        <w:t>Systematic Reviews</w:t>
      </w:r>
      <w:r w:rsidRPr="00B839DB">
        <w:rPr>
          <w:rFonts w:cs="Times New Roman"/>
          <w:noProof/>
          <w:szCs w:val="24"/>
        </w:rPr>
        <w:t xml:space="preserve">, </w:t>
      </w:r>
      <w:r w:rsidRPr="00B839DB">
        <w:rPr>
          <w:rFonts w:cs="Times New Roman"/>
          <w:i/>
          <w:iCs/>
          <w:noProof/>
          <w:szCs w:val="24"/>
        </w:rPr>
        <w:t>4</w:t>
      </w:r>
      <w:r w:rsidRPr="00B839DB">
        <w:rPr>
          <w:rFonts w:cs="Times New Roman"/>
          <w:noProof/>
          <w:szCs w:val="24"/>
        </w:rPr>
        <w:t>(1), 1–7. https://doi.org/10.1186/s13643-015-0067-6</w:t>
      </w:r>
    </w:p>
    <w:p w14:paraId="151B042F"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Rothstein, H. R., Sutton, A. J., &amp; Borenstein, M. (2005). Publication bias in meta-analysis. In H. R. Rothstein, A. J. Sutton, &amp; M. Borenstein (Eds.), </w:t>
      </w:r>
      <w:r w:rsidRPr="00B839DB">
        <w:rPr>
          <w:rFonts w:cs="Times New Roman"/>
          <w:i/>
          <w:iCs/>
          <w:noProof/>
          <w:szCs w:val="24"/>
        </w:rPr>
        <w:t>Publication bias in meta-analysis: Prevention, assessment and adjustments</w:t>
      </w:r>
      <w:r w:rsidRPr="00B839DB">
        <w:rPr>
          <w:rFonts w:cs="Times New Roman"/>
          <w:noProof/>
          <w:szCs w:val="24"/>
        </w:rPr>
        <w:t>. Wiley Online Library.</w:t>
      </w:r>
    </w:p>
    <w:p w14:paraId="487C48CE"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lastRenderedPageBreak/>
        <w:t xml:space="preserve">Röver, C., &amp; Friede, T. (2022). Double arcsine transform not appropriate for meta-analysis. </w:t>
      </w:r>
      <w:r w:rsidRPr="00B839DB">
        <w:rPr>
          <w:rFonts w:cs="Times New Roman"/>
          <w:i/>
          <w:iCs/>
          <w:noProof/>
          <w:szCs w:val="24"/>
        </w:rPr>
        <w:t>Research Synthesis Methods</w:t>
      </w:r>
      <w:r w:rsidRPr="00B839DB">
        <w:rPr>
          <w:rFonts w:cs="Times New Roman"/>
          <w:noProof/>
          <w:szCs w:val="24"/>
        </w:rPr>
        <w:t xml:space="preserve">, </w:t>
      </w:r>
      <w:r w:rsidRPr="00B839DB">
        <w:rPr>
          <w:rFonts w:cs="Times New Roman"/>
          <w:i/>
          <w:iCs/>
          <w:noProof/>
          <w:szCs w:val="24"/>
        </w:rPr>
        <w:t>13</w:t>
      </w:r>
      <w:r w:rsidRPr="00B839DB">
        <w:rPr>
          <w:rFonts w:cs="Times New Roman"/>
          <w:noProof/>
          <w:szCs w:val="24"/>
        </w:rPr>
        <w:t>(5), 645–648. https://doi.org/10.1002/jrsm.1591</w:t>
      </w:r>
    </w:p>
    <w:p w14:paraId="6301D67C"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RStudio Team. (2015). </w:t>
      </w:r>
      <w:r w:rsidRPr="00B839DB">
        <w:rPr>
          <w:rFonts w:cs="Times New Roman"/>
          <w:i/>
          <w:iCs/>
          <w:noProof/>
          <w:szCs w:val="24"/>
        </w:rPr>
        <w:t>RStudio: Integrated development for R</w:t>
      </w:r>
      <w:r w:rsidRPr="00B839DB">
        <w:rPr>
          <w:rFonts w:cs="Times New Roman"/>
          <w:noProof/>
          <w:szCs w:val="24"/>
        </w:rPr>
        <w:t>. RStudio, Inc., Boston, MA. https://www.rstudio.com/</w:t>
      </w:r>
    </w:p>
    <w:p w14:paraId="588E301B"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Schwarzer, G., Chemaitelly, H., Abu-Raddad, L. J., &amp; Rücker, G. (2019). Seriously misleading results using inverse of Freeman-Tukey double arcsine transformation in meta-analysis of single proportions. </w:t>
      </w:r>
      <w:r w:rsidRPr="00B839DB">
        <w:rPr>
          <w:rFonts w:cs="Times New Roman"/>
          <w:i/>
          <w:iCs/>
          <w:noProof/>
          <w:szCs w:val="24"/>
        </w:rPr>
        <w:t>Research Synthesis Methods</w:t>
      </w:r>
      <w:r w:rsidRPr="00B839DB">
        <w:rPr>
          <w:rFonts w:cs="Times New Roman"/>
          <w:noProof/>
          <w:szCs w:val="24"/>
        </w:rPr>
        <w:t xml:space="preserve">, </w:t>
      </w:r>
      <w:r w:rsidRPr="00B839DB">
        <w:rPr>
          <w:rFonts w:cs="Times New Roman"/>
          <w:i/>
          <w:iCs/>
          <w:noProof/>
          <w:szCs w:val="24"/>
        </w:rPr>
        <w:t>10</w:t>
      </w:r>
      <w:r w:rsidRPr="00B839DB">
        <w:rPr>
          <w:rFonts w:cs="Times New Roman"/>
          <w:noProof/>
          <w:szCs w:val="24"/>
        </w:rPr>
        <w:t>(3), 476–483. https://doi.org/10.1002/jrsm.1348</w:t>
      </w:r>
    </w:p>
    <w:p w14:paraId="61D86C93"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Shadish, W. R., Cook, T. D., &amp; Campbell, D. T. (2002). </w:t>
      </w:r>
      <w:r w:rsidRPr="00B839DB">
        <w:rPr>
          <w:rFonts w:cs="Times New Roman"/>
          <w:i/>
          <w:iCs/>
          <w:noProof/>
          <w:szCs w:val="24"/>
        </w:rPr>
        <w:t>Experimental and Quasi-Experimental Designs for Generalized Causal Inference</w:t>
      </w:r>
      <w:r w:rsidRPr="00B839DB">
        <w:rPr>
          <w:rFonts w:cs="Times New Roman"/>
          <w:noProof/>
          <w:szCs w:val="24"/>
        </w:rPr>
        <w:t xml:space="preserve"> (2nd ed.). Cengage Learning, Inc.</w:t>
      </w:r>
    </w:p>
    <w:p w14:paraId="46CA2B67"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Shemilt, I., Khan, N., Park, S., &amp; Thomas, J. (2016). Use of cost-effectiveness analysis to compare the efficiency of study identification methods in systematic reviews. </w:t>
      </w:r>
      <w:r w:rsidRPr="00B839DB">
        <w:rPr>
          <w:rFonts w:cs="Times New Roman"/>
          <w:i/>
          <w:iCs/>
          <w:noProof/>
          <w:szCs w:val="24"/>
        </w:rPr>
        <w:t>Systematic Reviews</w:t>
      </w:r>
      <w:r w:rsidRPr="00B839DB">
        <w:rPr>
          <w:rFonts w:cs="Times New Roman"/>
          <w:noProof/>
          <w:szCs w:val="24"/>
        </w:rPr>
        <w:t xml:space="preserve">, </w:t>
      </w:r>
      <w:r w:rsidRPr="00B839DB">
        <w:rPr>
          <w:rFonts w:cs="Times New Roman"/>
          <w:i/>
          <w:iCs/>
          <w:noProof/>
          <w:szCs w:val="24"/>
        </w:rPr>
        <w:t>5</w:t>
      </w:r>
      <w:r w:rsidRPr="00B839DB">
        <w:rPr>
          <w:rFonts w:cs="Times New Roman"/>
          <w:noProof/>
          <w:szCs w:val="24"/>
        </w:rPr>
        <w:t>, 1–13. https://doi.org/10.1186/s13643-016-0315-4</w:t>
      </w:r>
    </w:p>
    <w:p w14:paraId="54EFECC0"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Shemilt, I., Simon, A., Hollands, G. J., Marteau, T. M., Ogilvie, D., O’Mara-Eves, A., Kelly, M. P., &amp; Thomas, J. (2014). Pinpointing needles in giant haystacks: use of text mining to reduce impractical screening workload in extremely large scoping reviews. </w:t>
      </w:r>
      <w:r w:rsidRPr="00B839DB">
        <w:rPr>
          <w:rFonts w:cs="Times New Roman"/>
          <w:i/>
          <w:iCs/>
          <w:noProof/>
          <w:szCs w:val="24"/>
        </w:rPr>
        <w:t>Research Synthesis Methods</w:t>
      </w:r>
      <w:r w:rsidRPr="00B839DB">
        <w:rPr>
          <w:rFonts w:cs="Times New Roman"/>
          <w:noProof/>
          <w:szCs w:val="24"/>
        </w:rPr>
        <w:t xml:space="preserve">, </w:t>
      </w:r>
      <w:r w:rsidRPr="00B839DB">
        <w:rPr>
          <w:rFonts w:cs="Times New Roman"/>
          <w:i/>
          <w:iCs/>
          <w:noProof/>
          <w:szCs w:val="24"/>
        </w:rPr>
        <w:t>5</w:t>
      </w:r>
      <w:r w:rsidRPr="00B839DB">
        <w:rPr>
          <w:rFonts w:cs="Times New Roman"/>
          <w:noProof/>
          <w:szCs w:val="24"/>
        </w:rPr>
        <w:t>(1), 31–49. https://doi.org/10.1002/jrsm.1093</w:t>
      </w:r>
    </w:p>
    <w:p w14:paraId="135A75E4"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Stoll, C. R. T., Izadi, S., Fowler, S., Green, P., Suls, J., &amp; Colditz, G. A. (2019). The value of a second reviewer for study selection in systematic reviews. </w:t>
      </w:r>
      <w:r w:rsidRPr="00B839DB">
        <w:rPr>
          <w:rFonts w:cs="Times New Roman"/>
          <w:i/>
          <w:iCs/>
          <w:noProof/>
          <w:szCs w:val="24"/>
        </w:rPr>
        <w:t>Research Synthesis Methods</w:t>
      </w:r>
      <w:r w:rsidRPr="00B839DB">
        <w:rPr>
          <w:rFonts w:cs="Times New Roman"/>
          <w:noProof/>
          <w:szCs w:val="24"/>
        </w:rPr>
        <w:t xml:space="preserve">, </w:t>
      </w:r>
      <w:r w:rsidRPr="00B839DB">
        <w:rPr>
          <w:rFonts w:cs="Times New Roman"/>
          <w:i/>
          <w:iCs/>
          <w:noProof/>
          <w:szCs w:val="24"/>
        </w:rPr>
        <w:t>10</w:t>
      </w:r>
      <w:r w:rsidRPr="00B839DB">
        <w:rPr>
          <w:rFonts w:cs="Times New Roman"/>
          <w:noProof/>
          <w:szCs w:val="24"/>
        </w:rPr>
        <w:t>(4), 539–545. https://doi.org/10.1002/jrsm.1369</w:t>
      </w:r>
    </w:p>
    <w:p w14:paraId="10697423"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Syriani, E., David, I., &amp; Kumar, G. (2023). Assessing the ability of ChatGPT to screen articles for systematic reviews. </w:t>
      </w:r>
      <w:r w:rsidRPr="00B839DB">
        <w:rPr>
          <w:rFonts w:cs="Times New Roman"/>
          <w:i/>
          <w:iCs/>
          <w:noProof/>
          <w:szCs w:val="24"/>
        </w:rPr>
        <w:t>ArXiv Preprint ArXiv:2307.06464</w:t>
      </w:r>
      <w:r w:rsidRPr="00B839DB">
        <w:rPr>
          <w:rFonts w:cs="Times New Roman"/>
          <w:noProof/>
          <w:szCs w:val="24"/>
        </w:rPr>
        <w:t>.</w:t>
      </w:r>
    </w:p>
    <w:p w14:paraId="3899210E" w14:textId="3C6BEF04"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Thomsen, M. K., Seerup, J. K., Dietrichson, J., Bondebjerg, A., &amp; Viinholt, B. C. A. (2022). PROTOCOL: Testing frequency and student achievement: A systematic review.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18</w:t>
      </w:r>
      <w:r w:rsidRPr="00B839DB">
        <w:rPr>
          <w:rFonts w:cs="Times New Roman"/>
          <w:noProof/>
          <w:szCs w:val="24"/>
        </w:rPr>
        <w:t>(1), e1212. https://doi.org/10.1002/cl2.1212</w:t>
      </w:r>
    </w:p>
    <w:p w14:paraId="6595F4B8"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Tipton, E., &amp; Pustejovsky, J. E. (2015). Small-sample adjustments for tests of moderators and model fit using robust variance estimation in meta-regression. </w:t>
      </w:r>
      <w:r w:rsidRPr="00B839DB">
        <w:rPr>
          <w:rFonts w:cs="Times New Roman"/>
          <w:i/>
          <w:iCs/>
          <w:noProof/>
          <w:szCs w:val="24"/>
        </w:rPr>
        <w:t>Journal of Educational and Behavioral Statistics</w:t>
      </w:r>
      <w:r w:rsidRPr="00B839DB">
        <w:rPr>
          <w:rFonts w:cs="Times New Roman"/>
          <w:noProof/>
          <w:szCs w:val="24"/>
        </w:rPr>
        <w:t xml:space="preserve">, </w:t>
      </w:r>
      <w:r w:rsidRPr="00B839DB">
        <w:rPr>
          <w:rFonts w:cs="Times New Roman"/>
          <w:i/>
          <w:iCs/>
          <w:noProof/>
          <w:szCs w:val="24"/>
        </w:rPr>
        <w:t>40</w:t>
      </w:r>
      <w:r w:rsidRPr="00B839DB">
        <w:rPr>
          <w:rFonts w:cs="Times New Roman"/>
          <w:noProof/>
          <w:szCs w:val="24"/>
        </w:rPr>
        <w:t>(6), 604–634. https://doi.org/10.3102/1076998615606099</w:t>
      </w:r>
    </w:p>
    <w:p w14:paraId="44DA207E"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Van De Schoot, R., De Bruin, J., Schram, R., Zahedi, P., De Boer, J., Weijdema, F., Kramer, B., Huijts, M., Hoogerwerf, M., &amp; Ferdinands, G. (2021). An open source machine learning framework for efficient and transparent systematic reviews. </w:t>
      </w:r>
      <w:r w:rsidRPr="00B839DB">
        <w:rPr>
          <w:rFonts w:cs="Times New Roman"/>
          <w:i/>
          <w:iCs/>
          <w:noProof/>
          <w:szCs w:val="24"/>
        </w:rPr>
        <w:t>Nature Machine Intelligence</w:t>
      </w:r>
      <w:r w:rsidRPr="00B839DB">
        <w:rPr>
          <w:rFonts w:cs="Times New Roman"/>
          <w:noProof/>
          <w:szCs w:val="24"/>
        </w:rPr>
        <w:t xml:space="preserve">, </w:t>
      </w:r>
      <w:r w:rsidRPr="00B839DB">
        <w:rPr>
          <w:rFonts w:cs="Times New Roman"/>
          <w:i/>
          <w:iCs/>
          <w:noProof/>
          <w:szCs w:val="24"/>
        </w:rPr>
        <w:t>3</w:t>
      </w:r>
      <w:r w:rsidRPr="00B839DB">
        <w:rPr>
          <w:rFonts w:cs="Times New Roman"/>
          <w:noProof/>
          <w:szCs w:val="24"/>
        </w:rPr>
        <w:t>(2), 125–133. https://doi.org/10.1038/s42256-020-00287-7</w:t>
      </w:r>
    </w:p>
    <w:p w14:paraId="7F1D5FF4"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lastRenderedPageBreak/>
        <w:t xml:space="preserve">Vembye, M. H. (2024). </w:t>
      </w:r>
      <w:r w:rsidRPr="00B839DB">
        <w:rPr>
          <w:rFonts w:cs="Times New Roman"/>
          <w:i/>
          <w:iCs/>
          <w:noProof/>
          <w:szCs w:val="24"/>
        </w:rPr>
        <w:t>AIscreenR: AI screening tools for systematic reviews.</w:t>
      </w:r>
      <w:r w:rsidRPr="00B839DB">
        <w:rPr>
          <w:rFonts w:cs="Times New Roman"/>
          <w:noProof/>
          <w:szCs w:val="24"/>
        </w:rPr>
        <w:t xml:space="preserve"> (GitHub version 0.0.0.9999). https://mikkelvembye.github.io/AIscreenR/</w:t>
      </w:r>
    </w:p>
    <w:p w14:paraId="24F72035"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Viechtbauer, W. (2010). Conducting meta-analyses in R with the metafor package. </w:t>
      </w:r>
      <w:r w:rsidRPr="00B839DB">
        <w:rPr>
          <w:rFonts w:cs="Times New Roman"/>
          <w:i/>
          <w:iCs/>
          <w:noProof/>
          <w:szCs w:val="24"/>
        </w:rPr>
        <w:t>Journal of Statistical Software</w:t>
      </w:r>
      <w:r w:rsidRPr="00B839DB">
        <w:rPr>
          <w:rFonts w:cs="Times New Roman"/>
          <w:noProof/>
          <w:szCs w:val="24"/>
        </w:rPr>
        <w:t xml:space="preserve">, </w:t>
      </w:r>
      <w:r w:rsidRPr="00B839DB">
        <w:rPr>
          <w:rFonts w:cs="Times New Roman"/>
          <w:i/>
          <w:iCs/>
          <w:noProof/>
          <w:szCs w:val="24"/>
        </w:rPr>
        <w:t>36</w:t>
      </w:r>
      <w:r w:rsidRPr="00B839DB">
        <w:rPr>
          <w:rFonts w:cs="Times New Roman"/>
          <w:noProof/>
          <w:szCs w:val="24"/>
        </w:rPr>
        <w:t>(3), 1–48. https://doi.org/10.18637/jss.v036.i03</w:t>
      </w:r>
    </w:p>
    <w:p w14:paraId="379B61CD"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Viechtbauer, W. (2022). </w:t>
      </w:r>
      <w:r w:rsidRPr="00B839DB">
        <w:rPr>
          <w:rFonts w:cs="Times New Roman"/>
          <w:i/>
          <w:iCs/>
          <w:noProof/>
          <w:szCs w:val="24"/>
        </w:rPr>
        <w:t>Miller (1978)</w:t>
      </w:r>
      <w:r w:rsidRPr="00B839DB">
        <w:rPr>
          <w:rFonts w:cs="Times New Roman"/>
          <w:noProof/>
          <w:szCs w:val="24"/>
        </w:rPr>
        <w:t>. https://www.metafor-project.org/doku.php/analyses:miller1978?s[]=proportion</w:t>
      </w:r>
    </w:p>
    <w:p w14:paraId="5F03D96D"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Waffenschmidt, S., Knelangen, M., Sieben, W., Bühn, S., &amp; Pieper, D. (2019). Single screening versus conventional double screening for study selection in systematic reviews: a methodological systematic review. </w:t>
      </w:r>
      <w:r w:rsidRPr="00B839DB">
        <w:rPr>
          <w:rFonts w:cs="Times New Roman"/>
          <w:i/>
          <w:iCs/>
          <w:noProof/>
          <w:szCs w:val="24"/>
        </w:rPr>
        <w:t>BMC Medical Research Methodology</w:t>
      </w:r>
      <w:r w:rsidRPr="00B839DB">
        <w:rPr>
          <w:rFonts w:cs="Times New Roman"/>
          <w:noProof/>
          <w:szCs w:val="24"/>
        </w:rPr>
        <w:t xml:space="preserve">, </w:t>
      </w:r>
      <w:r w:rsidRPr="00B839DB">
        <w:rPr>
          <w:rFonts w:cs="Times New Roman"/>
          <w:i/>
          <w:iCs/>
          <w:noProof/>
          <w:szCs w:val="24"/>
        </w:rPr>
        <w:t>19</w:t>
      </w:r>
      <w:r w:rsidRPr="00B839DB">
        <w:rPr>
          <w:rFonts w:cs="Times New Roman"/>
          <w:noProof/>
          <w:szCs w:val="24"/>
        </w:rPr>
        <w:t>(1), 132. https://doi.org/10.1186/s12874-019-0782-0</w:t>
      </w:r>
    </w:p>
    <w:p w14:paraId="31B91047"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Wang, Z., Nayfeh, T., Tetzlaff, J., O’Blenis, P., &amp; Murad, M. H. (2020). Error rates of human reviewers during abstract screening in systematic reviews. </w:t>
      </w:r>
      <w:r w:rsidRPr="00B839DB">
        <w:rPr>
          <w:rFonts w:cs="Times New Roman"/>
          <w:i/>
          <w:iCs/>
          <w:noProof/>
          <w:szCs w:val="24"/>
        </w:rPr>
        <w:t>PloS One</w:t>
      </w:r>
      <w:r w:rsidRPr="00B839DB">
        <w:rPr>
          <w:rFonts w:cs="Times New Roman"/>
          <w:noProof/>
          <w:szCs w:val="24"/>
        </w:rPr>
        <w:t xml:space="preserve">, </w:t>
      </w:r>
      <w:r w:rsidRPr="00B839DB">
        <w:rPr>
          <w:rFonts w:cs="Times New Roman"/>
          <w:i/>
          <w:iCs/>
          <w:noProof/>
          <w:szCs w:val="24"/>
        </w:rPr>
        <w:t>15</w:t>
      </w:r>
      <w:r w:rsidRPr="00B839DB">
        <w:rPr>
          <w:rFonts w:cs="Times New Roman"/>
          <w:noProof/>
          <w:szCs w:val="24"/>
        </w:rPr>
        <w:t>(1), e0227742. https://doi.org/10.1371/journal.pone.0227742</w:t>
      </w:r>
    </w:p>
    <w:p w14:paraId="23B239EE"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rPr>
      </w:pPr>
      <w:r w:rsidRPr="00B839DB">
        <w:rPr>
          <w:rFonts w:cs="Times New Roman"/>
          <w:noProof/>
          <w:szCs w:val="24"/>
        </w:rPr>
        <w:t xml:space="preserve">Westgate, M. J. (2019). revtools: An R package to support article screening for evidence synthesis. </w:t>
      </w:r>
      <w:r w:rsidRPr="00B839DB">
        <w:rPr>
          <w:rFonts w:cs="Times New Roman"/>
          <w:i/>
          <w:iCs/>
          <w:noProof/>
          <w:szCs w:val="24"/>
        </w:rPr>
        <w:t>Research Synthesis Methods</w:t>
      </w:r>
      <w:r w:rsidRPr="00B839DB">
        <w:rPr>
          <w:rFonts w:cs="Times New Roman"/>
          <w:noProof/>
          <w:szCs w:val="24"/>
        </w:rPr>
        <w:t xml:space="preserve">, </w:t>
      </w:r>
      <w:r w:rsidRPr="00B839DB">
        <w:rPr>
          <w:rFonts w:cs="Times New Roman"/>
          <w:i/>
          <w:iCs/>
          <w:noProof/>
          <w:szCs w:val="24"/>
        </w:rPr>
        <w:t>10</w:t>
      </w:r>
      <w:r w:rsidRPr="00B839DB">
        <w:rPr>
          <w:rFonts w:cs="Times New Roman"/>
          <w:noProof/>
          <w:szCs w:val="24"/>
        </w:rPr>
        <w:t>(4), 606–614. https://doi.org/10.1002/jrsm.1374</w:t>
      </w:r>
    </w:p>
    <w:p w14:paraId="0E4E3EC9" w14:textId="51D35AA6" w:rsidR="00695ACE" w:rsidRPr="00BD4892" w:rsidRDefault="00A23F06" w:rsidP="006F63D8">
      <w:pPr>
        <w:spacing w:after="0" w:line="360" w:lineRule="auto"/>
        <w:rPr>
          <w:lang w:val="en-US"/>
        </w:rPr>
      </w:pPr>
      <w:r>
        <w:fldChar w:fldCharType="end"/>
      </w:r>
    </w:p>
    <w:sectPr w:rsidR="00695ACE" w:rsidRPr="00BD4892" w:rsidSect="001F2F21">
      <w:headerReference w:type="default" r:id="rId15"/>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E2CF7" w14:textId="77777777" w:rsidR="00EC23FF" w:rsidRDefault="00EC23FF" w:rsidP="00E22B11">
      <w:pPr>
        <w:spacing w:after="0" w:line="240" w:lineRule="auto"/>
      </w:pPr>
      <w:r>
        <w:separator/>
      </w:r>
    </w:p>
  </w:endnote>
  <w:endnote w:type="continuationSeparator" w:id="0">
    <w:p w14:paraId="00EF0007" w14:textId="77777777" w:rsidR="00EC23FF" w:rsidRDefault="00EC23FF"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8437111"/>
      <w:docPartObj>
        <w:docPartGallery w:val="Page Numbers (Bottom of Page)"/>
        <w:docPartUnique/>
      </w:docPartObj>
    </w:sdtPr>
    <w:sdtEndPr>
      <w:rPr>
        <w:noProof/>
      </w:rPr>
    </w:sdtEndPr>
    <w:sdtContent>
      <w:p w14:paraId="140DBA71" w14:textId="017A372F" w:rsidR="00857791" w:rsidRDefault="008577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28B40A" w14:textId="77777777" w:rsidR="00857791" w:rsidRDefault="008577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4BA81" w14:textId="77777777" w:rsidR="00EC23FF" w:rsidRDefault="00EC23FF" w:rsidP="00E22B11">
      <w:pPr>
        <w:spacing w:after="0" w:line="240" w:lineRule="auto"/>
      </w:pPr>
      <w:r>
        <w:separator/>
      </w:r>
    </w:p>
  </w:footnote>
  <w:footnote w:type="continuationSeparator" w:id="0">
    <w:p w14:paraId="74A89559" w14:textId="77777777" w:rsidR="00EC23FF" w:rsidRDefault="00EC23FF" w:rsidP="00E22B11">
      <w:pPr>
        <w:spacing w:after="0" w:line="240" w:lineRule="auto"/>
      </w:pPr>
      <w:r>
        <w:continuationSeparator/>
      </w:r>
    </w:p>
  </w:footnote>
  <w:footnote w:id="1">
    <w:p w14:paraId="24EC5FE0" w14:textId="553104CA" w:rsidR="00857791" w:rsidRPr="007340E8" w:rsidRDefault="00857791" w:rsidP="00D25EF2">
      <w:pPr>
        <w:pStyle w:val="FootnoteText"/>
        <w:jc w:val="both"/>
        <w:rPr>
          <w:lang w:val="en-US"/>
        </w:rPr>
      </w:pPr>
      <w:r w:rsidRPr="000D35BD">
        <w:rPr>
          <w:rStyle w:val="FootnoteReference"/>
        </w:rPr>
        <w:footnoteRef/>
      </w:r>
      <w:r w:rsidRPr="007340E8">
        <w:rPr>
          <w:lang w:val="en-US"/>
        </w:rPr>
        <w:t xml:space="preserve"> To </w:t>
      </w:r>
      <w:r>
        <w:rPr>
          <w:lang w:val="en-US"/>
        </w:rPr>
        <w:t>alleviate</w:t>
      </w:r>
      <w:r w:rsidRPr="007340E8">
        <w:rPr>
          <w:lang w:val="en-US"/>
        </w:rPr>
        <w:t xml:space="preserve"> this issue, a new tentative guideline term</w:t>
      </w:r>
      <w:r>
        <w:rPr>
          <w:lang w:val="en-US"/>
        </w:rPr>
        <w:t>ed</w:t>
      </w:r>
      <w:r w:rsidRPr="007340E8">
        <w:rPr>
          <w:lang w:val="en-US"/>
        </w:rPr>
        <w:t xml:space="preserve"> SAFE has been developed in which it is suggested to use multiple machine learning algoritmes in order to detec</w:t>
      </w:r>
      <w:r>
        <w:rPr>
          <w:lang w:val="en-US"/>
        </w:rPr>
        <w:t>t</w:t>
      </w:r>
      <w:r w:rsidRPr="007340E8">
        <w:rPr>
          <w:lang w:val="en-US"/>
        </w:rPr>
        <w:t xml:space="preserve"> all relevant references in the bulk of records  </w:t>
      </w:r>
      <w:r>
        <w:fldChar w:fldCharType="begin" w:fldLock="1"/>
      </w:r>
      <w:r>
        <w:rPr>
          <w:lang w:val="en-US"/>
        </w:rPr>
        <w:instrText>ADDIN CSL_CITATION {"citationItems":[{"id":"ITEM-1","itemData":{"DOI":"10.1186/s13643-024-02502-7","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meta-analyses","type":"article-journal","volume":"13"},"uris":["http://www.mendeley.com/documents/?uuid=7c8cf414-b013-4ef5-9e4b-31df623d7814"]}],"mendeley":{"formattedCitation":"(Boetje &amp; van de Schoot, 2024)","plainTextFormattedCitation":"(Boetje &amp; van de Schoot, 2024)","previouslyFormattedCitation":"(Boetje &amp; van de Schoot, 2024)"},"properties":{"noteIndex":0},"schema":"https://github.com/citation-style-language/schema/raw/master/csl-citation.json"}</w:instrText>
      </w:r>
      <w:r>
        <w:fldChar w:fldCharType="separate"/>
      </w:r>
      <w:r w:rsidRPr="00DE061E">
        <w:rPr>
          <w:noProof/>
          <w:lang w:val="en-US"/>
        </w:rPr>
        <w:t>(Boetje &amp; van de Schoot, 2024)</w:t>
      </w:r>
      <w:r>
        <w:fldChar w:fldCharType="end"/>
      </w:r>
      <w:r w:rsidRPr="007340E8">
        <w:rPr>
          <w:lang w:val="en-US"/>
        </w:rPr>
        <w:t xml:space="preserve">. However, this framework </w:t>
      </w:r>
      <w:r>
        <w:rPr>
          <w:lang w:val="en-US"/>
        </w:rPr>
        <w:t>has not yet</w:t>
      </w:r>
      <w:r w:rsidRPr="007340E8">
        <w:rPr>
          <w:lang w:val="en-US"/>
        </w:rPr>
        <w:t xml:space="preserve"> been thouroughly enough test</w:t>
      </w:r>
      <w:r>
        <w:rPr>
          <w:lang w:val="en-US"/>
        </w:rPr>
        <w:t>ed</w:t>
      </w:r>
      <w:r w:rsidRPr="007340E8">
        <w:rPr>
          <w:lang w:val="en-US"/>
        </w:rPr>
        <w:t xml:space="preserve"> to know if the SAFE procedure allows reviewers to detect all relevant studies </w:t>
      </w:r>
      <w:r>
        <w:rPr>
          <w:lang w:val="en-US"/>
        </w:rPr>
        <w:t>using</w:t>
      </w:r>
      <w:r w:rsidRPr="007340E8">
        <w:rPr>
          <w:lang w:val="en-US"/>
        </w:rPr>
        <w:t xml:space="preserve"> machine learning algoritms in</w:t>
      </w:r>
      <w:r>
        <w:rPr>
          <w:lang w:val="en-US"/>
        </w:rPr>
        <w:t>cluded</w:t>
      </w:r>
      <w:r w:rsidRPr="007340E8">
        <w:rPr>
          <w:lang w:val="en-US"/>
        </w:rPr>
        <w:t xml:space="preserve"> in screening software</w:t>
      </w:r>
      <w:r>
        <w:rPr>
          <w:lang w:val="en-US"/>
        </w:rPr>
        <w:t>,</w:t>
      </w:r>
      <w:r w:rsidRPr="007340E8">
        <w:rPr>
          <w:lang w:val="en-US"/>
        </w:rPr>
        <w:t xml:space="preserve"> such as ASReview</w:t>
      </w:r>
      <w:r>
        <w:rPr>
          <w:lang w:val="en-US"/>
        </w:rPr>
        <w:t xml:space="preserve"> </w:t>
      </w:r>
      <w:r>
        <w:rPr>
          <w:lang w:val="en-US"/>
        </w:rPr>
        <w:fldChar w:fldCharType="begin" w:fldLock="1"/>
      </w:r>
      <w:r>
        <w:rPr>
          <w:lang w:val="en-US"/>
        </w:rPr>
        <w:instrText>ADDIN CSL_CITATION {"citationItems":[{"id":"ITEM-1","itemData":{"DOI":"10.1038/s42256-020-00287-7","ISSN":"2522-5839","author":[{"dropping-particle":"","family":"Schoot","given":"Rens","non-dropping-particle":"Van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Pr>
          <w:lang w:val="en-US"/>
        </w:rPr>
        <w:fldChar w:fldCharType="separate"/>
      </w:r>
      <w:r w:rsidRPr="00A57647">
        <w:rPr>
          <w:noProof/>
          <w:lang w:val="en-US"/>
        </w:rPr>
        <w:t>(Van De Schoot et al., 2021)</w:t>
      </w:r>
      <w:r>
        <w:rPr>
          <w:lang w:val="en-US"/>
        </w:rPr>
        <w:fldChar w:fldCharType="end"/>
      </w:r>
      <w:r w:rsidRPr="007340E8">
        <w:rPr>
          <w:lang w:val="en-US"/>
        </w:rPr>
        <w:t xml:space="preserve">.  </w:t>
      </w:r>
    </w:p>
  </w:footnote>
  <w:footnote w:id="2">
    <w:p w14:paraId="547BB04B" w14:textId="4C131978" w:rsidR="00857791" w:rsidRPr="007332FC" w:rsidRDefault="00857791" w:rsidP="003B5FB3">
      <w:pPr>
        <w:pStyle w:val="FootnoteText"/>
        <w:rPr>
          <w:lang w:val="en-US"/>
        </w:rPr>
      </w:pPr>
      <w:r w:rsidRPr="000D35BD">
        <w:rPr>
          <w:rStyle w:val="FootnoteReference"/>
        </w:rPr>
        <w:footnoteRef/>
      </w:r>
      <w:r w:rsidRPr="007332FC">
        <w:rPr>
          <w:lang w:val="en-US"/>
        </w:rPr>
        <w:t xml:space="preserve"> </w:t>
      </w:r>
      <w:r>
        <w:rPr>
          <w:lang w:val="en-US"/>
        </w:rPr>
        <w:t>Note</w:t>
      </w:r>
      <w:del w:id="1" w:author="Julian Christensen" w:date="2024-08-23T10:20:00Z">
        <w:r w:rsidDel="00C7188B">
          <w:rPr>
            <w:lang w:val="en-US"/>
          </w:rPr>
          <w:delText>,</w:delText>
        </w:r>
      </w:del>
      <w:r>
        <w:rPr>
          <w:lang w:val="en-US"/>
        </w:rPr>
        <w:t xml:space="preserve"> that they used the gpt-3.5-turbo-0301</w:t>
      </w:r>
      <w:r w:rsidRPr="007332FC">
        <w:rPr>
          <w:lang w:val="en-US"/>
        </w:rPr>
        <w:t xml:space="preserve"> model </w:t>
      </w:r>
      <w:r>
        <w:rPr>
          <w:lang w:val="en-US"/>
        </w:rPr>
        <w:t xml:space="preserve">which has </w:t>
      </w:r>
      <w:r w:rsidRPr="007332FC">
        <w:rPr>
          <w:lang w:val="en-US"/>
        </w:rPr>
        <w:t>been deprecated</w:t>
      </w:r>
      <w:r>
        <w:rPr>
          <w:lang w:val="en-US"/>
        </w:rPr>
        <w:t>.</w:t>
      </w:r>
      <w:r w:rsidRPr="007332FC">
        <w:rPr>
          <w:lang w:val="en-US"/>
        </w:rPr>
        <w:t xml:space="preserve"> </w:t>
      </w:r>
    </w:p>
  </w:footnote>
  <w:footnote w:id="3">
    <w:p w14:paraId="73C9E22D" w14:textId="77777777" w:rsidR="00857791" w:rsidRPr="007332FC" w:rsidRDefault="00857791" w:rsidP="00B753E8">
      <w:pPr>
        <w:pStyle w:val="FootnoteText"/>
        <w:jc w:val="both"/>
        <w:rPr>
          <w:lang w:val="en-US"/>
        </w:rPr>
      </w:pPr>
      <w:r w:rsidRPr="000D35BD">
        <w:rPr>
          <w:rStyle w:val="FootnoteReference"/>
        </w:rPr>
        <w:footnoteRef/>
      </w:r>
      <w:r w:rsidRPr="007332FC">
        <w:rPr>
          <w:lang w:val="en-US"/>
        </w:rPr>
        <w:t xml:space="preserve"> It is uncertain what exact model the authors used. We expect </w:t>
      </w:r>
      <w:r>
        <w:rPr>
          <w:lang w:val="en-US"/>
        </w:rPr>
        <w:t>it was the</w:t>
      </w:r>
      <w:r w:rsidRPr="007332FC">
        <w:rPr>
          <w:lang w:val="en-US"/>
        </w:rPr>
        <w:t xml:space="preserve"> gpt-4-0613 API model. </w:t>
      </w:r>
    </w:p>
  </w:footnote>
  <w:footnote w:id="4">
    <w:p w14:paraId="0A090FEE" w14:textId="5E6955E2" w:rsidR="00857791" w:rsidRPr="00374991" w:rsidRDefault="00857791" w:rsidP="00B753E8">
      <w:pPr>
        <w:pStyle w:val="FootnoteText"/>
        <w:jc w:val="both"/>
        <w:rPr>
          <w:lang w:val="en-US"/>
        </w:rPr>
      </w:pPr>
      <w:r>
        <w:rPr>
          <w:rStyle w:val="FootnoteReference"/>
        </w:rPr>
        <w:footnoteRef/>
      </w:r>
      <w:r w:rsidRPr="005D6FBB">
        <w:t xml:space="preserve"> </w:t>
      </w:r>
      <w:r w:rsidRPr="00BB68DB">
        <w:t xml:space="preserve">Syriani et al. </w:t>
      </w:r>
      <w:r>
        <w:fldChar w:fldCharType="begin" w:fldLock="1"/>
      </w:r>
      <w: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fldChar w:fldCharType="separate"/>
      </w:r>
      <w:r w:rsidRPr="00BB68DB">
        <w:rPr>
          <w:noProof/>
        </w:rPr>
        <w:t>(2023)</w:t>
      </w:r>
      <w:r>
        <w:fldChar w:fldCharType="end"/>
      </w:r>
      <w:r>
        <w:t xml:space="preserve">, </w:t>
      </w:r>
      <w:r w:rsidRPr="00AB5B4D">
        <w:t xml:space="preserve">Guo et al. </w:t>
      </w:r>
      <w:r w:rsidRPr="00AB5B4D">
        <w:rPr>
          <w:lang w:val="en-US"/>
        </w:rPr>
        <w:fldChar w:fldCharType="begin" w:fldLock="1"/>
      </w:r>
      <w: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fldChar w:fldCharType="end"/>
      </w:r>
      <w:r w:rsidRPr="00BB68DB">
        <w:rPr>
          <w:lang w:val="en-US"/>
        </w:rPr>
        <w:t xml:space="preserve">, and </w:t>
      </w:r>
      <w:r w:rsidRPr="00AB5B4D">
        <w:rPr>
          <w:lang w:val="en-US"/>
        </w:rPr>
        <w:t>G</w:t>
      </w:r>
      <w:r w:rsidRPr="00AB5B4D">
        <w:t xml:space="preserve">argari et al. </w:t>
      </w:r>
      <w:r w:rsidRPr="00AB5B4D">
        <w:rPr>
          <w:lang w:val="en-US"/>
        </w:rPr>
        <w:fldChar w:fldCharType="begin" w:fldLock="1"/>
      </w:r>
      <w:r w:rsidRPr="00AB5B4D">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Pr="00AB5B4D">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fldChar w:fldCharType="end"/>
      </w:r>
      <w:r w:rsidRPr="00BB68DB">
        <w:rPr>
          <w:lang w:val="en-US"/>
        </w:rPr>
        <w:t xml:space="preserve"> did all use Python to access</w:t>
      </w:r>
      <w:r>
        <w:rPr>
          <w:lang w:val="en-US"/>
        </w:rPr>
        <w:t xml:space="preserve"> the</w:t>
      </w:r>
      <w:r w:rsidRPr="00BB68DB">
        <w:rPr>
          <w:lang w:val="en-US"/>
        </w:rPr>
        <w:t xml:space="preserve"> GPT API models</w:t>
      </w:r>
      <w:r>
        <w:rPr>
          <w:lang w:val="en-US"/>
        </w:rPr>
        <w:t xml:space="preserve">. </w:t>
      </w:r>
      <w:r w:rsidRPr="00AB5B4D">
        <w:rPr>
          <w:lang w:val="en-US"/>
        </w:rPr>
        <w:t>While</w:t>
      </w:r>
      <w:r w:rsidRPr="00BB68DB">
        <w:rPr>
          <w:lang w:val="en-US"/>
        </w:rPr>
        <w:t xml:space="preserve"> the former two did not share replic</w:t>
      </w:r>
      <w:r>
        <w:rPr>
          <w:lang w:val="en-US"/>
        </w:rPr>
        <w:t>ation</w:t>
      </w:r>
      <w:r w:rsidRPr="00BB68DB">
        <w:rPr>
          <w:lang w:val="en-US"/>
        </w:rPr>
        <w:t xml:space="preserve"> materials</w:t>
      </w:r>
      <w:r>
        <w:rPr>
          <w:lang w:val="en-US"/>
        </w:rPr>
        <w:t>,</w:t>
      </w:r>
      <w:r w:rsidRPr="00AB5B4D">
        <w:rPr>
          <w:lang w:val="en-US"/>
        </w:rPr>
        <w:t xml:space="preserve"> G</w:t>
      </w:r>
      <w:r w:rsidRPr="00BB68DB">
        <w:rPr>
          <w:lang w:val="en-US"/>
        </w:rPr>
        <w:t xml:space="preserve">argari et al. </w:t>
      </w:r>
      <w:r w:rsidRPr="00AB5B4D">
        <w:rPr>
          <w:lang w:val="en-US"/>
        </w:rPr>
        <w:fldChar w:fldCharType="begin" w:fldLock="1"/>
      </w:r>
      <w:r w:rsidRPr="00BB68DB">
        <w:rPr>
          <w:lang w:val="en-US"/>
        </w:rPr>
        <w:instrText xml:space="preserve">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w:instrText>
      </w:r>
      <w:r w:rsidRPr="00AB5B4D">
        <w:instrText>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Pr="00AB5B4D">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rPr>
          <w:lang w:val="en-US"/>
        </w:rPr>
        <w:fldChar w:fldCharType="end"/>
      </w:r>
      <w:r>
        <w:rPr>
          <w:lang w:val="en-US"/>
        </w:rPr>
        <w:t xml:space="preserve"> </w:t>
      </w:r>
      <w:r w:rsidRPr="00BB68DB">
        <w:rPr>
          <w:lang w:val="en-US"/>
        </w:rPr>
        <w:t>shared their codes, thereby allowing others to replicate their workflow</w:t>
      </w:r>
      <w:r>
        <w:rPr>
          <w:lang w:val="en-US"/>
        </w:rPr>
        <w:t xml:space="preserve"> (though, requiring rather advanced Python coding skills). </w:t>
      </w:r>
    </w:p>
  </w:footnote>
  <w:footnote w:id="5">
    <w:p w14:paraId="09978E02" w14:textId="54E46ABA" w:rsidR="00857791" w:rsidRPr="00072A8A" w:rsidRDefault="00857791" w:rsidP="004676B3">
      <w:pPr>
        <w:jc w:val="both"/>
        <w:rPr>
          <w:lang w:val="en-US"/>
        </w:rPr>
      </w:pPr>
      <w:r>
        <w:rPr>
          <w:rStyle w:val="FootnoteReference"/>
        </w:rPr>
        <w:footnoteRef/>
      </w:r>
      <w:r w:rsidRPr="00D45476">
        <w:rPr>
          <w:lang w:val="en-US"/>
        </w:rPr>
        <w:t xml:space="preserve"> </w:t>
      </w:r>
      <w:r w:rsidRPr="00072A8A">
        <w:rPr>
          <w:rStyle w:val="translation"/>
          <w:sz w:val="20"/>
          <w:lang w:val="en-US"/>
        </w:rPr>
        <w:t xml:space="preserve">In medicine, the number of missed studies may be even higher, especially when relying on student screeners </w:t>
      </w:r>
      <w:r w:rsidRPr="00072A8A">
        <w:rPr>
          <w:rStyle w:val="translation"/>
          <w:sz w:val="20"/>
        </w:rPr>
        <w:fldChar w:fldCharType="begin" w:fldLock="1"/>
      </w:r>
      <w:r>
        <w:rPr>
          <w:rStyle w:val="translation"/>
          <w:sz w:val="20"/>
          <w:lang w:val="en-US"/>
        </w:rPr>
        <w:instrText>ADDIN CSL_CITATION {"citationItems":[{"id":"ITEM-1","itemData":{"DOI":"10.1186/2046-4053-3-121","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sidRPr="00072A8A">
        <w:rPr>
          <w:rStyle w:val="translation"/>
          <w:sz w:val="20"/>
        </w:rPr>
        <w:fldChar w:fldCharType="separate"/>
      </w:r>
      <w:r w:rsidRPr="00072A8A">
        <w:rPr>
          <w:rStyle w:val="translation"/>
          <w:noProof/>
          <w:sz w:val="20"/>
          <w:lang w:val="en-US"/>
        </w:rPr>
        <w:t>(Ng et al., 2014)</w:t>
      </w:r>
      <w:r w:rsidRPr="00072A8A">
        <w:rPr>
          <w:rStyle w:val="translation"/>
          <w:sz w:val="20"/>
        </w:rPr>
        <w:fldChar w:fldCharType="end"/>
      </w:r>
      <w:r w:rsidRPr="00072A8A">
        <w:rPr>
          <w:rStyle w:val="translation"/>
          <w:sz w:val="20"/>
          <w:lang w:val="en-US"/>
        </w:rPr>
        <w:t>.</w:t>
      </w:r>
    </w:p>
  </w:footnote>
  <w:footnote w:id="6">
    <w:p w14:paraId="4B74E683" w14:textId="078E3ED2" w:rsidR="00857791" w:rsidRPr="00956AF7" w:rsidRDefault="00857791" w:rsidP="00D4382A">
      <w:pPr>
        <w:pStyle w:val="FootnoteText"/>
        <w:rPr>
          <w:lang w:val="en-US"/>
        </w:rPr>
      </w:pPr>
      <w:r w:rsidRPr="000C3068">
        <w:rPr>
          <w:rStyle w:val="FootnoteReference"/>
          <w:sz w:val="24"/>
        </w:rPr>
        <w:footnoteRef/>
      </w:r>
      <w:r w:rsidRPr="000C3068">
        <w:rPr>
          <w:sz w:val="24"/>
          <w:lang w:val="en-US"/>
        </w:rPr>
        <w:t xml:space="preserve"> </w:t>
      </w:r>
      <w:r>
        <w:rPr>
          <w:lang w:val="en-US"/>
        </w:rPr>
        <w:t xml:space="preserve">We did not use double arcsine transformation </w:t>
      </w:r>
      <w:r>
        <w:rPr>
          <w:lang w:val="en-US"/>
        </w:rPr>
        <w:fldChar w:fldCharType="begin" w:fldLock="1"/>
      </w:r>
      <w:r>
        <w:rPr>
          <w:lang w:val="en-US"/>
        </w:rPr>
        <w:instrText>ADDIN CSL_CITATION {"citationItems":[{"id":"ITEM-1","itemData":{"DOI":"10.1111/jebm.12445","ISSN":"1756-5383","author":[{"dropping-particle":"","family":"Doi","given":"Suhail A","non-dropping-particle":"","parse-names":false,"suffix":""},{"dropping-particle":"","family":"Xu","given":"Chang","non-dropping-particle":"","parse-names":false,"suffix":""}],"container-title":"Journal of Evidence-Based Medicine","id":"ITEM-1","issue":"4","issued":{"date-parts":[["2021","12","1"]]},"page":"259-261","publisher":"John Wiley &amp; Sons, Ltd","title":"The Freeman–Tukey double arcsine transformation for the meta-analysis of proportions: Recent criticisms were seriously misleading","type":"article-journal","volume":"14"},"uris":["http://www.mendeley.com/documents/?uuid=6caaec33-5570-48bf-8162-f916f9778270"]}],"mendeley":{"formattedCitation":"(Doi &amp; Xu, 2021)","plainTextFormattedCitation":"(Doi &amp; Xu, 2021)","previouslyFormattedCitation":"(Doi &amp; Xu, 2021)"},"properties":{"noteIndex":0},"schema":"https://github.com/citation-style-language/schema/raw/master/csl-citation.json"}</w:instrText>
      </w:r>
      <w:r>
        <w:rPr>
          <w:lang w:val="en-US"/>
        </w:rPr>
        <w:fldChar w:fldCharType="separate"/>
      </w:r>
      <w:r w:rsidRPr="00DE061E">
        <w:rPr>
          <w:noProof/>
          <w:lang w:val="en-US"/>
        </w:rPr>
        <w:t>(Doi &amp; Xu, 2021)</w:t>
      </w:r>
      <w:r>
        <w:rPr>
          <w:lang w:val="en-US"/>
        </w:rPr>
        <w:fldChar w:fldCharType="end"/>
      </w:r>
      <w:r>
        <w:rPr>
          <w:lang w:val="en-US"/>
        </w:rPr>
        <w:t xml:space="preserve"> due to the inadequate properties of the back transformation of this measure </w:t>
      </w:r>
      <w:r>
        <w:rPr>
          <w:rFonts w:eastAsiaTheme="minorEastAsia"/>
          <w:lang w:val="en-US"/>
        </w:rPr>
        <w:fldChar w:fldCharType="begin" w:fldLock="1"/>
      </w:r>
      <w:r>
        <w:rPr>
          <w:rFonts w:eastAsiaTheme="minorEastAsia"/>
          <w:lang w:val="en-US"/>
        </w:rPr>
        <w:instrText>ADDIN CSL_CITATION {"citationItems":[{"id":"ITEM-1","itemData":{"DOI":"10.1002/jrsm.1591","ISSN":"1759-2879","abstract":"Abstract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(Röver &amp; Friede, 2022; Schwarzer et al., 2019)</w:t>
      </w:r>
      <w:r>
        <w:rPr>
          <w:rFonts w:eastAsiaTheme="minorEastAsia"/>
          <w:lang w:val="en-US"/>
        </w:rPr>
        <w:fldChar w:fldCharType="end"/>
      </w:r>
      <w:r>
        <w:rPr>
          <w:rFonts w:eastAsiaTheme="minorEastAsia"/>
          <w:lang w:val="en-US"/>
        </w:rPr>
        <w:t>.</w:t>
      </w:r>
    </w:p>
  </w:footnote>
  <w:footnote w:id="7">
    <w:p w14:paraId="420F4BB0" w14:textId="3D0708D2" w:rsidR="00857791" w:rsidRPr="001B338C" w:rsidRDefault="00857791" w:rsidP="005A1C02">
      <w:pPr>
        <w:spacing w:after="0" w:line="360" w:lineRule="auto"/>
        <w:jc w:val="both"/>
        <w:rPr>
          <w:sz w:val="20"/>
          <w:lang w:val="en-US"/>
        </w:rPr>
      </w:pPr>
      <w:r>
        <w:rPr>
          <w:rStyle w:val="FootnoteReference"/>
        </w:rPr>
        <w:footnoteRef/>
      </w:r>
      <w:r w:rsidRPr="00C22609">
        <w:rPr>
          <w:lang w:val="en-US"/>
        </w:rPr>
        <w:t xml:space="preserve"> </w:t>
      </w:r>
      <w:r w:rsidRPr="001B338C">
        <w:rPr>
          <w:rFonts w:eastAsiaTheme="minorEastAsia"/>
          <w:sz w:val="20"/>
          <w:lang w:val="en-US"/>
        </w:rPr>
        <w:t>All replication materials behind th</w:t>
      </w:r>
      <w:r>
        <w:rPr>
          <w:rFonts w:eastAsiaTheme="minorEastAsia"/>
          <w:sz w:val="20"/>
          <w:lang w:val="en-US"/>
        </w:rPr>
        <w:t>e</w:t>
      </w:r>
      <w:r w:rsidRPr="001B338C">
        <w:rPr>
          <w:rFonts w:eastAsiaTheme="minorEastAsia"/>
          <w:sz w:val="20"/>
          <w:lang w:val="en-US"/>
        </w:rPr>
        <w:t xml:space="preserve"> experiments can be </w:t>
      </w:r>
      <w:r w:rsidRPr="008E5280">
        <w:rPr>
          <w:rFonts w:eastAsiaTheme="minorEastAsia"/>
          <w:sz w:val="20"/>
          <w:szCs w:val="20"/>
          <w:lang w:val="en-US"/>
        </w:rPr>
        <w:t>accessed at</w:t>
      </w:r>
      <w:r w:rsidR="00B839DB" w:rsidRPr="00B839DB">
        <w:rPr>
          <w:lang w:val="en-US"/>
        </w:rPr>
        <w:t xml:space="preserve"> </w:t>
      </w:r>
      <w:hyperlink r:id="rId1" w:history="1">
        <w:r w:rsidR="00B839DB" w:rsidRPr="0061295D">
          <w:rPr>
            <w:rStyle w:val="Hyperlink"/>
            <w:sz w:val="20"/>
            <w:lang w:val="en-US"/>
          </w:rPr>
          <w:t>https://osf.io/apdfw</w:t>
        </w:r>
        <w:r w:rsidR="00B839DB" w:rsidRPr="0061295D">
          <w:rPr>
            <w:rStyle w:val="Hyperlink"/>
            <w:sz w:val="20"/>
            <w:szCs w:val="20"/>
            <w:lang w:val="en-US"/>
          </w:rPr>
          <w:t>/</w:t>
        </w:r>
      </w:hyperlink>
      <w:r w:rsidRPr="008E5280">
        <w:rPr>
          <w:sz w:val="20"/>
          <w:szCs w:val="20"/>
          <w:lang w:val="en-US"/>
        </w:rPr>
        <w:t>.</w:t>
      </w:r>
    </w:p>
    <w:p w14:paraId="5FD782F7" w14:textId="77777777" w:rsidR="00857791" w:rsidRPr="001C4E3C" w:rsidRDefault="00857791" w:rsidP="005A1C02">
      <w:pPr>
        <w:pStyle w:val="FootnoteText"/>
        <w:rPr>
          <w:sz w:val="16"/>
          <w:lang w:val="en-US"/>
        </w:rPr>
      </w:pPr>
    </w:p>
  </w:footnote>
  <w:footnote w:id="8">
    <w:p w14:paraId="2104F5D5" w14:textId="2531930E" w:rsidR="00857791" w:rsidRPr="001C4E3C" w:rsidRDefault="00857791">
      <w:pPr>
        <w:pStyle w:val="FootnoteText"/>
        <w:rPr>
          <w:lang w:val="en-US"/>
        </w:rPr>
      </w:pPr>
      <w:r>
        <w:rPr>
          <w:rStyle w:val="FootnoteReference"/>
        </w:rPr>
        <w:footnoteRef/>
      </w:r>
      <w:r w:rsidRPr="00C22609">
        <w:rPr>
          <w:lang w:val="en-US"/>
        </w:rPr>
        <w:t xml:space="preserve"> We conducted thi</w:t>
      </w:r>
      <w:r w:rsidRPr="001B338C">
        <w:rPr>
          <w:lang w:val="en-US"/>
        </w:rPr>
        <w:t>s</w:t>
      </w:r>
      <w:r w:rsidRPr="001C4E3C">
        <w:rPr>
          <w:lang w:val="en-US"/>
        </w:rPr>
        <w:t xml:space="preserve"> experiment on the 4</w:t>
      </w:r>
      <w:r w:rsidRPr="001C4E3C">
        <w:rPr>
          <w:vertAlign w:val="superscript"/>
          <w:lang w:val="en-US"/>
        </w:rPr>
        <w:t>th</w:t>
      </w:r>
      <w:r w:rsidRPr="001C4E3C">
        <w:rPr>
          <w:lang w:val="en-US"/>
        </w:rPr>
        <w:t xml:space="preserve"> of November 2023. This was before the corresponding protocol where published on the 15</w:t>
      </w:r>
      <w:r w:rsidRPr="001C4E3C">
        <w:rPr>
          <w:vertAlign w:val="superscript"/>
          <w:lang w:val="en-US"/>
        </w:rPr>
        <w:t>th</w:t>
      </w:r>
      <w:r w:rsidRPr="001C4E3C">
        <w:rPr>
          <w:lang w:val="en-US"/>
        </w:rPr>
        <w:t xml:space="preserve"> of December 2023. </w:t>
      </w:r>
    </w:p>
  </w:footnote>
  <w:footnote w:id="9">
    <w:p w14:paraId="714CE3BA" w14:textId="7FDFEF97" w:rsidR="00857791" w:rsidRPr="008E5280" w:rsidRDefault="00857791">
      <w:pPr>
        <w:pStyle w:val="FootnoteText"/>
        <w:rPr>
          <w:lang w:val="en-US"/>
        </w:rPr>
      </w:pPr>
      <w:r>
        <w:rPr>
          <w:rStyle w:val="FootnoteReference"/>
        </w:rPr>
        <w:footnoteRef/>
      </w:r>
      <w:r w:rsidRPr="008E5280">
        <w:rPr>
          <w:lang w:val="en-US"/>
        </w:rPr>
        <w:t xml:space="preserve"> </w:t>
      </w:r>
      <w:r>
        <w:rPr>
          <w:lang w:val="en-US"/>
        </w:rPr>
        <w:t>I</w:t>
      </w:r>
      <w:r w:rsidRPr="003857CD">
        <w:rPr>
          <w:lang w:val="en-US"/>
        </w:rPr>
        <w:t xml:space="preserve">f not provided by the user, </w:t>
      </w:r>
      <w:r>
        <w:rPr>
          <w:lang w:val="en-US"/>
        </w:rPr>
        <w:t>study IDs</w:t>
      </w:r>
      <w:r w:rsidRPr="003857CD">
        <w:rPr>
          <w:lang w:val="en-US"/>
        </w:rPr>
        <w:t xml:space="preserve"> are automatically generated</w:t>
      </w:r>
      <w:r>
        <w:rPr>
          <w:lang w:val="en-US"/>
        </w:rPr>
        <w:t xml:space="preserve"> when using the AIscreenR.</w:t>
      </w:r>
    </w:p>
  </w:footnote>
  <w:footnote w:id="10">
    <w:p w14:paraId="3EEF70D2" w14:textId="55B41248" w:rsidR="00857791" w:rsidRPr="00C22609" w:rsidRDefault="00857791">
      <w:pPr>
        <w:pStyle w:val="FootnoteText"/>
        <w:rPr>
          <w:lang w:val="en-US"/>
        </w:rPr>
      </w:pPr>
      <w:r>
        <w:rPr>
          <w:rStyle w:val="FootnoteReference"/>
        </w:rPr>
        <w:footnoteRef/>
      </w:r>
      <w:r w:rsidRPr="00C22609">
        <w:rPr>
          <w:lang w:val="en-US"/>
        </w:rPr>
        <w:t xml:space="preserve"> Find the exact functions here:</w:t>
      </w:r>
      <w:r w:rsidRPr="001B338C">
        <w:rPr>
          <w:lang w:val="en-US"/>
        </w:rPr>
        <w:t xml:space="preserve"> </w:t>
      </w:r>
      <w:hyperlink r:id="rId2" w:tgtFrame="_blank" w:history="1">
        <w:r w:rsidRPr="00C22609">
          <w:rPr>
            <w:rStyle w:val="Hyperlink"/>
            <w:lang w:val="en-US"/>
          </w:rPr>
          <w:t>bit.ly/3Vl0SRp</w:t>
        </w:r>
      </w:hyperlink>
    </w:p>
  </w:footnote>
  <w:footnote w:id="11">
    <w:p w14:paraId="36030995" w14:textId="08B9E021" w:rsidR="00857791" w:rsidRPr="00C22609" w:rsidRDefault="00857791" w:rsidP="00B33FB9">
      <w:pPr>
        <w:pStyle w:val="FootnoteText"/>
        <w:rPr>
          <w:lang w:val="en-US"/>
        </w:rPr>
      </w:pPr>
      <w:r>
        <w:rPr>
          <w:rStyle w:val="FootnoteReference"/>
        </w:rPr>
        <w:footnoteRef/>
      </w:r>
      <w:r w:rsidRPr="00C22609">
        <w:rPr>
          <w:lang w:val="en-US"/>
        </w:rPr>
        <w:t xml:space="preserve"> Moreover, we show how this can be done in one of the accompan</w:t>
      </w:r>
      <w:r w:rsidRPr="001B338C">
        <w:rPr>
          <w:lang w:val="en-US"/>
        </w:rPr>
        <w:t>y</w:t>
      </w:r>
      <w:r w:rsidRPr="001C4E3C">
        <w:rPr>
          <w:lang w:val="en-US"/>
        </w:rPr>
        <w:t xml:space="preserve">ing vignettes to the AIscreenR package </w:t>
      </w:r>
      <w:r>
        <w:rPr>
          <w:lang w:val="en-US"/>
        </w:rPr>
        <w:fldChar w:fldCharType="begin" w:fldLock="1"/>
      </w:r>
      <w:r>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lang w:val="en-US"/>
        </w:rPr>
        <w:fldChar w:fldCharType="separate"/>
      </w:r>
      <w:r w:rsidRPr="00C22609">
        <w:rPr>
          <w:noProof/>
          <w:lang w:val="en-US"/>
        </w:rPr>
        <w:t>(Vembye, 202</w:t>
      </w:r>
      <w:r w:rsidRPr="001B338C">
        <w:rPr>
          <w:noProof/>
          <w:lang w:val="en-US"/>
        </w:rPr>
        <w:t>4)</w:t>
      </w:r>
      <w:r>
        <w:rPr>
          <w:lang w:val="en-US"/>
        </w:rPr>
        <w:fldChar w:fldCharType="end"/>
      </w:r>
      <w:r w:rsidRPr="00C22609">
        <w:rPr>
          <w:lang w:val="en-US"/>
        </w:rPr>
        <w:t xml:space="preserve">. </w:t>
      </w:r>
    </w:p>
  </w:footnote>
  <w:footnote w:id="12">
    <w:p w14:paraId="0B2CA839" w14:textId="4DF3A53E" w:rsidR="00857791" w:rsidRPr="00D45476" w:rsidRDefault="00857791" w:rsidP="00111CFA">
      <w:pPr>
        <w:pStyle w:val="FootnoteText"/>
        <w:jc w:val="both"/>
        <w:rPr>
          <w:lang w:val="en-US"/>
        </w:rPr>
      </w:pPr>
      <w:r>
        <w:rPr>
          <w:rStyle w:val="FootnoteReference"/>
        </w:rPr>
        <w:footnoteRef/>
      </w:r>
      <w:r w:rsidRPr="00D45476">
        <w:rPr>
          <w:lang w:val="en-US"/>
        </w:rPr>
        <w:t xml:space="preserve"> Note: After we conducted the experiment OpenAI has presented the GPT-4o-mini which is cheaper than the GPT-3.5 models that we used. All of OpenAI’s new GPT API models are configured differently than the GPT-3.5 and GPT-4 model, we draw upon. Therefore, we have not evaluated these models yet since these needs to be coded anew. </w:t>
      </w:r>
    </w:p>
  </w:footnote>
  <w:footnote w:id="13">
    <w:p w14:paraId="474BFD5D" w14:textId="43C192A1" w:rsidR="00857791" w:rsidRPr="00CA6765" w:rsidRDefault="00857791">
      <w:pPr>
        <w:pStyle w:val="FootnoteText"/>
        <w:rPr>
          <w:lang w:val="en-US"/>
        </w:rPr>
      </w:pPr>
      <w:r>
        <w:rPr>
          <w:rStyle w:val="FootnoteReference"/>
        </w:rPr>
        <w:footnoteRef/>
      </w:r>
      <w:r w:rsidRPr="00CA6765">
        <w:rPr>
          <w:lang w:val="en-US"/>
        </w:rPr>
        <w:t xml:space="preserve"> </w:t>
      </w:r>
      <w:r>
        <w:rPr>
          <w:lang w:val="en-US"/>
        </w:rPr>
        <w:t xml:space="preserve">For now, it might e.g. be beneficial for researchers to investigate the performance of GPT-4o-mini, GPT-4o, or GPT-4-turbo since these models are significantly cheaper than the GPT-4 model we used.  </w:t>
      </w:r>
    </w:p>
  </w:footnote>
  <w:footnote w:id="14">
    <w:p w14:paraId="07E5AFA9" w14:textId="77777777" w:rsidR="00857791" w:rsidRDefault="00857791" w:rsidP="003C4231">
      <w:pPr>
        <w:autoSpaceDE w:val="0"/>
        <w:autoSpaceDN w:val="0"/>
        <w:adjustRightInd w:val="0"/>
        <w:spacing w:after="0" w:line="240" w:lineRule="auto"/>
        <w:jc w:val="both"/>
        <w:rPr>
          <w:lang w:val="en-US"/>
        </w:rPr>
      </w:pPr>
      <w:r>
        <w:rPr>
          <w:rStyle w:val="FootnoteReference"/>
        </w:rPr>
        <w:footnoteRef/>
      </w:r>
      <w:r>
        <w:rPr>
          <w:lang w:val="en-US"/>
        </w:rPr>
        <w:t xml:space="preserve"> </w:t>
      </w:r>
      <w:r w:rsidRPr="009F36A5">
        <w:rPr>
          <w:sz w:val="20"/>
          <w:lang w:val="en-US"/>
        </w:rPr>
        <w:t xml:space="preserve">Requirement </w:t>
      </w:r>
      <w:r w:rsidRPr="009F36A5">
        <w:rPr>
          <w:i/>
          <w:sz w:val="20"/>
          <w:lang w:val="en-US"/>
        </w:rPr>
        <w:t>(e)</w:t>
      </w:r>
      <w:r w:rsidRPr="009F36A5">
        <w:rPr>
          <w:sz w:val="20"/>
          <w:lang w:val="en-US"/>
        </w:rPr>
        <w:t xml:space="preserve"> is as such not necessary in our case since we are working we </w:t>
      </w:r>
      <w:r w:rsidRPr="009F36A5">
        <w:rPr>
          <w:i/>
          <w:sz w:val="20"/>
          <w:lang w:val="en-US"/>
        </w:rPr>
        <w:t>pre-</w:t>
      </w:r>
      <w:r w:rsidRPr="009F36A5">
        <w:rPr>
          <w:sz w:val="20"/>
          <w:lang w:val="en-US"/>
        </w:rPr>
        <w:t xml:space="preserve">trained models. Instead, the performance of the prompt(s) used for screening needs to be </w:t>
      </w:r>
      <w:r w:rsidRPr="009F36A5">
        <w:rPr>
          <w:i/>
          <w:sz w:val="20"/>
          <w:lang w:val="en-US"/>
        </w:rPr>
        <w:t>tested</w:t>
      </w:r>
      <w:r w:rsidRPr="009F36A5">
        <w:rPr>
          <w:sz w:val="20"/>
          <w:lang w:val="en-US"/>
        </w:rPr>
        <w:t xml:space="preserve"> and compared against human performance measures before credible TAB screening can be initiated. </w:t>
      </w:r>
    </w:p>
    <w:p w14:paraId="1190A9E8" w14:textId="77777777" w:rsidR="00857791" w:rsidRPr="009F36A5" w:rsidRDefault="00857791" w:rsidP="003C4231">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45B5" w14:textId="7F568A7E" w:rsidR="00857791" w:rsidRPr="007332FC" w:rsidRDefault="00857791">
    <w:pPr>
      <w:pStyle w:val="Header"/>
      <w:rPr>
        <w:lang w:val="en-US"/>
      </w:rPr>
    </w:pPr>
    <w:r w:rsidRPr="007332FC">
      <w:rPr>
        <w:lang w:val="en-US"/>
      </w:rPr>
      <w:t xml:space="preserve">GPT </w:t>
    </w:r>
    <w:r>
      <w:rPr>
        <w:lang w:val="en-US"/>
      </w:rPr>
      <w:t xml:space="preserve">API MODEL </w:t>
    </w:r>
    <w:r w:rsidRPr="007332FC">
      <w:rPr>
        <w:lang w:val="en-US"/>
      </w:rPr>
      <w:t>AS SECOND SCREENER OF TITLES AND ABSTRACTS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3A6E9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03FEF"/>
    <w:multiLevelType w:val="hybridMultilevel"/>
    <w:tmpl w:val="92FEC814"/>
    <w:lvl w:ilvl="0" w:tplc="C9AEB0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33C92"/>
    <w:multiLevelType w:val="hybridMultilevel"/>
    <w:tmpl w:val="C17A05F4"/>
    <w:lvl w:ilvl="0" w:tplc="D33ADCD0">
      <w:numFmt w:val="bullet"/>
      <w:lvlText w:val="-"/>
      <w:lvlJc w:val="left"/>
      <w:pPr>
        <w:ind w:left="720" w:hanging="360"/>
      </w:pPr>
      <w:rPr>
        <w:rFonts w:ascii="Times New Roman" w:eastAsiaTheme="minorHAnsi"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B0E01"/>
    <w:multiLevelType w:val="hybridMultilevel"/>
    <w:tmpl w:val="6F92CBCE"/>
    <w:lvl w:ilvl="0" w:tplc="EEE0B446">
      <w:start w:val="8"/>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B0A2C"/>
    <w:multiLevelType w:val="hybridMultilevel"/>
    <w:tmpl w:val="C7DA7BC6"/>
    <w:lvl w:ilvl="0" w:tplc="BE0A1DB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6D64FF"/>
    <w:multiLevelType w:val="hybridMultilevel"/>
    <w:tmpl w:val="A6A6C9CC"/>
    <w:lvl w:ilvl="0" w:tplc="1830732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3"/>
  </w:num>
  <w:num w:numId="5">
    <w:abstractNumId w:val="1"/>
  </w:num>
  <w:num w:numId="6">
    <w:abstractNumId w:val="2"/>
  </w:num>
  <w:num w:numId="7">
    <w:abstractNumId w:val="9"/>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3sDSzMDIyMTWysDRX0lEKTi0uzszPAymwMK8FABbPXq4tAAAA"/>
  </w:docVars>
  <w:rsids>
    <w:rsidRoot w:val="00A23F06"/>
    <w:rsid w:val="00001C35"/>
    <w:rsid w:val="00002939"/>
    <w:rsid w:val="00004D10"/>
    <w:rsid w:val="00005B30"/>
    <w:rsid w:val="00006080"/>
    <w:rsid w:val="00006375"/>
    <w:rsid w:val="00010397"/>
    <w:rsid w:val="00011FF4"/>
    <w:rsid w:val="0001372B"/>
    <w:rsid w:val="00013793"/>
    <w:rsid w:val="00014A1F"/>
    <w:rsid w:val="00014A6B"/>
    <w:rsid w:val="00014F4A"/>
    <w:rsid w:val="00015556"/>
    <w:rsid w:val="000169E1"/>
    <w:rsid w:val="00023B62"/>
    <w:rsid w:val="00023F63"/>
    <w:rsid w:val="00024398"/>
    <w:rsid w:val="00025DA6"/>
    <w:rsid w:val="000263CC"/>
    <w:rsid w:val="00030CD7"/>
    <w:rsid w:val="00031F26"/>
    <w:rsid w:val="00032250"/>
    <w:rsid w:val="00032EE0"/>
    <w:rsid w:val="0003361C"/>
    <w:rsid w:val="000345DE"/>
    <w:rsid w:val="000378D0"/>
    <w:rsid w:val="00037E9A"/>
    <w:rsid w:val="000414F1"/>
    <w:rsid w:val="00041B75"/>
    <w:rsid w:val="000421DA"/>
    <w:rsid w:val="00042C49"/>
    <w:rsid w:val="00043140"/>
    <w:rsid w:val="00044FF7"/>
    <w:rsid w:val="00045E62"/>
    <w:rsid w:val="00045F4F"/>
    <w:rsid w:val="00050C10"/>
    <w:rsid w:val="00050F24"/>
    <w:rsid w:val="000510F5"/>
    <w:rsid w:val="000522F2"/>
    <w:rsid w:val="000526D6"/>
    <w:rsid w:val="00054148"/>
    <w:rsid w:val="00060CB8"/>
    <w:rsid w:val="000624AA"/>
    <w:rsid w:val="00065935"/>
    <w:rsid w:val="00065E3A"/>
    <w:rsid w:val="00066807"/>
    <w:rsid w:val="00066D16"/>
    <w:rsid w:val="00071073"/>
    <w:rsid w:val="00072A8A"/>
    <w:rsid w:val="00073C19"/>
    <w:rsid w:val="00074BF1"/>
    <w:rsid w:val="000765AE"/>
    <w:rsid w:val="00076BAF"/>
    <w:rsid w:val="0007719B"/>
    <w:rsid w:val="00077B9E"/>
    <w:rsid w:val="0008000E"/>
    <w:rsid w:val="00081125"/>
    <w:rsid w:val="0008295A"/>
    <w:rsid w:val="000837FF"/>
    <w:rsid w:val="00084E58"/>
    <w:rsid w:val="000851F2"/>
    <w:rsid w:val="0009006C"/>
    <w:rsid w:val="0009296A"/>
    <w:rsid w:val="00094E93"/>
    <w:rsid w:val="000A0728"/>
    <w:rsid w:val="000A07BB"/>
    <w:rsid w:val="000A07FF"/>
    <w:rsid w:val="000A08CC"/>
    <w:rsid w:val="000A26CA"/>
    <w:rsid w:val="000A50FA"/>
    <w:rsid w:val="000A5F4F"/>
    <w:rsid w:val="000A6598"/>
    <w:rsid w:val="000B0E90"/>
    <w:rsid w:val="000B1D78"/>
    <w:rsid w:val="000B216F"/>
    <w:rsid w:val="000B363D"/>
    <w:rsid w:val="000B4CB0"/>
    <w:rsid w:val="000B6C4F"/>
    <w:rsid w:val="000B782A"/>
    <w:rsid w:val="000C1DB9"/>
    <w:rsid w:val="000C3068"/>
    <w:rsid w:val="000C5581"/>
    <w:rsid w:val="000C5E38"/>
    <w:rsid w:val="000C62E5"/>
    <w:rsid w:val="000C7E30"/>
    <w:rsid w:val="000D0874"/>
    <w:rsid w:val="000D088B"/>
    <w:rsid w:val="000D0B45"/>
    <w:rsid w:val="000D1F56"/>
    <w:rsid w:val="000D2E6D"/>
    <w:rsid w:val="000D2FC2"/>
    <w:rsid w:val="000D35BD"/>
    <w:rsid w:val="000D620B"/>
    <w:rsid w:val="000D713C"/>
    <w:rsid w:val="000E0906"/>
    <w:rsid w:val="000E1E2E"/>
    <w:rsid w:val="000E24E8"/>
    <w:rsid w:val="000E2607"/>
    <w:rsid w:val="000E26A4"/>
    <w:rsid w:val="000E2DE6"/>
    <w:rsid w:val="000F40C7"/>
    <w:rsid w:val="000F43DE"/>
    <w:rsid w:val="000F4A3E"/>
    <w:rsid w:val="000F506E"/>
    <w:rsid w:val="000F56A9"/>
    <w:rsid w:val="000F7404"/>
    <w:rsid w:val="00104D0B"/>
    <w:rsid w:val="00106BC6"/>
    <w:rsid w:val="0010749A"/>
    <w:rsid w:val="00107C28"/>
    <w:rsid w:val="00111CFA"/>
    <w:rsid w:val="00112AC7"/>
    <w:rsid w:val="001138D4"/>
    <w:rsid w:val="00114402"/>
    <w:rsid w:val="00116CBB"/>
    <w:rsid w:val="0011702D"/>
    <w:rsid w:val="00117829"/>
    <w:rsid w:val="00120C6D"/>
    <w:rsid w:val="00121068"/>
    <w:rsid w:val="00122A7F"/>
    <w:rsid w:val="0012405C"/>
    <w:rsid w:val="00130973"/>
    <w:rsid w:val="00133D30"/>
    <w:rsid w:val="00134BE0"/>
    <w:rsid w:val="00135343"/>
    <w:rsid w:val="00135358"/>
    <w:rsid w:val="00136452"/>
    <w:rsid w:val="00140D2D"/>
    <w:rsid w:val="00142CFE"/>
    <w:rsid w:val="001438BF"/>
    <w:rsid w:val="00144033"/>
    <w:rsid w:val="00145A2B"/>
    <w:rsid w:val="00146C5D"/>
    <w:rsid w:val="001472F2"/>
    <w:rsid w:val="0015006E"/>
    <w:rsid w:val="00152C10"/>
    <w:rsid w:val="00153951"/>
    <w:rsid w:val="00154B95"/>
    <w:rsid w:val="00155358"/>
    <w:rsid w:val="00155D2A"/>
    <w:rsid w:val="0015743E"/>
    <w:rsid w:val="00157855"/>
    <w:rsid w:val="001605B2"/>
    <w:rsid w:val="001608CA"/>
    <w:rsid w:val="001630CC"/>
    <w:rsid w:val="00165D32"/>
    <w:rsid w:val="00167EBB"/>
    <w:rsid w:val="00170F75"/>
    <w:rsid w:val="0017101A"/>
    <w:rsid w:val="00171424"/>
    <w:rsid w:val="00173371"/>
    <w:rsid w:val="0017605E"/>
    <w:rsid w:val="00181046"/>
    <w:rsid w:val="001815CC"/>
    <w:rsid w:val="00183B8E"/>
    <w:rsid w:val="0018428A"/>
    <w:rsid w:val="00185CED"/>
    <w:rsid w:val="00186048"/>
    <w:rsid w:val="00186531"/>
    <w:rsid w:val="00190435"/>
    <w:rsid w:val="00192248"/>
    <w:rsid w:val="001936BF"/>
    <w:rsid w:val="0019457C"/>
    <w:rsid w:val="00194CBC"/>
    <w:rsid w:val="00194D11"/>
    <w:rsid w:val="00197C88"/>
    <w:rsid w:val="001A0C60"/>
    <w:rsid w:val="001A14D6"/>
    <w:rsid w:val="001A19BC"/>
    <w:rsid w:val="001A4320"/>
    <w:rsid w:val="001A5447"/>
    <w:rsid w:val="001A7861"/>
    <w:rsid w:val="001A7B93"/>
    <w:rsid w:val="001B15F5"/>
    <w:rsid w:val="001B338C"/>
    <w:rsid w:val="001B4101"/>
    <w:rsid w:val="001B446D"/>
    <w:rsid w:val="001B51BB"/>
    <w:rsid w:val="001B531D"/>
    <w:rsid w:val="001B592D"/>
    <w:rsid w:val="001B5D51"/>
    <w:rsid w:val="001B7CFE"/>
    <w:rsid w:val="001C3FD0"/>
    <w:rsid w:val="001C4E3C"/>
    <w:rsid w:val="001C52EA"/>
    <w:rsid w:val="001D0746"/>
    <w:rsid w:val="001D1A3D"/>
    <w:rsid w:val="001D23BB"/>
    <w:rsid w:val="001D295A"/>
    <w:rsid w:val="001D4611"/>
    <w:rsid w:val="001E3495"/>
    <w:rsid w:val="001E3E96"/>
    <w:rsid w:val="001E4BF0"/>
    <w:rsid w:val="001E6DC5"/>
    <w:rsid w:val="001E702F"/>
    <w:rsid w:val="001F0247"/>
    <w:rsid w:val="001F0CFC"/>
    <w:rsid w:val="001F1AD6"/>
    <w:rsid w:val="001F21D2"/>
    <w:rsid w:val="001F2F21"/>
    <w:rsid w:val="001F3EE3"/>
    <w:rsid w:val="001F4141"/>
    <w:rsid w:val="001F4910"/>
    <w:rsid w:val="001F7678"/>
    <w:rsid w:val="001F7D5E"/>
    <w:rsid w:val="00200F7D"/>
    <w:rsid w:val="002025ED"/>
    <w:rsid w:val="00206F01"/>
    <w:rsid w:val="00207B87"/>
    <w:rsid w:val="0021079A"/>
    <w:rsid w:val="002107F6"/>
    <w:rsid w:val="00210FA8"/>
    <w:rsid w:val="00213868"/>
    <w:rsid w:val="00213A7E"/>
    <w:rsid w:val="00213C20"/>
    <w:rsid w:val="00214462"/>
    <w:rsid w:val="0021495E"/>
    <w:rsid w:val="00220AA0"/>
    <w:rsid w:val="0022449B"/>
    <w:rsid w:val="00226298"/>
    <w:rsid w:val="002305E1"/>
    <w:rsid w:val="00232250"/>
    <w:rsid w:val="00234C3D"/>
    <w:rsid w:val="0023520D"/>
    <w:rsid w:val="0023752B"/>
    <w:rsid w:val="0024028C"/>
    <w:rsid w:val="00240608"/>
    <w:rsid w:val="00240878"/>
    <w:rsid w:val="00240F68"/>
    <w:rsid w:val="002429D3"/>
    <w:rsid w:val="00246DFC"/>
    <w:rsid w:val="00246F91"/>
    <w:rsid w:val="0025186E"/>
    <w:rsid w:val="00253BEB"/>
    <w:rsid w:val="002545C4"/>
    <w:rsid w:val="002553A8"/>
    <w:rsid w:val="00256978"/>
    <w:rsid w:val="00256D62"/>
    <w:rsid w:val="00257337"/>
    <w:rsid w:val="00263C8C"/>
    <w:rsid w:val="00267BFF"/>
    <w:rsid w:val="00271E46"/>
    <w:rsid w:val="00272D9E"/>
    <w:rsid w:val="00273FAD"/>
    <w:rsid w:val="00276A96"/>
    <w:rsid w:val="00280EB1"/>
    <w:rsid w:val="002828C3"/>
    <w:rsid w:val="002833B5"/>
    <w:rsid w:val="0028359D"/>
    <w:rsid w:val="0028367B"/>
    <w:rsid w:val="00285183"/>
    <w:rsid w:val="00286F4E"/>
    <w:rsid w:val="002873F2"/>
    <w:rsid w:val="00287FF2"/>
    <w:rsid w:val="002900F6"/>
    <w:rsid w:val="0029322F"/>
    <w:rsid w:val="00296111"/>
    <w:rsid w:val="0029632B"/>
    <w:rsid w:val="00297879"/>
    <w:rsid w:val="002A172B"/>
    <w:rsid w:val="002A499D"/>
    <w:rsid w:val="002B289A"/>
    <w:rsid w:val="002B308F"/>
    <w:rsid w:val="002B3B8E"/>
    <w:rsid w:val="002B7442"/>
    <w:rsid w:val="002C0BCC"/>
    <w:rsid w:val="002C0CEA"/>
    <w:rsid w:val="002C2295"/>
    <w:rsid w:val="002C2E59"/>
    <w:rsid w:val="002C4354"/>
    <w:rsid w:val="002C471E"/>
    <w:rsid w:val="002C6EAF"/>
    <w:rsid w:val="002C730A"/>
    <w:rsid w:val="002C7BBB"/>
    <w:rsid w:val="002D0DAF"/>
    <w:rsid w:val="002D264A"/>
    <w:rsid w:val="002D31EB"/>
    <w:rsid w:val="002D3CE4"/>
    <w:rsid w:val="002D4F7C"/>
    <w:rsid w:val="002D531B"/>
    <w:rsid w:val="002D60A7"/>
    <w:rsid w:val="002D68F8"/>
    <w:rsid w:val="002D78FC"/>
    <w:rsid w:val="002D7DC6"/>
    <w:rsid w:val="002E02C6"/>
    <w:rsid w:val="002E322D"/>
    <w:rsid w:val="002E48D5"/>
    <w:rsid w:val="002E603F"/>
    <w:rsid w:val="002E6082"/>
    <w:rsid w:val="002E77C9"/>
    <w:rsid w:val="002F020E"/>
    <w:rsid w:val="002F055A"/>
    <w:rsid w:val="002F0CB1"/>
    <w:rsid w:val="002F3572"/>
    <w:rsid w:val="002F4D99"/>
    <w:rsid w:val="002F53FE"/>
    <w:rsid w:val="002F549D"/>
    <w:rsid w:val="002F7ED6"/>
    <w:rsid w:val="00301360"/>
    <w:rsid w:val="00303077"/>
    <w:rsid w:val="003035B0"/>
    <w:rsid w:val="00303C20"/>
    <w:rsid w:val="003043D2"/>
    <w:rsid w:val="003045FF"/>
    <w:rsid w:val="00304B09"/>
    <w:rsid w:val="003062C2"/>
    <w:rsid w:val="00310D56"/>
    <w:rsid w:val="00310E18"/>
    <w:rsid w:val="003110A9"/>
    <w:rsid w:val="00311D80"/>
    <w:rsid w:val="00311FE2"/>
    <w:rsid w:val="003123B1"/>
    <w:rsid w:val="00312F00"/>
    <w:rsid w:val="00313E98"/>
    <w:rsid w:val="00317DE3"/>
    <w:rsid w:val="00317EDB"/>
    <w:rsid w:val="00320B20"/>
    <w:rsid w:val="00322EF3"/>
    <w:rsid w:val="0032300F"/>
    <w:rsid w:val="003232EE"/>
    <w:rsid w:val="00323F25"/>
    <w:rsid w:val="003259BC"/>
    <w:rsid w:val="00326B48"/>
    <w:rsid w:val="00333AF9"/>
    <w:rsid w:val="003343F7"/>
    <w:rsid w:val="00334757"/>
    <w:rsid w:val="003354B9"/>
    <w:rsid w:val="00340C02"/>
    <w:rsid w:val="00340FDD"/>
    <w:rsid w:val="00342B51"/>
    <w:rsid w:val="00345A58"/>
    <w:rsid w:val="00350AF8"/>
    <w:rsid w:val="00351B92"/>
    <w:rsid w:val="00352B7C"/>
    <w:rsid w:val="003538EF"/>
    <w:rsid w:val="003541DE"/>
    <w:rsid w:val="0035608F"/>
    <w:rsid w:val="00356322"/>
    <w:rsid w:val="00357147"/>
    <w:rsid w:val="0035775C"/>
    <w:rsid w:val="003578DB"/>
    <w:rsid w:val="00363B05"/>
    <w:rsid w:val="003652BB"/>
    <w:rsid w:val="00371CD1"/>
    <w:rsid w:val="00371D11"/>
    <w:rsid w:val="003721BF"/>
    <w:rsid w:val="00372BB4"/>
    <w:rsid w:val="003733BB"/>
    <w:rsid w:val="00374991"/>
    <w:rsid w:val="00376504"/>
    <w:rsid w:val="00377405"/>
    <w:rsid w:val="003815AC"/>
    <w:rsid w:val="00382F5D"/>
    <w:rsid w:val="003857CD"/>
    <w:rsid w:val="00390093"/>
    <w:rsid w:val="00390E4B"/>
    <w:rsid w:val="00390F19"/>
    <w:rsid w:val="00392867"/>
    <w:rsid w:val="00393721"/>
    <w:rsid w:val="00393E95"/>
    <w:rsid w:val="0039413B"/>
    <w:rsid w:val="00394BA7"/>
    <w:rsid w:val="00394EB1"/>
    <w:rsid w:val="00395796"/>
    <w:rsid w:val="00397DD6"/>
    <w:rsid w:val="003A264F"/>
    <w:rsid w:val="003A2CC6"/>
    <w:rsid w:val="003A5459"/>
    <w:rsid w:val="003A5E6C"/>
    <w:rsid w:val="003A736A"/>
    <w:rsid w:val="003B4C84"/>
    <w:rsid w:val="003B4DBD"/>
    <w:rsid w:val="003B5FB3"/>
    <w:rsid w:val="003B63AD"/>
    <w:rsid w:val="003B7713"/>
    <w:rsid w:val="003C4231"/>
    <w:rsid w:val="003C57F2"/>
    <w:rsid w:val="003C5EE5"/>
    <w:rsid w:val="003C6982"/>
    <w:rsid w:val="003C7425"/>
    <w:rsid w:val="003D1167"/>
    <w:rsid w:val="003D2733"/>
    <w:rsid w:val="003D3EC1"/>
    <w:rsid w:val="003D5914"/>
    <w:rsid w:val="003D6327"/>
    <w:rsid w:val="003D7B68"/>
    <w:rsid w:val="003F036C"/>
    <w:rsid w:val="003F183E"/>
    <w:rsid w:val="003F27D8"/>
    <w:rsid w:val="003F32AA"/>
    <w:rsid w:val="003F38FB"/>
    <w:rsid w:val="003F41E6"/>
    <w:rsid w:val="003F7586"/>
    <w:rsid w:val="0040019C"/>
    <w:rsid w:val="00401172"/>
    <w:rsid w:val="00401E2B"/>
    <w:rsid w:val="0040261F"/>
    <w:rsid w:val="00403C43"/>
    <w:rsid w:val="00410211"/>
    <w:rsid w:val="004107D8"/>
    <w:rsid w:val="00410E00"/>
    <w:rsid w:val="00411ACF"/>
    <w:rsid w:val="00413D40"/>
    <w:rsid w:val="00416DAE"/>
    <w:rsid w:val="004178EF"/>
    <w:rsid w:val="004202F4"/>
    <w:rsid w:val="00422433"/>
    <w:rsid w:val="00423D5E"/>
    <w:rsid w:val="00423F5C"/>
    <w:rsid w:val="0042469A"/>
    <w:rsid w:val="00424EF2"/>
    <w:rsid w:val="004309CD"/>
    <w:rsid w:val="00430E43"/>
    <w:rsid w:val="004315B1"/>
    <w:rsid w:val="00432F1E"/>
    <w:rsid w:val="00433818"/>
    <w:rsid w:val="004343E8"/>
    <w:rsid w:val="00434912"/>
    <w:rsid w:val="0044030A"/>
    <w:rsid w:val="00441345"/>
    <w:rsid w:val="004457FD"/>
    <w:rsid w:val="00447BAE"/>
    <w:rsid w:val="0045186C"/>
    <w:rsid w:val="0045594F"/>
    <w:rsid w:val="00455B50"/>
    <w:rsid w:val="00456430"/>
    <w:rsid w:val="0046220F"/>
    <w:rsid w:val="00462549"/>
    <w:rsid w:val="00463A4D"/>
    <w:rsid w:val="004643D6"/>
    <w:rsid w:val="00464626"/>
    <w:rsid w:val="004650C4"/>
    <w:rsid w:val="00466B16"/>
    <w:rsid w:val="004676B3"/>
    <w:rsid w:val="00467E10"/>
    <w:rsid w:val="0047024E"/>
    <w:rsid w:val="0047364A"/>
    <w:rsid w:val="00474195"/>
    <w:rsid w:val="00476BB4"/>
    <w:rsid w:val="004807D4"/>
    <w:rsid w:val="004808CD"/>
    <w:rsid w:val="00482A9C"/>
    <w:rsid w:val="00487B81"/>
    <w:rsid w:val="00487CF5"/>
    <w:rsid w:val="00493A6E"/>
    <w:rsid w:val="00495581"/>
    <w:rsid w:val="00495C59"/>
    <w:rsid w:val="00496CC9"/>
    <w:rsid w:val="00497AD0"/>
    <w:rsid w:val="00497B8E"/>
    <w:rsid w:val="004A01EC"/>
    <w:rsid w:val="004A0699"/>
    <w:rsid w:val="004A0A46"/>
    <w:rsid w:val="004A13C6"/>
    <w:rsid w:val="004A2EFD"/>
    <w:rsid w:val="004A3B06"/>
    <w:rsid w:val="004A6777"/>
    <w:rsid w:val="004B014D"/>
    <w:rsid w:val="004B04C7"/>
    <w:rsid w:val="004B099B"/>
    <w:rsid w:val="004B23A9"/>
    <w:rsid w:val="004B2964"/>
    <w:rsid w:val="004B2C71"/>
    <w:rsid w:val="004B3496"/>
    <w:rsid w:val="004B4ED8"/>
    <w:rsid w:val="004B7D02"/>
    <w:rsid w:val="004C3BB2"/>
    <w:rsid w:val="004C4B30"/>
    <w:rsid w:val="004C637A"/>
    <w:rsid w:val="004C73DD"/>
    <w:rsid w:val="004D175A"/>
    <w:rsid w:val="004D23EE"/>
    <w:rsid w:val="004D3C3D"/>
    <w:rsid w:val="004D4245"/>
    <w:rsid w:val="004E1A95"/>
    <w:rsid w:val="004E28C2"/>
    <w:rsid w:val="004E4B82"/>
    <w:rsid w:val="004E5BD3"/>
    <w:rsid w:val="004E6B10"/>
    <w:rsid w:val="004E7552"/>
    <w:rsid w:val="004F1EC5"/>
    <w:rsid w:val="004F2BE4"/>
    <w:rsid w:val="004F505E"/>
    <w:rsid w:val="005001A6"/>
    <w:rsid w:val="00502155"/>
    <w:rsid w:val="00502905"/>
    <w:rsid w:val="00502B89"/>
    <w:rsid w:val="005052F2"/>
    <w:rsid w:val="005107D8"/>
    <w:rsid w:val="005109B2"/>
    <w:rsid w:val="00511534"/>
    <w:rsid w:val="00511AFD"/>
    <w:rsid w:val="00512EEF"/>
    <w:rsid w:val="0051383B"/>
    <w:rsid w:val="00514F04"/>
    <w:rsid w:val="00515748"/>
    <w:rsid w:val="00515C28"/>
    <w:rsid w:val="00515E21"/>
    <w:rsid w:val="00516248"/>
    <w:rsid w:val="0051645D"/>
    <w:rsid w:val="00520939"/>
    <w:rsid w:val="00521956"/>
    <w:rsid w:val="00521E21"/>
    <w:rsid w:val="00522B45"/>
    <w:rsid w:val="00524ED0"/>
    <w:rsid w:val="00525CCC"/>
    <w:rsid w:val="005322D3"/>
    <w:rsid w:val="0053327B"/>
    <w:rsid w:val="00533626"/>
    <w:rsid w:val="00533A66"/>
    <w:rsid w:val="005352B7"/>
    <w:rsid w:val="00536B95"/>
    <w:rsid w:val="005374FF"/>
    <w:rsid w:val="00540D17"/>
    <w:rsid w:val="0054144B"/>
    <w:rsid w:val="0054173D"/>
    <w:rsid w:val="00542711"/>
    <w:rsid w:val="00542A3C"/>
    <w:rsid w:val="00542ED6"/>
    <w:rsid w:val="005437C8"/>
    <w:rsid w:val="005452E1"/>
    <w:rsid w:val="005460FC"/>
    <w:rsid w:val="00546302"/>
    <w:rsid w:val="0055052B"/>
    <w:rsid w:val="005520F2"/>
    <w:rsid w:val="0055363E"/>
    <w:rsid w:val="00554520"/>
    <w:rsid w:val="0055580E"/>
    <w:rsid w:val="005559D9"/>
    <w:rsid w:val="005559F4"/>
    <w:rsid w:val="00557310"/>
    <w:rsid w:val="00557919"/>
    <w:rsid w:val="00557E46"/>
    <w:rsid w:val="00560FD5"/>
    <w:rsid w:val="00565222"/>
    <w:rsid w:val="005657C1"/>
    <w:rsid w:val="00565A8F"/>
    <w:rsid w:val="005661A8"/>
    <w:rsid w:val="005661F3"/>
    <w:rsid w:val="00570DE3"/>
    <w:rsid w:val="00570E6D"/>
    <w:rsid w:val="0057304C"/>
    <w:rsid w:val="005734FF"/>
    <w:rsid w:val="005744E3"/>
    <w:rsid w:val="00575122"/>
    <w:rsid w:val="0057606E"/>
    <w:rsid w:val="005767B6"/>
    <w:rsid w:val="00576DCD"/>
    <w:rsid w:val="00581090"/>
    <w:rsid w:val="00581B50"/>
    <w:rsid w:val="00582CFD"/>
    <w:rsid w:val="00583C66"/>
    <w:rsid w:val="00583E51"/>
    <w:rsid w:val="0058464F"/>
    <w:rsid w:val="005860BB"/>
    <w:rsid w:val="005861F3"/>
    <w:rsid w:val="00586638"/>
    <w:rsid w:val="005868DA"/>
    <w:rsid w:val="0058712F"/>
    <w:rsid w:val="00592B92"/>
    <w:rsid w:val="005930D0"/>
    <w:rsid w:val="00595810"/>
    <w:rsid w:val="00596D11"/>
    <w:rsid w:val="00597502"/>
    <w:rsid w:val="00597597"/>
    <w:rsid w:val="005A1135"/>
    <w:rsid w:val="005A1C02"/>
    <w:rsid w:val="005A4214"/>
    <w:rsid w:val="005A5163"/>
    <w:rsid w:val="005A5616"/>
    <w:rsid w:val="005A5FC4"/>
    <w:rsid w:val="005A61A3"/>
    <w:rsid w:val="005A79B8"/>
    <w:rsid w:val="005B181F"/>
    <w:rsid w:val="005C001E"/>
    <w:rsid w:val="005C01DD"/>
    <w:rsid w:val="005C02B3"/>
    <w:rsid w:val="005C0A5E"/>
    <w:rsid w:val="005C10AF"/>
    <w:rsid w:val="005C149D"/>
    <w:rsid w:val="005C2483"/>
    <w:rsid w:val="005C61C0"/>
    <w:rsid w:val="005C6840"/>
    <w:rsid w:val="005C6CFD"/>
    <w:rsid w:val="005C7C60"/>
    <w:rsid w:val="005D0384"/>
    <w:rsid w:val="005D50DA"/>
    <w:rsid w:val="005D585F"/>
    <w:rsid w:val="005D5E02"/>
    <w:rsid w:val="005D6FBB"/>
    <w:rsid w:val="005D7FC4"/>
    <w:rsid w:val="005E3081"/>
    <w:rsid w:val="005F3C97"/>
    <w:rsid w:val="005F5FAC"/>
    <w:rsid w:val="005F6851"/>
    <w:rsid w:val="005F6FAA"/>
    <w:rsid w:val="005F7456"/>
    <w:rsid w:val="0060422B"/>
    <w:rsid w:val="006057E3"/>
    <w:rsid w:val="006062BF"/>
    <w:rsid w:val="00606587"/>
    <w:rsid w:val="00606EB4"/>
    <w:rsid w:val="00606EFD"/>
    <w:rsid w:val="00610A3E"/>
    <w:rsid w:val="00611107"/>
    <w:rsid w:val="006118FB"/>
    <w:rsid w:val="00611A3D"/>
    <w:rsid w:val="00611A91"/>
    <w:rsid w:val="006140D7"/>
    <w:rsid w:val="006156B4"/>
    <w:rsid w:val="00615957"/>
    <w:rsid w:val="00615D6B"/>
    <w:rsid w:val="0061692C"/>
    <w:rsid w:val="0062256A"/>
    <w:rsid w:val="006236A1"/>
    <w:rsid w:val="006236F5"/>
    <w:rsid w:val="00623AAE"/>
    <w:rsid w:val="00624A15"/>
    <w:rsid w:val="00624EC5"/>
    <w:rsid w:val="00625587"/>
    <w:rsid w:val="00626832"/>
    <w:rsid w:val="00626DDC"/>
    <w:rsid w:val="00627170"/>
    <w:rsid w:val="00632ABB"/>
    <w:rsid w:val="00632E5D"/>
    <w:rsid w:val="00633A41"/>
    <w:rsid w:val="00640F74"/>
    <w:rsid w:val="006417A3"/>
    <w:rsid w:val="00642E49"/>
    <w:rsid w:val="00643080"/>
    <w:rsid w:val="006433DF"/>
    <w:rsid w:val="00646382"/>
    <w:rsid w:val="00646458"/>
    <w:rsid w:val="006468C8"/>
    <w:rsid w:val="0065004E"/>
    <w:rsid w:val="00661A63"/>
    <w:rsid w:val="00662E60"/>
    <w:rsid w:val="00663E77"/>
    <w:rsid w:val="00664A3A"/>
    <w:rsid w:val="006650B1"/>
    <w:rsid w:val="00667CB7"/>
    <w:rsid w:val="00670F83"/>
    <w:rsid w:val="00672E8D"/>
    <w:rsid w:val="006747EC"/>
    <w:rsid w:val="00675AE0"/>
    <w:rsid w:val="006764A0"/>
    <w:rsid w:val="0068158C"/>
    <w:rsid w:val="00682289"/>
    <w:rsid w:val="006835D7"/>
    <w:rsid w:val="006843B4"/>
    <w:rsid w:val="00685621"/>
    <w:rsid w:val="0068763C"/>
    <w:rsid w:val="00687960"/>
    <w:rsid w:val="0069033F"/>
    <w:rsid w:val="00690BFB"/>
    <w:rsid w:val="0069224C"/>
    <w:rsid w:val="00695ACE"/>
    <w:rsid w:val="006970E1"/>
    <w:rsid w:val="00697681"/>
    <w:rsid w:val="006A32E6"/>
    <w:rsid w:val="006A5825"/>
    <w:rsid w:val="006A6649"/>
    <w:rsid w:val="006A6F31"/>
    <w:rsid w:val="006A74AC"/>
    <w:rsid w:val="006A78C9"/>
    <w:rsid w:val="006B04EF"/>
    <w:rsid w:val="006B1643"/>
    <w:rsid w:val="006B1FFC"/>
    <w:rsid w:val="006B4D6E"/>
    <w:rsid w:val="006B6642"/>
    <w:rsid w:val="006C0B50"/>
    <w:rsid w:val="006C1FAB"/>
    <w:rsid w:val="006C2BE8"/>
    <w:rsid w:val="006C7126"/>
    <w:rsid w:val="006C76E0"/>
    <w:rsid w:val="006D3817"/>
    <w:rsid w:val="006D3E6C"/>
    <w:rsid w:val="006D4AE0"/>
    <w:rsid w:val="006D4B7A"/>
    <w:rsid w:val="006D577C"/>
    <w:rsid w:val="006D57CE"/>
    <w:rsid w:val="006D796F"/>
    <w:rsid w:val="006E0009"/>
    <w:rsid w:val="006E00BC"/>
    <w:rsid w:val="006E09F4"/>
    <w:rsid w:val="006E0EAD"/>
    <w:rsid w:val="006E2CC6"/>
    <w:rsid w:val="006E39D0"/>
    <w:rsid w:val="006E4FF1"/>
    <w:rsid w:val="006E5201"/>
    <w:rsid w:val="006E5490"/>
    <w:rsid w:val="006E5DFF"/>
    <w:rsid w:val="006E65B5"/>
    <w:rsid w:val="006E6FCE"/>
    <w:rsid w:val="006E76C1"/>
    <w:rsid w:val="006E7DA1"/>
    <w:rsid w:val="006F58FC"/>
    <w:rsid w:val="006F5B42"/>
    <w:rsid w:val="006F63D8"/>
    <w:rsid w:val="006F779D"/>
    <w:rsid w:val="007007BD"/>
    <w:rsid w:val="007008F8"/>
    <w:rsid w:val="0070110A"/>
    <w:rsid w:val="00702675"/>
    <w:rsid w:val="00704CC4"/>
    <w:rsid w:val="007051A9"/>
    <w:rsid w:val="0070555F"/>
    <w:rsid w:val="00705E52"/>
    <w:rsid w:val="007069FF"/>
    <w:rsid w:val="007073A2"/>
    <w:rsid w:val="00710BDB"/>
    <w:rsid w:val="007130DD"/>
    <w:rsid w:val="00724671"/>
    <w:rsid w:val="007263A3"/>
    <w:rsid w:val="00726CD7"/>
    <w:rsid w:val="0072792A"/>
    <w:rsid w:val="007318B3"/>
    <w:rsid w:val="00732822"/>
    <w:rsid w:val="007332FC"/>
    <w:rsid w:val="00733623"/>
    <w:rsid w:val="00733EC8"/>
    <w:rsid w:val="007340E8"/>
    <w:rsid w:val="007346FF"/>
    <w:rsid w:val="00734ACC"/>
    <w:rsid w:val="007355A1"/>
    <w:rsid w:val="00735DD3"/>
    <w:rsid w:val="00735FFC"/>
    <w:rsid w:val="00740B8D"/>
    <w:rsid w:val="00743CF7"/>
    <w:rsid w:val="007444B6"/>
    <w:rsid w:val="0074497F"/>
    <w:rsid w:val="00745511"/>
    <w:rsid w:val="0074781F"/>
    <w:rsid w:val="00747C76"/>
    <w:rsid w:val="00751331"/>
    <w:rsid w:val="00751375"/>
    <w:rsid w:val="00751CD5"/>
    <w:rsid w:val="00751D45"/>
    <w:rsid w:val="00752C13"/>
    <w:rsid w:val="00754644"/>
    <w:rsid w:val="00754FC8"/>
    <w:rsid w:val="00755B8A"/>
    <w:rsid w:val="007565FE"/>
    <w:rsid w:val="0075660D"/>
    <w:rsid w:val="00760DAF"/>
    <w:rsid w:val="00761B02"/>
    <w:rsid w:val="00762EAF"/>
    <w:rsid w:val="007666B1"/>
    <w:rsid w:val="007674A2"/>
    <w:rsid w:val="007723F7"/>
    <w:rsid w:val="00773B0D"/>
    <w:rsid w:val="00774BB1"/>
    <w:rsid w:val="007757A8"/>
    <w:rsid w:val="00776038"/>
    <w:rsid w:val="00781A02"/>
    <w:rsid w:val="00783189"/>
    <w:rsid w:val="00785285"/>
    <w:rsid w:val="00791A40"/>
    <w:rsid w:val="00792A3C"/>
    <w:rsid w:val="00793B6A"/>
    <w:rsid w:val="0079414D"/>
    <w:rsid w:val="00794565"/>
    <w:rsid w:val="007948B5"/>
    <w:rsid w:val="007A0D41"/>
    <w:rsid w:val="007A2479"/>
    <w:rsid w:val="007A3D20"/>
    <w:rsid w:val="007A4482"/>
    <w:rsid w:val="007A4493"/>
    <w:rsid w:val="007A4FC4"/>
    <w:rsid w:val="007A5754"/>
    <w:rsid w:val="007A70BF"/>
    <w:rsid w:val="007B03A8"/>
    <w:rsid w:val="007B20AC"/>
    <w:rsid w:val="007B2F46"/>
    <w:rsid w:val="007B394E"/>
    <w:rsid w:val="007B4CDF"/>
    <w:rsid w:val="007B4E3B"/>
    <w:rsid w:val="007B5F92"/>
    <w:rsid w:val="007C1DCF"/>
    <w:rsid w:val="007C3286"/>
    <w:rsid w:val="007C42D5"/>
    <w:rsid w:val="007C6660"/>
    <w:rsid w:val="007C70A5"/>
    <w:rsid w:val="007D01EA"/>
    <w:rsid w:val="007D199E"/>
    <w:rsid w:val="007D60F0"/>
    <w:rsid w:val="007D74AB"/>
    <w:rsid w:val="007E1D1B"/>
    <w:rsid w:val="007E5786"/>
    <w:rsid w:val="007E7274"/>
    <w:rsid w:val="007E73D4"/>
    <w:rsid w:val="007E7ED6"/>
    <w:rsid w:val="007F2B4C"/>
    <w:rsid w:val="007F3084"/>
    <w:rsid w:val="007F39CF"/>
    <w:rsid w:val="007F4727"/>
    <w:rsid w:val="007F58AE"/>
    <w:rsid w:val="007F59B4"/>
    <w:rsid w:val="007F5CA3"/>
    <w:rsid w:val="007F6ABA"/>
    <w:rsid w:val="007F70E2"/>
    <w:rsid w:val="00800A19"/>
    <w:rsid w:val="00802447"/>
    <w:rsid w:val="00803181"/>
    <w:rsid w:val="008035BE"/>
    <w:rsid w:val="00804FD5"/>
    <w:rsid w:val="00806F5B"/>
    <w:rsid w:val="00807779"/>
    <w:rsid w:val="00807874"/>
    <w:rsid w:val="00811203"/>
    <w:rsid w:val="00811948"/>
    <w:rsid w:val="008120A4"/>
    <w:rsid w:val="00812272"/>
    <w:rsid w:val="00812924"/>
    <w:rsid w:val="0081373E"/>
    <w:rsid w:val="00814CED"/>
    <w:rsid w:val="00815B28"/>
    <w:rsid w:val="0082049C"/>
    <w:rsid w:val="008228C7"/>
    <w:rsid w:val="008240F6"/>
    <w:rsid w:val="00824BFF"/>
    <w:rsid w:val="00826232"/>
    <w:rsid w:val="00826945"/>
    <w:rsid w:val="00831924"/>
    <w:rsid w:val="00833E26"/>
    <w:rsid w:val="00836160"/>
    <w:rsid w:val="00836421"/>
    <w:rsid w:val="008406DB"/>
    <w:rsid w:val="008410A4"/>
    <w:rsid w:val="008415AB"/>
    <w:rsid w:val="00841CA6"/>
    <w:rsid w:val="0084703D"/>
    <w:rsid w:val="00847733"/>
    <w:rsid w:val="00847C70"/>
    <w:rsid w:val="00851807"/>
    <w:rsid w:val="00853EAD"/>
    <w:rsid w:val="00855A5F"/>
    <w:rsid w:val="008560D4"/>
    <w:rsid w:val="00856BA9"/>
    <w:rsid w:val="00856E6B"/>
    <w:rsid w:val="00857399"/>
    <w:rsid w:val="00857791"/>
    <w:rsid w:val="00860934"/>
    <w:rsid w:val="00863EF9"/>
    <w:rsid w:val="0086604F"/>
    <w:rsid w:val="00871275"/>
    <w:rsid w:val="0087166A"/>
    <w:rsid w:val="00873A7D"/>
    <w:rsid w:val="00877639"/>
    <w:rsid w:val="00877882"/>
    <w:rsid w:val="00877DAB"/>
    <w:rsid w:val="008802B3"/>
    <w:rsid w:val="00880700"/>
    <w:rsid w:val="008809B3"/>
    <w:rsid w:val="00881112"/>
    <w:rsid w:val="008832F2"/>
    <w:rsid w:val="0088468C"/>
    <w:rsid w:val="00884F98"/>
    <w:rsid w:val="008862B2"/>
    <w:rsid w:val="00886433"/>
    <w:rsid w:val="00886830"/>
    <w:rsid w:val="0089029A"/>
    <w:rsid w:val="00890ED0"/>
    <w:rsid w:val="00891AD7"/>
    <w:rsid w:val="008930F5"/>
    <w:rsid w:val="0089339C"/>
    <w:rsid w:val="0089387E"/>
    <w:rsid w:val="00897CA2"/>
    <w:rsid w:val="00897F28"/>
    <w:rsid w:val="008A05F5"/>
    <w:rsid w:val="008A1D8C"/>
    <w:rsid w:val="008A2610"/>
    <w:rsid w:val="008A319E"/>
    <w:rsid w:val="008A385E"/>
    <w:rsid w:val="008A477D"/>
    <w:rsid w:val="008A5716"/>
    <w:rsid w:val="008B2076"/>
    <w:rsid w:val="008B330E"/>
    <w:rsid w:val="008B43CA"/>
    <w:rsid w:val="008B5B3A"/>
    <w:rsid w:val="008B5C84"/>
    <w:rsid w:val="008B6405"/>
    <w:rsid w:val="008B6AF6"/>
    <w:rsid w:val="008B6CCC"/>
    <w:rsid w:val="008C29BD"/>
    <w:rsid w:val="008C2A18"/>
    <w:rsid w:val="008C3F74"/>
    <w:rsid w:val="008C5665"/>
    <w:rsid w:val="008C75EF"/>
    <w:rsid w:val="008C77AB"/>
    <w:rsid w:val="008C7FAA"/>
    <w:rsid w:val="008D04E7"/>
    <w:rsid w:val="008D0809"/>
    <w:rsid w:val="008D1972"/>
    <w:rsid w:val="008D1FE3"/>
    <w:rsid w:val="008D2DD9"/>
    <w:rsid w:val="008D3079"/>
    <w:rsid w:val="008D3308"/>
    <w:rsid w:val="008D35E1"/>
    <w:rsid w:val="008D46F9"/>
    <w:rsid w:val="008D775F"/>
    <w:rsid w:val="008D7AB0"/>
    <w:rsid w:val="008E0449"/>
    <w:rsid w:val="008E12A3"/>
    <w:rsid w:val="008E1A47"/>
    <w:rsid w:val="008E1D11"/>
    <w:rsid w:val="008E22DF"/>
    <w:rsid w:val="008E3D8D"/>
    <w:rsid w:val="008E417A"/>
    <w:rsid w:val="008E4A35"/>
    <w:rsid w:val="008E5280"/>
    <w:rsid w:val="008E5E3D"/>
    <w:rsid w:val="008F0252"/>
    <w:rsid w:val="008F1538"/>
    <w:rsid w:val="008F3446"/>
    <w:rsid w:val="008F35B6"/>
    <w:rsid w:val="008F3BA2"/>
    <w:rsid w:val="008F4B89"/>
    <w:rsid w:val="008F5E22"/>
    <w:rsid w:val="008F73ED"/>
    <w:rsid w:val="009007F0"/>
    <w:rsid w:val="00901540"/>
    <w:rsid w:val="00901901"/>
    <w:rsid w:val="009044A0"/>
    <w:rsid w:val="009057BD"/>
    <w:rsid w:val="00905C8C"/>
    <w:rsid w:val="00911363"/>
    <w:rsid w:val="009125FA"/>
    <w:rsid w:val="009129E1"/>
    <w:rsid w:val="009134FA"/>
    <w:rsid w:val="00914CCD"/>
    <w:rsid w:val="0091676E"/>
    <w:rsid w:val="00917BD7"/>
    <w:rsid w:val="00920DC0"/>
    <w:rsid w:val="00923568"/>
    <w:rsid w:val="00923ACF"/>
    <w:rsid w:val="009251F4"/>
    <w:rsid w:val="00925EC6"/>
    <w:rsid w:val="00927057"/>
    <w:rsid w:val="00927905"/>
    <w:rsid w:val="009304CC"/>
    <w:rsid w:val="0093078D"/>
    <w:rsid w:val="00932CB0"/>
    <w:rsid w:val="0093470E"/>
    <w:rsid w:val="00934FCE"/>
    <w:rsid w:val="0093776D"/>
    <w:rsid w:val="00940841"/>
    <w:rsid w:val="00944EC2"/>
    <w:rsid w:val="009460CD"/>
    <w:rsid w:val="00950F4A"/>
    <w:rsid w:val="00953421"/>
    <w:rsid w:val="00955B9F"/>
    <w:rsid w:val="00955BAF"/>
    <w:rsid w:val="009603F7"/>
    <w:rsid w:val="00962924"/>
    <w:rsid w:val="009647C5"/>
    <w:rsid w:val="0096492D"/>
    <w:rsid w:val="00965B61"/>
    <w:rsid w:val="00967CCA"/>
    <w:rsid w:val="00967FBA"/>
    <w:rsid w:val="00974422"/>
    <w:rsid w:val="00974E93"/>
    <w:rsid w:val="00975115"/>
    <w:rsid w:val="009759E6"/>
    <w:rsid w:val="009776A1"/>
    <w:rsid w:val="009802B0"/>
    <w:rsid w:val="00980957"/>
    <w:rsid w:val="00981EF3"/>
    <w:rsid w:val="0098255F"/>
    <w:rsid w:val="009854F9"/>
    <w:rsid w:val="00985796"/>
    <w:rsid w:val="009867F7"/>
    <w:rsid w:val="009868B6"/>
    <w:rsid w:val="00996547"/>
    <w:rsid w:val="009A0C73"/>
    <w:rsid w:val="009A0D77"/>
    <w:rsid w:val="009A0FAE"/>
    <w:rsid w:val="009A42C4"/>
    <w:rsid w:val="009A4CD1"/>
    <w:rsid w:val="009A72A6"/>
    <w:rsid w:val="009A757B"/>
    <w:rsid w:val="009A7B19"/>
    <w:rsid w:val="009B00B6"/>
    <w:rsid w:val="009B29FF"/>
    <w:rsid w:val="009B2A47"/>
    <w:rsid w:val="009B33E5"/>
    <w:rsid w:val="009B41BB"/>
    <w:rsid w:val="009B4B6E"/>
    <w:rsid w:val="009C3471"/>
    <w:rsid w:val="009C35A0"/>
    <w:rsid w:val="009C766A"/>
    <w:rsid w:val="009D28BF"/>
    <w:rsid w:val="009D3333"/>
    <w:rsid w:val="009D3B4B"/>
    <w:rsid w:val="009D5F05"/>
    <w:rsid w:val="009E0ED5"/>
    <w:rsid w:val="009E1F10"/>
    <w:rsid w:val="009E30B1"/>
    <w:rsid w:val="009E76B3"/>
    <w:rsid w:val="009F036A"/>
    <w:rsid w:val="009F36A5"/>
    <w:rsid w:val="009F7526"/>
    <w:rsid w:val="009F7953"/>
    <w:rsid w:val="00A004DF"/>
    <w:rsid w:val="00A005F9"/>
    <w:rsid w:val="00A024B8"/>
    <w:rsid w:val="00A10243"/>
    <w:rsid w:val="00A13E90"/>
    <w:rsid w:val="00A14BFF"/>
    <w:rsid w:val="00A150FF"/>
    <w:rsid w:val="00A166E6"/>
    <w:rsid w:val="00A20A76"/>
    <w:rsid w:val="00A21A6B"/>
    <w:rsid w:val="00A2293C"/>
    <w:rsid w:val="00A22B89"/>
    <w:rsid w:val="00A23086"/>
    <w:rsid w:val="00A23F06"/>
    <w:rsid w:val="00A256F9"/>
    <w:rsid w:val="00A25FC2"/>
    <w:rsid w:val="00A27B00"/>
    <w:rsid w:val="00A300C3"/>
    <w:rsid w:val="00A31996"/>
    <w:rsid w:val="00A3534C"/>
    <w:rsid w:val="00A35FEF"/>
    <w:rsid w:val="00A36B9F"/>
    <w:rsid w:val="00A4058B"/>
    <w:rsid w:val="00A40E4F"/>
    <w:rsid w:val="00A4230C"/>
    <w:rsid w:val="00A444CD"/>
    <w:rsid w:val="00A449F4"/>
    <w:rsid w:val="00A44FFC"/>
    <w:rsid w:val="00A455C9"/>
    <w:rsid w:val="00A4653A"/>
    <w:rsid w:val="00A46794"/>
    <w:rsid w:val="00A473E7"/>
    <w:rsid w:val="00A50075"/>
    <w:rsid w:val="00A51020"/>
    <w:rsid w:val="00A529FE"/>
    <w:rsid w:val="00A53F1F"/>
    <w:rsid w:val="00A54E70"/>
    <w:rsid w:val="00A57647"/>
    <w:rsid w:val="00A57A9B"/>
    <w:rsid w:val="00A608DB"/>
    <w:rsid w:val="00A6165F"/>
    <w:rsid w:val="00A61910"/>
    <w:rsid w:val="00A61E81"/>
    <w:rsid w:val="00A62070"/>
    <w:rsid w:val="00A63955"/>
    <w:rsid w:val="00A64730"/>
    <w:rsid w:val="00A6591A"/>
    <w:rsid w:val="00A7375D"/>
    <w:rsid w:val="00A76426"/>
    <w:rsid w:val="00A77221"/>
    <w:rsid w:val="00A81D83"/>
    <w:rsid w:val="00A85382"/>
    <w:rsid w:val="00A86CFD"/>
    <w:rsid w:val="00A90284"/>
    <w:rsid w:val="00A907B9"/>
    <w:rsid w:val="00A91FA4"/>
    <w:rsid w:val="00A92D3A"/>
    <w:rsid w:val="00A96C57"/>
    <w:rsid w:val="00A97287"/>
    <w:rsid w:val="00AA043F"/>
    <w:rsid w:val="00AA0490"/>
    <w:rsid w:val="00AA16D6"/>
    <w:rsid w:val="00AA4BB7"/>
    <w:rsid w:val="00AA699A"/>
    <w:rsid w:val="00AB0912"/>
    <w:rsid w:val="00AB0A10"/>
    <w:rsid w:val="00AB0F15"/>
    <w:rsid w:val="00AB130D"/>
    <w:rsid w:val="00AB299A"/>
    <w:rsid w:val="00AB4492"/>
    <w:rsid w:val="00AB5B4D"/>
    <w:rsid w:val="00AC1C19"/>
    <w:rsid w:val="00AC200B"/>
    <w:rsid w:val="00AC31AA"/>
    <w:rsid w:val="00AC50D6"/>
    <w:rsid w:val="00AC7465"/>
    <w:rsid w:val="00AC7F8B"/>
    <w:rsid w:val="00AD057D"/>
    <w:rsid w:val="00AD1044"/>
    <w:rsid w:val="00AD3408"/>
    <w:rsid w:val="00AD4DF6"/>
    <w:rsid w:val="00AD612C"/>
    <w:rsid w:val="00AD64B6"/>
    <w:rsid w:val="00AD6D1C"/>
    <w:rsid w:val="00AD7055"/>
    <w:rsid w:val="00AD7769"/>
    <w:rsid w:val="00AE0887"/>
    <w:rsid w:val="00AE0B0C"/>
    <w:rsid w:val="00AE15F7"/>
    <w:rsid w:val="00AE3D2A"/>
    <w:rsid w:val="00AE4081"/>
    <w:rsid w:val="00AE4C3A"/>
    <w:rsid w:val="00AE4E8F"/>
    <w:rsid w:val="00AE56CD"/>
    <w:rsid w:val="00AE6DA1"/>
    <w:rsid w:val="00AE7194"/>
    <w:rsid w:val="00AF094A"/>
    <w:rsid w:val="00AF1FF2"/>
    <w:rsid w:val="00AF2988"/>
    <w:rsid w:val="00AF3177"/>
    <w:rsid w:val="00AF31B7"/>
    <w:rsid w:val="00AF3AFC"/>
    <w:rsid w:val="00AF4595"/>
    <w:rsid w:val="00AF4B44"/>
    <w:rsid w:val="00AF5323"/>
    <w:rsid w:val="00AF690D"/>
    <w:rsid w:val="00B001F8"/>
    <w:rsid w:val="00B0200C"/>
    <w:rsid w:val="00B02E0A"/>
    <w:rsid w:val="00B030B9"/>
    <w:rsid w:val="00B064F9"/>
    <w:rsid w:val="00B11511"/>
    <w:rsid w:val="00B11F8C"/>
    <w:rsid w:val="00B11F99"/>
    <w:rsid w:val="00B120A6"/>
    <w:rsid w:val="00B13F15"/>
    <w:rsid w:val="00B1404C"/>
    <w:rsid w:val="00B1474F"/>
    <w:rsid w:val="00B1564C"/>
    <w:rsid w:val="00B20225"/>
    <w:rsid w:val="00B23647"/>
    <w:rsid w:val="00B23B21"/>
    <w:rsid w:val="00B24CC2"/>
    <w:rsid w:val="00B270BF"/>
    <w:rsid w:val="00B30341"/>
    <w:rsid w:val="00B30EED"/>
    <w:rsid w:val="00B31FD8"/>
    <w:rsid w:val="00B33FB9"/>
    <w:rsid w:val="00B35298"/>
    <w:rsid w:val="00B37838"/>
    <w:rsid w:val="00B40DA9"/>
    <w:rsid w:val="00B41418"/>
    <w:rsid w:val="00B41449"/>
    <w:rsid w:val="00B50203"/>
    <w:rsid w:val="00B53BDD"/>
    <w:rsid w:val="00B5410B"/>
    <w:rsid w:val="00B54EC3"/>
    <w:rsid w:val="00B55A11"/>
    <w:rsid w:val="00B55E61"/>
    <w:rsid w:val="00B561CE"/>
    <w:rsid w:val="00B56694"/>
    <w:rsid w:val="00B600AE"/>
    <w:rsid w:val="00B60F01"/>
    <w:rsid w:val="00B6152F"/>
    <w:rsid w:val="00B619D1"/>
    <w:rsid w:val="00B624F5"/>
    <w:rsid w:val="00B62CDE"/>
    <w:rsid w:val="00B6328D"/>
    <w:rsid w:val="00B6660B"/>
    <w:rsid w:val="00B703D0"/>
    <w:rsid w:val="00B70A12"/>
    <w:rsid w:val="00B721DE"/>
    <w:rsid w:val="00B7312F"/>
    <w:rsid w:val="00B731EF"/>
    <w:rsid w:val="00B740D9"/>
    <w:rsid w:val="00B753E8"/>
    <w:rsid w:val="00B80B7A"/>
    <w:rsid w:val="00B839DB"/>
    <w:rsid w:val="00B8499E"/>
    <w:rsid w:val="00B85654"/>
    <w:rsid w:val="00B85B57"/>
    <w:rsid w:val="00B86091"/>
    <w:rsid w:val="00B862A6"/>
    <w:rsid w:val="00B92AF4"/>
    <w:rsid w:val="00B92FF8"/>
    <w:rsid w:val="00B931CC"/>
    <w:rsid w:val="00B933C9"/>
    <w:rsid w:val="00B947BB"/>
    <w:rsid w:val="00BA052E"/>
    <w:rsid w:val="00BA1204"/>
    <w:rsid w:val="00BA1B94"/>
    <w:rsid w:val="00BA313E"/>
    <w:rsid w:val="00BA4A0C"/>
    <w:rsid w:val="00BA4A56"/>
    <w:rsid w:val="00BA50E0"/>
    <w:rsid w:val="00BA76D2"/>
    <w:rsid w:val="00BA7D98"/>
    <w:rsid w:val="00BB3CBE"/>
    <w:rsid w:val="00BB505F"/>
    <w:rsid w:val="00BB68DB"/>
    <w:rsid w:val="00BB720F"/>
    <w:rsid w:val="00BB7925"/>
    <w:rsid w:val="00BC0665"/>
    <w:rsid w:val="00BC3CE5"/>
    <w:rsid w:val="00BC7758"/>
    <w:rsid w:val="00BD0396"/>
    <w:rsid w:val="00BD1F2A"/>
    <w:rsid w:val="00BD447C"/>
    <w:rsid w:val="00BD4892"/>
    <w:rsid w:val="00BD4AC8"/>
    <w:rsid w:val="00BD65EB"/>
    <w:rsid w:val="00BE28F4"/>
    <w:rsid w:val="00BE290F"/>
    <w:rsid w:val="00BE2999"/>
    <w:rsid w:val="00BE4B78"/>
    <w:rsid w:val="00BE4E8F"/>
    <w:rsid w:val="00BE5FCC"/>
    <w:rsid w:val="00BE60C4"/>
    <w:rsid w:val="00BF0C53"/>
    <w:rsid w:val="00BF3A50"/>
    <w:rsid w:val="00BF6C82"/>
    <w:rsid w:val="00C011BD"/>
    <w:rsid w:val="00C01387"/>
    <w:rsid w:val="00C01EC0"/>
    <w:rsid w:val="00C032C3"/>
    <w:rsid w:val="00C03E98"/>
    <w:rsid w:val="00C05D15"/>
    <w:rsid w:val="00C07B73"/>
    <w:rsid w:val="00C109F8"/>
    <w:rsid w:val="00C12283"/>
    <w:rsid w:val="00C14FF5"/>
    <w:rsid w:val="00C1574F"/>
    <w:rsid w:val="00C1782D"/>
    <w:rsid w:val="00C17C89"/>
    <w:rsid w:val="00C17CCE"/>
    <w:rsid w:val="00C21956"/>
    <w:rsid w:val="00C22609"/>
    <w:rsid w:val="00C247F3"/>
    <w:rsid w:val="00C26460"/>
    <w:rsid w:val="00C26BBA"/>
    <w:rsid w:val="00C278A1"/>
    <w:rsid w:val="00C314F2"/>
    <w:rsid w:val="00C36576"/>
    <w:rsid w:val="00C36ABB"/>
    <w:rsid w:val="00C3763F"/>
    <w:rsid w:val="00C37B87"/>
    <w:rsid w:val="00C4017B"/>
    <w:rsid w:val="00C429B8"/>
    <w:rsid w:val="00C43AB0"/>
    <w:rsid w:val="00C456CC"/>
    <w:rsid w:val="00C46DF7"/>
    <w:rsid w:val="00C47EE3"/>
    <w:rsid w:val="00C513C0"/>
    <w:rsid w:val="00C51ABC"/>
    <w:rsid w:val="00C51CEC"/>
    <w:rsid w:val="00C523F5"/>
    <w:rsid w:val="00C57118"/>
    <w:rsid w:val="00C61084"/>
    <w:rsid w:val="00C62CD9"/>
    <w:rsid w:val="00C65579"/>
    <w:rsid w:val="00C675CA"/>
    <w:rsid w:val="00C7188B"/>
    <w:rsid w:val="00C72046"/>
    <w:rsid w:val="00C73960"/>
    <w:rsid w:val="00C7413A"/>
    <w:rsid w:val="00C75D10"/>
    <w:rsid w:val="00C77380"/>
    <w:rsid w:val="00C77FB8"/>
    <w:rsid w:val="00C812DA"/>
    <w:rsid w:val="00C83246"/>
    <w:rsid w:val="00C83910"/>
    <w:rsid w:val="00C84C97"/>
    <w:rsid w:val="00C8682F"/>
    <w:rsid w:val="00C86B26"/>
    <w:rsid w:val="00C9006C"/>
    <w:rsid w:val="00C9169A"/>
    <w:rsid w:val="00C93DE1"/>
    <w:rsid w:val="00C944FB"/>
    <w:rsid w:val="00C95599"/>
    <w:rsid w:val="00C97FCE"/>
    <w:rsid w:val="00CA251A"/>
    <w:rsid w:val="00CA34D8"/>
    <w:rsid w:val="00CA3755"/>
    <w:rsid w:val="00CA3D5A"/>
    <w:rsid w:val="00CA6765"/>
    <w:rsid w:val="00CA67C7"/>
    <w:rsid w:val="00CA6827"/>
    <w:rsid w:val="00CA7E26"/>
    <w:rsid w:val="00CB100A"/>
    <w:rsid w:val="00CB182B"/>
    <w:rsid w:val="00CB2AEE"/>
    <w:rsid w:val="00CB5104"/>
    <w:rsid w:val="00CB6E62"/>
    <w:rsid w:val="00CC2B3C"/>
    <w:rsid w:val="00CC59CA"/>
    <w:rsid w:val="00CC5A94"/>
    <w:rsid w:val="00CC5C94"/>
    <w:rsid w:val="00CD05D5"/>
    <w:rsid w:val="00CD0841"/>
    <w:rsid w:val="00CD105E"/>
    <w:rsid w:val="00CD1813"/>
    <w:rsid w:val="00CD1885"/>
    <w:rsid w:val="00CD5241"/>
    <w:rsid w:val="00CD56E1"/>
    <w:rsid w:val="00CD576D"/>
    <w:rsid w:val="00CE10BC"/>
    <w:rsid w:val="00CE468E"/>
    <w:rsid w:val="00CE47C6"/>
    <w:rsid w:val="00CE5E3E"/>
    <w:rsid w:val="00CE7912"/>
    <w:rsid w:val="00CE7BEB"/>
    <w:rsid w:val="00CE7E7D"/>
    <w:rsid w:val="00CF08B6"/>
    <w:rsid w:val="00CF14B2"/>
    <w:rsid w:val="00CF480E"/>
    <w:rsid w:val="00CF4C27"/>
    <w:rsid w:val="00CF5DF6"/>
    <w:rsid w:val="00CF6621"/>
    <w:rsid w:val="00CF77EF"/>
    <w:rsid w:val="00CF7953"/>
    <w:rsid w:val="00D0040B"/>
    <w:rsid w:val="00D0089D"/>
    <w:rsid w:val="00D00A3F"/>
    <w:rsid w:val="00D027A4"/>
    <w:rsid w:val="00D02CE3"/>
    <w:rsid w:val="00D02FC4"/>
    <w:rsid w:val="00D04DB3"/>
    <w:rsid w:val="00D04E6F"/>
    <w:rsid w:val="00D05C00"/>
    <w:rsid w:val="00D067F9"/>
    <w:rsid w:val="00D06CB7"/>
    <w:rsid w:val="00D10144"/>
    <w:rsid w:val="00D111C0"/>
    <w:rsid w:val="00D123BC"/>
    <w:rsid w:val="00D14868"/>
    <w:rsid w:val="00D15FBE"/>
    <w:rsid w:val="00D20C2F"/>
    <w:rsid w:val="00D22172"/>
    <w:rsid w:val="00D22A9C"/>
    <w:rsid w:val="00D242D4"/>
    <w:rsid w:val="00D247A4"/>
    <w:rsid w:val="00D248E6"/>
    <w:rsid w:val="00D25EF2"/>
    <w:rsid w:val="00D318C9"/>
    <w:rsid w:val="00D33A0B"/>
    <w:rsid w:val="00D342AD"/>
    <w:rsid w:val="00D34425"/>
    <w:rsid w:val="00D42EB8"/>
    <w:rsid w:val="00D43317"/>
    <w:rsid w:val="00D4382A"/>
    <w:rsid w:val="00D45476"/>
    <w:rsid w:val="00D45966"/>
    <w:rsid w:val="00D461EA"/>
    <w:rsid w:val="00D46E44"/>
    <w:rsid w:val="00D53A54"/>
    <w:rsid w:val="00D54184"/>
    <w:rsid w:val="00D5471A"/>
    <w:rsid w:val="00D55138"/>
    <w:rsid w:val="00D55D34"/>
    <w:rsid w:val="00D5602B"/>
    <w:rsid w:val="00D56BE2"/>
    <w:rsid w:val="00D57967"/>
    <w:rsid w:val="00D61843"/>
    <w:rsid w:val="00D61C8E"/>
    <w:rsid w:val="00D62B01"/>
    <w:rsid w:val="00D64633"/>
    <w:rsid w:val="00D67E6F"/>
    <w:rsid w:val="00D70412"/>
    <w:rsid w:val="00D71708"/>
    <w:rsid w:val="00D753BF"/>
    <w:rsid w:val="00D75717"/>
    <w:rsid w:val="00D82235"/>
    <w:rsid w:val="00D825FE"/>
    <w:rsid w:val="00D85954"/>
    <w:rsid w:val="00D86B72"/>
    <w:rsid w:val="00D874B5"/>
    <w:rsid w:val="00D92DFC"/>
    <w:rsid w:val="00D93A49"/>
    <w:rsid w:val="00D93C26"/>
    <w:rsid w:val="00D955EF"/>
    <w:rsid w:val="00D9773D"/>
    <w:rsid w:val="00D97AED"/>
    <w:rsid w:val="00DA0125"/>
    <w:rsid w:val="00DA0E87"/>
    <w:rsid w:val="00DA124C"/>
    <w:rsid w:val="00DA361B"/>
    <w:rsid w:val="00DA4A8B"/>
    <w:rsid w:val="00DA5DCA"/>
    <w:rsid w:val="00DA5E2D"/>
    <w:rsid w:val="00DA6612"/>
    <w:rsid w:val="00DA6F92"/>
    <w:rsid w:val="00DB0A23"/>
    <w:rsid w:val="00DB0C82"/>
    <w:rsid w:val="00DB1558"/>
    <w:rsid w:val="00DB1CC3"/>
    <w:rsid w:val="00DB1D88"/>
    <w:rsid w:val="00DB2079"/>
    <w:rsid w:val="00DB3155"/>
    <w:rsid w:val="00DB4E3A"/>
    <w:rsid w:val="00DB5234"/>
    <w:rsid w:val="00DB6430"/>
    <w:rsid w:val="00DB70FE"/>
    <w:rsid w:val="00DC2E58"/>
    <w:rsid w:val="00DC3732"/>
    <w:rsid w:val="00DC3CF8"/>
    <w:rsid w:val="00DC3E2D"/>
    <w:rsid w:val="00DC3EC6"/>
    <w:rsid w:val="00DC43F8"/>
    <w:rsid w:val="00DC4895"/>
    <w:rsid w:val="00DC62E2"/>
    <w:rsid w:val="00DC7328"/>
    <w:rsid w:val="00DC7C60"/>
    <w:rsid w:val="00DD00A1"/>
    <w:rsid w:val="00DD0E3D"/>
    <w:rsid w:val="00DD1FF3"/>
    <w:rsid w:val="00DD2218"/>
    <w:rsid w:val="00DD3695"/>
    <w:rsid w:val="00DD4464"/>
    <w:rsid w:val="00DD4509"/>
    <w:rsid w:val="00DD4DE4"/>
    <w:rsid w:val="00DD5C6C"/>
    <w:rsid w:val="00DD6CC0"/>
    <w:rsid w:val="00DD7881"/>
    <w:rsid w:val="00DE061E"/>
    <w:rsid w:val="00DE089A"/>
    <w:rsid w:val="00DE43D9"/>
    <w:rsid w:val="00DE45AC"/>
    <w:rsid w:val="00DE4FC3"/>
    <w:rsid w:val="00DE62DD"/>
    <w:rsid w:val="00DE7226"/>
    <w:rsid w:val="00DE77E9"/>
    <w:rsid w:val="00DE7DEA"/>
    <w:rsid w:val="00DF0022"/>
    <w:rsid w:val="00DF0C93"/>
    <w:rsid w:val="00DF14F6"/>
    <w:rsid w:val="00DF1A00"/>
    <w:rsid w:val="00DF1B8D"/>
    <w:rsid w:val="00DF1CA6"/>
    <w:rsid w:val="00DF3492"/>
    <w:rsid w:val="00DF351E"/>
    <w:rsid w:val="00DF4566"/>
    <w:rsid w:val="00DF5C28"/>
    <w:rsid w:val="00DF6B96"/>
    <w:rsid w:val="00DF7B84"/>
    <w:rsid w:val="00E01E2A"/>
    <w:rsid w:val="00E03701"/>
    <w:rsid w:val="00E04B03"/>
    <w:rsid w:val="00E11D90"/>
    <w:rsid w:val="00E12649"/>
    <w:rsid w:val="00E144A9"/>
    <w:rsid w:val="00E16129"/>
    <w:rsid w:val="00E16408"/>
    <w:rsid w:val="00E179C3"/>
    <w:rsid w:val="00E22047"/>
    <w:rsid w:val="00E221CE"/>
    <w:rsid w:val="00E22B11"/>
    <w:rsid w:val="00E22EFE"/>
    <w:rsid w:val="00E237E0"/>
    <w:rsid w:val="00E251B7"/>
    <w:rsid w:val="00E255AF"/>
    <w:rsid w:val="00E268FB"/>
    <w:rsid w:val="00E26D8A"/>
    <w:rsid w:val="00E305AD"/>
    <w:rsid w:val="00E374F5"/>
    <w:rsid w:val="00E41AB0"/>
    <w:rsid w:val="00E41D8B"/>
    <w:rsid w:val="00E43081"/>
    <w:rsid w:val="00E463BC"/>
    <w:rsid w:val="00E50CAC"/>
    <w:rsid w:val="00E52864"/>
    <w:rsid w:val="00E55DF7"/>
    <w:rsid w:val="00E56CEB"/>
    <w:rsid w:val="00E56E60"/>
    <w:rsid w:val="00E6155E"/>
    <w:rsid w:val="00E644EB"/>
    <w:rsid w:val="00E64D74"/>
    <w:rsid w:val="00E726E5"/>
    <w:rsid w:val="00E72B05"/>
    <w:rsid w:val="00E74715"/>
    <w:rsid w:val="00E765A2"/>
    <w:rsid w:val="00E7671B"/>
    <w:rsid w:val="00E80299"/>
    <w:rsid w:val="00E804D0"/>
    <w:rsid w:val="00E82BE5"/>
    <w:rsid w:val="00E83D67"/>
    <w:rsid w:val="00E83F54"/>
    <w:rsid w:val="00E9006C"/>
    <w:rsid w:val="00E91434"/>
    <w:rsid w:val="00E92313"/>
    <w:rsid w:val="00E9329A"/>
    <w:rsid w:val="00E96383"/>
    <w:rsid w:val="00E96661"/>
    <w:rsid w:val="00E96C39"/>
    <w:rsid w:val="00E96DD2"/>
    <w:rsid w:val="00E97DAB"/>
    <w:rsid w:val="00E97DAC"/>
    <w:rsid w:val="00EA13BE"/>
    <w:rsid w:val="00EA68E1"/>
    <w:rsid w:val="00EA78D9"/>
    <w:rsid w:val="00EB0949"/>
    <w:rsid w:val="00EB16FE"/>
    <w:rsid w:val="00EB6061"/>
    <w:rsid w:val="00EC23FF"/>
    <w:rsid w:val="00EC3DD2"/>
    <w:rsid w:val="00EC4F3C"/>
    <w:rsid w:val="00EC6241"/>
    <w:rsid w:val="00EC6A78"/>
    <w:rsid w:val="00EC6E04"/>
    <w:rsid w:val="00EC7C76"/>
    <w:rsid w:val="00EC7E2E"/>
    <w:rsid w:val="00ED0816"/>
    <w:rsid w:val="00ED31AC"/>
    <w:rsid w:val="00ED37B4"/>
    <w:rsid w:val="00ED563D"/>
    <w:rsid w:val="00ED63F5"/>
    <w:rsid w:val="00ED65B8"/>
    <w:rsid w:val="00EE0BFC"/>
    <w:rsid w:val="00EE3362"/>
    <w:rsid w:val="00EE3736"/>
    <w:rsid w:val="00EE588F"/>
    <w:rsid w:val="00EE701B"/>
    <w:rsid w:val="00EE75A1"/>
    <w:rsid w:val="00EE7F05"/>
    <w:rsid w:val="00EF07A1"/>
    <w:rsid w:val="00EF0A2C"/>
    <w:rsid w:val="00EF267A"/>
    <w:rsid w:val="00EF31D7"/>
    <w:rsid w:val="00EF5857"/>
    <w:rsid w:val="00EF601C"/>
    <w:rsid w:val="00EF6EA2"/>
    <w:rsid w:val="00F009BD"/>
    <w:rsid w:val="00F00B62"/>
    <w:rsid w:val="00F00C65"/>
    <w:rsid w:val="00F00E3A"/>
    <w:rsid w:val="00F01776"/>
    <w:rsid w:val="00F01AB3"/>
    <w:rsid w:val="00F02E2D"/>
    <w:rsid w:val="00F0340E"/>
    <w:rsid w:val="00F063B4"/>
    <w:rsid w:val="00F10888"/>
    <w:rsid w:val="00F10FA3"/>
    <w:rsid w:val="00F11A2A"/>
    <w:rsid w:val="00F12354"/>
    <w:rsid w:val="00F13A2B"/>
    <w:rsid w:val="00F1767F"/>
    <w:rsid w:val="00F17A5F"/>
    <w:rsid w:val="00F3212D"/>
    <w:rsid w:val="00F326C5"/>
    <w:rsid w:val="00F328D4"/>
    <w:rsid w:val="00F3534C"/>
    <w:rsid w:val="00F36997"/>
    <w:rsid w:val="00F37E55"/>
    <w:rsid w:val="00F405AC"/>
    <w:rsid w:val="00F4361C"/>
    <w:rsid w:val="00F44E08"/>
    <w:rsid w:val="00F4516E"/>
    <w:rsid w:val="00F4715C"/>
    <w:rsid w:val="00F4767C"/>
    <w:rsid w:val="00F51139"/>
    <w:rsid w:val="00F54D4D"/>
    <w:rsid w:val="00F55B35"/>
    <w:rsid w:val="00F55C04"/>
    <w:rsid w:val="00F62454"/>
    <w:rsid w:val="00F651F6"/>
    <w:rsid w:val="00F65F03"/>
    <w:rsid w:val="00F66E9F"/>
    <w:rsid w:val="00F67237"/>
    <w:rsid w:val="00F757C5"/>
    <w:rsid w:val="00F778FB"/>
    <w:rsid w:val="00F81578"/>
    <w:rsid w:val="00F819A5"/>
    <w:rsid w:val="00F8213A"/>
    <w:rsid w:val="00F84A47"/>
    <w:rsid w:val="00F85F12"/>
    <w:rsid w:val="00F8664C"/>
    <w:rsid w:val="00F90BAC"/>
    <w:rsid w:val="00F9103F"/>
    <w:rsid w:val="00F938EF"/>
    <w:rsid w:val="00F967D3"/>
    <w:rsid w:val="00FA1036"/>
    <w:rsid w:val="00FA1AEB"/>
    <w:rsid w:val="00FA2231"/>
    <w:rsid w:val="00FA26A7"/>
    <w:rsid w:val="00FA62AD"/>
    <w:rsid w:val="00FA768B"/>
    <w:rsid w:val="00FA7824"/>
    <w:rsid w:val="00FB2D46"/>
    <w:rsid w:val="00FB56B2"/>
    <w:rsid w:val="00FC18E6"/>
    <w:rsid w:val="00FC20F5"/>
    <w:rsid w:val="00FC2D3F"/>
    <w:rsid w:val="00FC3076"/>
    <w:rsid w:val="00FD1541"/>
    <w:rsid w:val="00FD3278"/>
    <w:rsid w:val="00FD32E4"/>
    <w:rsid w:val="00FD54A9"/>
    <w:rsid w:val="00FD5AC1"/>
    <w:rsid w:val="00FD5CE2"/>
    <w:rsid w:val="00FD69B1"/>
    <w:rsid w:val="00FD6AC7"/>
    <w:rsid w:val="00FE013E"/>
    <w:rsid w:val="00FE2947"/>
    <w:rsid w:val="00FE4EA1"/>
    <w:rsid w:val="00FE5D2F"/>
    <w:rsid w:val="00FE6365"/>
    <w:rsid w:val="00FE660C"/>
    <w:rsid w:val="00FE76A0"/>
    <w:rsid w:val="00FF16CF"/>
    <w:rsid w:val="00FF502E"/>
    <w:rsid w:val="00FF54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38F11"/>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7AB"/>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611A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1A9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 w:type="character" w:styleId="PlaceholderText">
    <w:name w:val="Placeholder Text"/>
    <w:basedOn w:val="DefaultParagraphFont"/>
    <w:uiPriority w:val="99"/>
    <w:semiHidden/>
    <w:rsid w:val="00C77380"/>
    <w:rPr>
      <w:color w:val="808080"/>
    </w:rPr>
  </w:style>
  <w:style w:type="character" w:styleId="PageNumber">
    <w:name w:val="page number"/>
    <w:basedOn w:val="DefaultParagraphFont"/>
    <w:uiPriority w:val="99"/>
    <w:semiHidden/>
    <w:unhideWhenUsed/>
    <w:rsid w:val="00FF5496"/>
  </w:style>
  <w:style w:type="table" w:styleId="TableGrid">
    <w:name w:val="Table Grid"/>
    <w:basedOn w:val="TableNormal"/>
    <w:uiPriority w:val="39"/>
    <w:rsid w:val="00F55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5B35"/>
    <w:pPr>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EB0949"/>
    <w:rPr>
      <w:i/>
      <w:iCs/>
    </w:rPr>
  </w:style>
  <w:style w:type="character" w:styleId="FollowedHyperlink">
    <w:name w:val="FollowedHyperlink"/>
    <w:basedOn w:val="DefaultParagraphFont"/>
    <w:uiPriority w:val="99"/>
    <w:semiHidden/>
    <w:unhideWhenUsed/>
    <w:rsid w:val="00AA4BB7"/>
    <w:rPr>
      <w:color w:val="954F72" w:themeColor="followedHyperlink"/>
      <w:u w:val="single"/>
    </w:rPr>
  </w:style>
  <w:style w:type="character" w:customStyle="1" w:styleId="translation">
    <w:name w:val="translation"/>
    <w:basedOn w:val="DefaultParagraphFont"/>
    <w:rsid w:val="00B54EC3"/>
  </w:style>
  <w:style w:type="character" w:styleId="CommentReference">
    <w:name w:val="annotation reference"/>
    <w:basedOn w:val="DefaultParagraphFont"/>
    <w:uiPriority w:val="99"/>
    <w:semiHidden/>
    <w:unhideWhenUsed/>
    <w:rsid w:val="008E1A47"/>
    <w:rPr>
      <w:sz w:val="16"/>
      <w:szCs w:val="16"/>
    </w:rPr>
  </w:style>
  <w:style w:type="paragraph" w:styleId="CommentText">
    <w:name w:val="annotation text"/>
    <w:basedOn w:val="Normal"/>
    <w:link w:val="CommentTextChar"/>
    <w:uiPriority w:val="99"/>
    <w:unhideWhenUsed/>
    <w:rsid w:val="008E1A47"/>
    <w:pPr>
      <w:spacing w:line="240" w:lineRule="auto"/>
    </w:pPr>
    <w:rPr>
      <w:sz w:val="20"/>
      <w:szCs w:val="20"/>
    </w:rPr>
  </w:style>
  <w:style w:type="character" w:customStyle="1" w:styleId="CommentTextChar">
    <w:name w:val="Comment Text Char"/>
    <w:basedOn w:val="DefaultParagraphFont"/>
    <w:link w:val="CommentText"/>
    <w:uiPriority w:val="99"/>
    <w:rsid w:val="008E1A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E1A47"/>
    <w:rPr>
      <w:b/>
      <w:bCs/>
    </w:rPr>
  </w:style>
  <w:style w:type="character" w:customStyle="1" w:styleId="CommentSubjectChar">
    <w:name w:val="Comment Subject Char"/>
    <w:basedOn w:val="CommentTextChar"/>
    <w:link w:val="CommentSubject"/>
    <w:uiPriority w:val="99"/>
    <w:semiHidden/>
    <w:rsid w:val="008E1A47"/>
    <w:rPr>
      <w:rFonts w:ascii="Times New Roman" w:hAnsi="Times New Roman"/>
      <w:b/>
      <w:bCs/>
      <w:sz w:val="20"/>
      <w:szCs w:val="20"/>
    </w:rPr>
  </w:style>
  <w:style w:type="paragraph" w:styleId="BalloonText">
    <w:name w:val="Balloon Text"/>
    <w:basedOn w:val="Normal"/>
    <w:link w:val="BalloonTextChar"/>
    <w:uiPriority w:val="99"/>
    <w:semiHidden/>
    <w:unhideWhenUsed/>
    <w:rsid w:val="008E1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A47"/>
    <w:rPr>
      <w:rFonts w:ascii="Segoe UI" w:hAnsi="Segoe UI" w:cs="Segoe UI"/>
      <w:sz w:val="18"/>
      <w:szCs w:val="18"/>
    </w:rPr>
  </w:style>
  <w:style w:type="character" w:styleId="IntenseReference">
    <w:name w:val="Intense Reference"/>
    <w:basedOn w:val="DefaultParagraphFont"/>
    <w:uiPriority w:val="32"/>
    <w:qFormat/>
    <w:rsid w:val="003A2CC6"/>
    <w:rPr>
      <w:b/>
      <w:bCs/>
      <w:smallCaps/>
      <w:color w:val="5B9BD5" w:themeColor="accent1"/>
      <w:spacing w:val="5"/>
    </w:rPr>
  </w:style>
  <w:style w:type="paragraph" w:styleId="FootnoteText">
    <w:name w:val="footnote text"/>
    <w:basedOn w:val="Normal"/>
    <w:link w:val="FootnoteTextChar"/>
    <w:uiPriority w:val="99"/>
    <w:semiHidden/>
    <w:unhideWhenUsed/>
    <w:rsid w:val="00D067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7F9"/>
    <w:rPr>
      <w:rFonts w:ascii="Times New Roman" w:hAnsi="Times New Roman"/>
      <w:sz w:val="20"/>
      <w:szCs w:val="20"/>
    </w:rPr>
  </w:style>
  <w:style w:type="character" w:styleId="FootnoteReference">
    <w:name w:val="footnote reference"/>
    <w:basedOn w:val="DefaultParagraphFont"/>
    <w:uiPriority w:val="99"/>
    <w:semiHidden/>
    <w:unhideWhenUsed/>
    <w:rsid w:val="00D067F9"/>
    <w:rPr>
      <w:vertAlign w:val="superscript"/>
    </w:rPr>
  </w:style>
  <w:style w:type="character" w:styleId="UnresolvedMention">
    <w:name w:val="Unresolved Mention"/>
    <w:basedOn w:val="DefaultParagraphFont"/>
    <w:uiPriority w:val="99"/>
    <w:semiHidden/>
    <w:unhideWhenUsed/>
    <w:rsid w:val="00DB1D88"/>
    <w:rPr>
      <w:color w:val="605E5C"/>
      <w:shd w:val="clear" w:color="auto" w:fill="E1DFDD"/>
    </w:rPr>
  </w:style>
  <w:style w:type="character" w:customStyle="1" w:styleId="commaitem">
    <w:name w:val="comma__item"/>
    <w:basedOn w:val="DefaultParagraphFont"/>
    <w:rsid w:val="00CD105E"/>
  </w:style>
  <w:style w:type="character" w:customStyle="1" w:styleId="comma-separator">
    <w:name w:val="comma-separator"/>
    <w:basedOn w:val="DefaultParagraphFont"/>
    <w:rsid w:val="00CD105E"/>
  </w:style>
  <w:style w:type="character" w:styleId="HTMLCode">
    <w:name w:val="HTML Code"/>
    <w:basedOn w:val="DefaultParagraphFont"/>
    <w:uiPriority w:val="99"/>
    <w:semiHidden/>
    <w:unhideWhenUsed/>
    <w:rsid w:val="006C1FAB"/>
    <w:rPr>
      <w:rFonts w:ascii="Courier New" w:eastAsia="Times New Roman" w:hAnsi="Courier New" w:cs="Courier New"/>
      <w:sz w:val="20"/>
      <w:szCs w:val="20"/>
    </w:rPr>
  </w:style>
  <w:style w:type="paragraph" w:styleId="Caption">
    <w:name w:val="caption"/>
    <w:basedOn w:val="Normal"/>
    <w:next w:val="Normal"/>
    <w:uiPriority w:val="35"/>
    <w:unhideWhenUsed/>
    <w:qFormat/>
    <w:rsid w:val="007332FC"/>
    <w:pPr>
      <w:spacing w:after="200" w:line="240" w:lineRule="auto"/>
    </w:pPr>
    <w:rPr>
      <w:i/>
      <w:iCs/>
      <w:color w:val="44546A" w:themeColor="text2"/>
      <w:sz w:val="18"/>
      <w:szCs w:val="18"/>
    </w:rPr>
  </w:style>
  <w:style w:type="character" w:styleId="EndnoteReference">
    <w:name w:val="endnote reference"/>
    <w:basedOn w:val="DefaultParagraphFont"/>
    <w:uiPriority w:val="99"/>
    <w:semiHidden/>
    <w:unhideWhenUsed/>
    <w:rsid w:val="000D35BD"/>
    <w:rPr>
      <w:vertAlign w:val="superscript"/>
    </w:rPr>
  </w:style>
  <w:style w:type="character" w:customStyle="1" w:styleId="le-fuzzy-query-itemtext">
    <w:name w:val="le-fuzzy-query-item__text"/>
    <w:basedOn w:val="DefaultParagraphFont"/>
    <w:rsid w:val="006E4FF1"/>
  </w:style>
  <w:style w:type="character" w:customStyle="1" w:styleId="Heading2Char">
    <w:name w:val="Heading 2 Char"/>
    <w:basedOn w:val="DefaultParagraphFont"/>
    <w:link w:val="Heading2"/>
    <w:uiPriority w:val="9"/>
    <w:rsid w:val="00611A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1A91"/>
    <w:rPr>
      <w:rFonts w:asciiTheme="majorHAnsi" w:eastAsiaTheme="majorEastAsia" w:hAnsiTheme="majorHAnsi" w:cstheme="majorBidi"/>
      <w:color w:val="1F4D78" w:themeColor="accent1" w:themeShade="7F"/>
      <w:sz w:val="24"/>
      <w:szCs w:val="24"/>
    </w:rPr>
  </w:style>
  <w:style w:type="paragraph" w:styleId="List">
    <w:name w:val="List"/>
    <w:basedOn w:val="Normal"/>
    <w:uiPriority w:val="99"/>
    <w:unhideWhenUsed/>
    <w:rsid w:val="00611A91"/>
    <w:pPr>
      <w:ind w:left="283" w:hanging="283"/>
      <w:contextualSpacing/>
    </w:pPr>
  </w:style>
  <w:style w:type="paragraph" w:styleId="ListBullet">
    <w:name w:val="List Bullet"/>
    <w:basedOn w:val="Normal"/>
    <w:uiPriority w:val="99"/>
    <w:unhideWhenUsed/>
    <w:rsid w:val="00611A91"/>
    <w:pPr>
      <w:numPr>
        <w:numId w:val="8"/>
      </w:numPr>
      <w:contextualSpacing/>
    </w:pPr>
  </w:style>
  <w:style w:type="paragraph" w:styleId="BodyText">
    <w:name w:val="Body Text"/>
    <w:basedOn w:val="Normal"/>
    <w:link w:val="BodyTextChar"/>
    <w:uiPriority w:val="99"/>
    <w:unhideWhenUsed/>
    <w:rsid w:val="00611A91"/>
    <w:pPr>
      <w:spacing w:after="120"/>
    </w:pPr>
  </w:style>
  <w:style w:type="character" w:customStyle="1" w:styleId="BodyTextChar">
    <w:name w:val="Body Text Char"/>
    <w:basedOn w:val="DefaultParagraphFont"/>
    <w:link w:val="BodyText"/>
    <w:uiPriority w:val="99"/>
    <w:rsid w:val="00611A91"/>
    <w:rPr>
      <w:rFonts w:ascii="Times New Roman" w:hAnsi="Times New Roman"/>
      <w:sz w:val="24"/>
    </w:rPr>
  </w:style>
  <w:style w:type="paragraph" w:styleId="BodyTextFirstIndent">
    <w:name w:val="Body Text First Indent"/>
    <w:basedOn w:val="BodyText"/>
    <w:link w:val="BodyTextFirstIndentChar"/>
    <w:uiPriority w:val="99"/>
    <w:unhideWhenUsed/>
    <w:rsid w:val="00611A91"/>
    <w:pPr>
      <w:spacing w:after="160"/>
      <w:ind w:firstLine="360"/>
    </w:pPr>
  </w:style>
  <w:style w:type="character" w:customStyle="1" w:styleId="BodyTextFirstIndentChar">
    <w:name w:val="Body Text First Indent Char"/>
    <w:basedOn w:val="BodyTextChar"/>
    <w:link w:val="BodyTextFirstIndent"/>
    <w:uiPriority w:val="99"/>
    <w:rsid w:val="00611A91"/>
    <w:rPr>
      <w:rFonts w:ascii="Times New Roman" w:hAnsi="Times New Roman"/>
      <w:sz w:val="24"/>
    </w:rPr>
  </w:style>
  <w:style w:type="paragraph" w:styleId="BodyTextIndent">
    <w:name w:val="Body Text Indent"/>
    <w:basedOn w:val="Normal"/>
    <w:link w:val="BodyTextIndentChar"/>
    <w:uiPriority w:val="99"/>
    <w:semiHidden/>
    <w:unhideWhenUsed/>
    <w:rsid w:val="00611A91"/>
    <w:pPr>
      <w:spacing w:after="120"/>
      <w:ind w:left="283"/>
    </w:pPr>
  </w:style>
  <w:style w:type="character" w:customStyle="1" w:styleId="BodyTextIndentChar">
    <w:name w:val="Body Text Indent Char"/>
    <w:basedOn w:val="DefaultParagraphFont"/>
    <w:link w:val="BodyTextIndent"/>
    <w:uiPriority w:val="99"/>
    <w:semiHidden/>
    <w:rsid w:val="00611A91"/>
    <w:rPr>
      <w:rFonts w:ascii="Times New Roman" w:hAnsi="Times New Roman"/>
      <w:sz w:val="24"/>
    </w:rPr>
  </w:style>
  <w:style w:type="paragraph" w:styleId="BodyTextFirstIndent2">
    <w:name w:val="Body Text First Indent 2"/>
    <w:basedOn w:val="BodyTextIndent"/>
    <w:link w:val="BodyTextFirstIndent2Char"/>
    <w:uiPriority w:val="99"/>
    <w:unhideWhenUsed/>
    <w:rsid w:val="00611A91"/>
    <w:pPr>
      <w:spacing w:after="160"/>
      <w:ind w:left="360" w:firstLine="360"/>
    </w:pPr>
  </w:style>
  <w:style w:type="character" w:customStyle="1" w:styleId="BodyTextFirstIndent2Char">
    <w:name w:val="Body Text First Indent 2 Char"/>
    <w:basedOn w:val="BodyTextIndentChar"/>
    <w:link w:val="BodyTextFirstIndent2"/>
    <w:uiPriority w:val="99"/>
    <w:rsid w:val="00611A91"/>
    <w:rPr>
      <w:rFonts w:ascii="Times New Roman" w:hAnsi="Times New Roman"/>
      <w:sz w:val="24"/>
    </w:rPr>
  </w:style>
  <w:style w:type="paragraph" w:styleId="Revision">
    <w:name w:val="Revision"/>
    <w:hidden/>
    <w:uiPriority w:val="99"/>
    <w:semiHidden/>
    <w:rsid w:val="00CD1885"/>
    <w:pPr>
      <w:spacing w:after="0" w:line="240" w:lineRule="auto"/>
    </w:pPr>
    <w:rPr>
      <w:rFonts w:ascii="Times New Roman" w:hAnsi="Times New Roman"/>
      <w:sz w:val="24"/>
    </w:rPr>
  </w:style>
  <w:style w:type="character" w:styleId="LineNumber">
    <w:name w:val="line number"/>
    <w:basedOn w:val="DefaultParagraphFont"/>
    <w:uiPriority w:val="99"/>
    <w:semiHidden/>
    <w:unhideWhenUsed/>
    <w:rsid w:val="00925EC6"/>
  </w:style>
  <w:style w:type="paragraph" w:styleId="EndnoteText">
    <w:name w:val="endnote text"/>
    <w:basedOn w:val="Normal"/>
    <w:link w:val="EndnoteTextChar"/>
    <w:uiPriority w:val="99"/>
    <w:semiHidden/>
    <w:unhideWhenUsed/>
    <w:rsid w:val="003035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035B0"/>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5879">
      <w:bodyDiv w:val="1"/>
      <w:marLeft w:val="0"/>
      <w:marRight w:val="0"/>
      <w:marTop w:val="0"/>
      <w:marBottom w:val="0"/>
      <w:divBdr>
        <w:top w:val="none" w:sz="0" w:space="0" w:color="auto"/>
        <w:left w:val="none" w:sz="0" w:space="0" w:color="auto"/>
        <w:bottom w:val="none" w:sz="0" w:space="0" w:color="auto"/>
        <w:right w:val="none" w:sz="0" w:space="0" w:color="auto"/>
      </w:divBdr>
    </w:div>
    <w:div w:id="79647210">
      <w:bodyDiv w:val="1"/>
      <w:marLeft w:val="0"/>
      <w:marRight w:val="0"/>
      <w:marTop w:val="0"/>
      <w:marBottom w:val="0"/>
      <w:divBdr>
        <w:top w:val="none" w:sz="0" w:space="0" w:color="auto"/>
        <w:left w:val="none" w:sz="0" w:space="0" w:color="auto"/>
        <w:bottom w:val="none" w:sz="0" w:space="0" w:color="auto"/>
        <w:right w:val="none" w:sz="0" w:space="0" w:color="auto"/>
      </w:divBdr>
    </w:div>
    <w:div w:id="230695482">
      <w:bodyDiv w:val="1"/>
      <w:marLeft w:val="0"/>
      <w:marRight w:val="0"/>
      <w:marTop w:val="0"/>
      <w:marBottom w:val="0"/>
      <w:divBdr>
        <w:top w:val="none" w:sz="0" w:space="0" w:color="auto"/>
        <w:left w:val="none" w:sz="0" w:space="0" w:color="auto"/>
        <w:bottom w:val="none" w:sz="0" w:space="0" w:color="auto"/>
        <w:right w:val="none" w:sz="0" w:space="0" w:color="auto"/>
      </w:divBdr>
    </w:div>
    <w:div w:id="244463973">
      <w:bodyDiv w:val="1"/>
      <w:marLeft w:val="0"/>
      <w:marRight w:val="0"/>
      <w:marTop w:val="0"/>
      <w:marBottom w:val="0"/>
      <w:divBdr>
        <w:top w:val="none" w:sz="0" w:space="0" w:color="auto"/>
        <w:left w:val="none" w:sz="0" w:space="0" w:color="auto"/>
        <w:bottom w:val="none" w:sz="0" w:space="0" w:color="auto"/>
        <w:right w:val="none" w:sz="0" w:space="0" w:color="auto"/>
      </w:divBdr>
    </w:div>
    <w:div w:id="278076117">
      <w:bodyDiv w:val="1"/>
      <w:marLeft w:val="0"/>
      <w:marRight w:val="0"/>
      <w:marTop w:val="0"/>
      <w:marBottom w:val="0"/>
      <w:divBdr>
        <w:top w:val="none" w:sz="0" w:space="0" w:color="auto"/>
        <w:left w:val="none" w:sz="0" w:space="0" w:color="auto"/>
        <w:bottom w:val="none" w:sz="0" w:space="0" w:color="auto"/>
        <w:right w:val="none" w:sz="0" w:space="0" w:color="auto"/>
      </w:divBdr>
    </w:div>
    <w:div w:id="322438042">
      <w:bodyDiv w:val="1"/>
      <w:marLeft w:val="0"/>
      <w:marRight w:val="0"/>
      <w:marTop w:val="0"/>
      <w:marBottom w:val="0"/>
      <w:divBdr>
        <w:top w:val="none" w:sz="0" w:space="0" w:color="auto"/>
        <w:left w:val="none" w:sz="0" w:space="0" w:color="auto"/>
        <w:bottom w:val="none" w:sz="0" w:space="0" w:color="auto"/>
        <w:right w:val="none" w:sz="0" w:space="0" w:color="auto"/>
      </w:divBdr>
    </w:div>
    <w:div w:id="444276160">
      <w:bodyDiv w:val="1"/>
      <w:marLeft w:val="0"/>
      <w:marRight w:val="0"/>
      <w:marTop w:val="0"/>
      <w:marBottom w:val="0"/>
      <w:divBdr>
        <w:top w:val="none" w:sz="0" w:space="0" w:color="auto"/>
        <w:left w:val="none" w:sz="0" w:space="0" w:color="auto"/>
        <w:bottom w:val="none" w:sz="0" w:space="0" w:color="auto"/>
        <w:right w:val="none" w:sz="0" w:space="0" w:color="auto"/>
      </w:divBdr>
    </w:div>
    <w:div w:id="458915012">
      <w:bodyDiv w:val="1"/>
      <w:marLeft w:val="0"/>
      <w:marRight w:val="0"/>
      <w:marTop w:val="0"/>
      <w:marBottom w:val="0"/>
      <w:divBdr>
        <w:top w:val="none" w:sz="0" w:space="0" w:color="auto"/>
        <w:left w:val="none" w:sz="0" w:space="0" w:color="auto"/>
        <w:bottom w:val="none" w:sz="0" w:space="0" w:color="auto"/>
        <w:right w:val="none" w:sz="0" w:space="0" w:color="auto"/>
      </w:divBdr>
    </w:div>
    <w:div w:id="471216606">
      <w:bodyDiv w:val="1"/>
      <w:marLeft w:val="0"/>
      <w:marRight w:val="0"/>
      <w:marTop w:val="0"/>
      <w:marBottom w:val="0"/>
      <w:divBdr>
        <w:top w:val="none" w:sz="0" w:space="0" w:color="auto"/>
        <w:left w:val="none" w:sz="0" w:space="0" w:color="auto"/>
        <w:bottom w:val="none" w:sz="0" w:space="0" w:color="auto"/>
        <w:right w:val="none" w:sz="0" w:space="0" w:color="auto"/>
      </w:divBdr>
    </w:div>
    <w:div w:id="479470398">
      <w:bodyDiv w:val="1"/>
      <w:marLeft w:val="0"/>
      <w:marRight w:val="0"/>
      <w:marTop w:val="0"/>
      <w:marBottom w:val="0"/>
      <w:divBdr>
        <w:top w:val="none" w:sz="0" w:space="0" w:color="auto"/>
        <w:left w:val="none" w:sz="0" w:space="0" w:color="auto"/>
        <w:bottom w:val="none" w:sz="0" w:space="0" w:color="auto"/>
        <w:right w:val="none" w:sz="0" w:space="0" w:color="auto"/>
      </w:divBdr>
    </w:div>
    <w:div w:id="531189795">
      <w:bodyDiv w:val="1"/>
      <w:marLeft w:val="0"/>
      <w:marRight w:val="0"/>
      <w:marTop w:val="0"/>
      <w:marBottom w:val="0"/>
      <w:divBdr>
        <w:top w:val="none" w:sz="0" w:space="0" w:color="auto"/>
        <w:left w:val="none" w:sz="0" w:space="0" w:color="auto"/>
        <w:bottom w:val="none" w:sz="0" w:space="0" w:color="auto"/>
        <w:right w:val="none" w:sz="0" w:space="0" w:color="auto"/>
      </w:divBdr>
    </w:div>
    <w:div w:id="547494373">
      <w:bodyDiv w:val="1"/>
      <w:marLeft w:val="0"/>
      <w:marRight w:val="0"/>
      <w:marTop w:val="0"/>
      <w:marBottom w:val="0"/>
      <w:divBdr>
        <w:top w:val="none" w:sz="0" w:space="0" w:color="auto"/>
        <w:left w:val="none" w:sz="0" w:space="0" w:color="auto"/>
        <w:bottom w:val="none" w:sz="0" w:space="0" w:color="auto"/>
        <w:right w:val="none" w:sz="0" w:space="0" w:color="auto"/>
      </w:divBdr>
    </w:div>
    <w:div w:id="607277530">
      <w:bodyDiv w:val="1"/>
      <w:marLeft w:val="0"/>
      <w:marRight w:val="0"/>
      <w:marTop w:val="0"/>
      <w:marBottom w:val="0"/>
      <w:divBdr>
        <w:top w:val="none" w:sz="0" w:space="0" w:color="auto"/>
        <w:left w:val="none" w:sz="0" w:space="0" w:color="auto"/>
        <w:bottom w:val="none" w:sz="0" w:space="0" w:color="auto"/>
        <w:right w:val="none" w:sz="0" w:space="0" w:color="auto"/>
      </w:divBdr>
    </w:div>
    <w:div w:id="674303367">
      <w:bodyDiv w:val="1"/>
      <w:marLeft w:val="0"/>
      <w:marRight w:val="0"/>
      <w:marTop w:val="0"/>
      <w:marBottom w:val="0"/>
      <w:divBdr>
        <w:top w:val="none" w:sz="0" w:space="0" w:color="auto"/>
        <w:left w:val="none" w:sz="0" w:space="0" w:color="auto"/>
        <w:bottom w:val="none" w:sz="0" w:space="0" w:color="auto"/>
        <w:right w:val="none" w:sz="0" w:space="0" w:color="auto"/>
      </w:divBdr>
    </w:div>
    <w:div w:id="691108069">
      <w:bodyDiv w:val="1"/>
      <w:marLeft w:val="0"/>
      <w:marRight w:val="0"/>
      <w:marTop w:val="0"/>
      <w:marBottom w:val="0"/>
      <w:divBdr>
        <w:top w:val="none" w:sz="0" w:space="0" w:color="auto"/>
        <w:left w:val="none" w:sz="0" w:space="0" w:color="auto"/>
        <w:bottom w:val="none" w:sz="0" w:space="0" w:color="auto"/>
        <w:right w:val="none" w:sz="0" w:space="0" w:color="auto"/>
      </w:divBdr>
    </w:div>
    <w:div w:id="826743800">
      <w:bodyDiv w:val="1"/>
      <w:marLeft w:val="0"/>
      <w:marRight w:val="0"/>
      <w:marTop w:val="0"/>
      <w:marBottom w:val="0"/>
      <w:divBdr>
        <w:top w:val="none" w:sz="0" w:space="0" w:color="auto"/>
        <w:left w:val="none" w:sz="0" w:space="0" w:color="auto"/>
        <w:bottom w:val="none" w:sz="0" w:space="0" w:color="auto"/>
        <w:right w:val="none" w:sz="0" w:space="0" w:color="auto"/>
      </w:divBdr>
    </w:div>
    <w:div w:id="834955848">
      <w:bodyDiv w:val="1"/>
      <w:marLeft w:val="0"/>
      <w:marRight w:val="0"/>
      <w:marTop w:val="0"/>
      <w:marBottom w:val="0"/>
      <w:divBdr>
        <w:top w:val="none" w:sz="0" w:space="0" w:color="auto"/>
        <w:left w:val="none" w:sz="0" w:space="0" w:color="auto"/>
        <w:bottom w:val="none" w:sz="0" w:space="0" w:color="auto"/>
        <w:right w:val="none" w:sz="0" w:space="0" w:color="auto"/>
      </w:divBdr>
    </w:div>
    <w:div w:id="933131175">
      <w:bodyDiv w:val="1"/>
      <w:marLeft w:val="0"/>
      <w:marRight w:val="0"/>
      <w:marTop w:val="0"/>
      <w:marBottom w:val="0"/>
      <w:divBdr>
        <w:top w:val="none" w:sz="0" w:space="0" w:color="auto"/>
        <w:left w:val="none" w:sz="0" w:space="0" w:color="auto"/>
        <w:bottom w:val="none" w:sz="0" w:space="0" w:color="auto"/>
        <w:right w:val="none" w:sz="0" w:space="0" w:color="auto"/>
      </w:divBdr>
    </w:div>
    <w:div w:id="960722965">
      <w:bodyDiv w:val="1"/>
      <w:marLeft w:val="0"/>
      <w:marRight w:val="0"/>
      <w:marTop w:val="0"/>
      <w:marBottom w:val="0"/>
      <w:divBdr>
        <w:top w:val="none" w:sz="0" w:space="0" w:color="auto"/>
        <w:left w:val="none" w:sz="0" w:space="0" w:color="auto"/>
        <w:bottom w:val="none" w:sz="0" w:space="0" w:color="auto"/>
        <w:right w:val="none" w:sz="0" w:space="0" w:color="auto"/>
      </w:divBdr>
    </w:div>
    <w:div w:id="1030565241">
      <w:bodyDiv w:val="1"/>
      <w:marLeft w:val="0"/>
      <w:marRight w:val="0"/>
      <w:marTop w:val="0"/>
      <w:marBottom w:val="0"/>
      <w:divBdr>
        <w:top w:val="none" w:sz="0" w:space="0" w:color="auto"/>
        <w:left w:val="none" w:sz="0" w:space="0" w:color="auto"/>
        <w:bottom w:val="none" w:sz="0" w:space="0" w:color="auto"/>
        <w:right w:val="none" w:sz="0" w:space="0" w:color="auto"/>
      </w:divBdr>
    </w:div>
    <w:div w:id="1056314535">
      <w:bodyDiv w:val="1"/>
      <w:marLeft w:val="0"/>
      <w:marRight w:val="0"/>
      <w:marTop w:val="0"/>
      <w:marBottom w:val="0"/>
      <w:divBdr>
        <w:top w:val="none" w:sz="0" w:space="0" w:color="auto"/>
        <w:left w:val="none" w:sz="0" w:space="0" w:color="auto"/>
        <w:bottom w:val="none" w:sz="0" w:space="0" w:color="auto"/>
        <w:right w:val="none" w:sz="0" w:space="0" w:color="auto"/>
      </w:divBdr>
    </w:div>
    <w:div w:id="1133251801">
      <w:bodyDiv w:val="1"/>
      <w:marLeft w:val="0"/>
      <w:marRight w:val="0"/>
      <w:marTop w:val="0"/>
      <w:marBottom w:val="0"/>
      <w:divBdr>
        <w:top w:val="none" w:sz="0" w:space="0" w:color="auto"/>
        <w:left w:val="none" w:sz="0" w:space="0" w:color="auto"/>
        <w:bottom w:val="none" w:sz="0" w:space="0" w:color="auto"/>
        <w:right w:val="none" w:sz="0" w:space="0" w:color="auto"/>
      </w:divBdr>
    </w:div>
    <w:div w:id="1242177233">
      <w:bodyDiv w:val="1"/>
      <w:marLeft w:val="0"/>
      <w:marRight w:val="0"/>
      <w:marTop w:val="0"/>
      <w:marBottom w:val="0"/>
      <w:divBdr>
        <w:top w:val="none" w:sz="0" w:space="0" w:color="auto"/>
        <w:left w:val="none" w:sz="0" w:space="0" w:color="auto"/>
        <w:bottom w:val="none" w:sz="0" w:space="0" w:color="auto"/>
        <w:right w:val="none" w:sz="0" w:space="0" w:color="auto"/>
      </w:divBdr>
    </w:div>
    <w:div w:id="1303271263">
      <w:bodyDiv w:val="1"/>
      <w:marLeft w:val="0"/>
      <w:marRight w:val="0"/>
      <w:marTop w:val="0"/>
      <w:marBottom w:val="0"/>
      <w:divBdr>
        <w:top w:val="none" w:sz="0" w:space="0" w:color="auto"/>
        <w:left w:val="none" w:sz="0" w:space="0" w:color="auto"/>
        <w:bottom w:val="none" w:sz="0" w:space="0" w:color="auto"/>
        <w:right w:val="none" w:sz="0" w:space="0" w:color="auto"/>
      </w:divBdr>
    </w:div>
    <w:div w:id="1308509015">
      <w:bodyDiv w:val="1"/>
      <w:marLeft w:val="0"/>
      <w:marRight w:val="0"/>
      <w:marTop w:val="0"/>
      <w:marBottom w:val="0"/>
      <w:divBdr>
        <w:top w:val="none" w:sz="0" w:space="0" w:color="auto"/>
        <w:left w:val="none" w:sz="0" w:space="0" w:color="auto"/>
        <w:bottom w:val="none" w:sz="0" w:space="0" w:color="auto"/>
        <w:right w:val="none" w:sz="0" w:space="0" w:color="auto"/>
      </w:divBdr>
    </w:div>
    <w:div w:id="1617327124">
      <w:bodyDiv w:val="1"/>
      <w:marLeft w:val="0"/>
      <w:marRight w:val="0"/>
      <w:marTop w:val="0"/>
      <w:marBottom w:val="0"/>
      <w:divBdr>
        <w:top w:val="none" w:sz="0" w:space="0" w:color="auto"/>
        <w:left w:val="none" w:sz="0" w:space="0" w:color="auto"/>
        <w:bottom w:val="none" w:sz="0" w:space="0" w:color="auto"/>
        <w:right w:val="none" w:sz="0" w:space="0" w:color="auto"/>
      </w:divBdr>
    </w:div>
    <w:div w:id="1618635590">
      <w:bodyDiv w:val="1"/>
      <w:marLeft w:val="0"/>
      <w:marRight w:val="0"/>
      <w:marTop w:val="0"/>
      <w:marBottom w:val="0"/>
      <w:divBdr>
        <w:top w:val="none" w:sz="0" w:space="0" w:color="auto"/>
        <w:left w:val="none" w:sz="0" w:space="0" w:color="auto"/>
        <w:bottom w:val="none" w:sz="0" w:space="0" w:color="auto"/>
        <w:right w:val="none" w:sz="0" w:space="0" w:color="auto"/>
      </w:divBdr>
    </w:div>
    <w:div w:id="1733700897">
      <w:bodyDiv w:val="1"/>
      <w:marLeft w:val="0"/>
      <w:marRight w:val="0"/>
      <w:marTop w:val="0"/>
      <w:marBottom w:val="0"/>
      <w:divBdr>
        <w:top w:val="none" w:sz="0" w:space="0" w:color="auto"/>
        <w:left w:val="none" w:sz="0" w:space="0" w:color="auto"/>
        <w:bottom w:val="none" w:sz="0" w:space="0" w:color="auto"/>
        <w:right w:val="none" w:sz="0" w:space="0" w:color="auto"/>
      </w:divBdr>
    </w:div>
    <w:div w:id="1785417055">
      <w:bodyDiv w:val="1"/>
      <w:marLeft w:val="0"/>
      <w:marRight w:val="0"/>
      <w:marTop w:val="0"/>
      <w:marBottom w:val="0"/>
      <w:divBdr>
        <w:top w:val="none" w:sz="0" w:space="0" w:color="auto"/>
        <w:left w:val="none" w:sz="0" w:space="0" w:color="auto"/>
        <w:bottom w:val="none" w:sz="0" w:space="0" w:color="auto"/>
        <w:right w:val="none" w:sz="0" w:space="0" w:color="auto"/>
      </w:divBdr>
    </w:div>
    <w:div w:id="1865706248">
      <w:bodyDiv w:val="1"/>
      <w:marLeft w:val="0"/>
      <w:marRight w:val="0"/>
      <w:marTop w:val="0"/>
      <w:marBottom w:val="0"/>
      <w:divBdr>
        <w:top w:val="none" w:sz="0" w:space="0" w:color="auto"/>
        <w:left w:val="none" w:sz="0" w:space="0" w:color="auto"/>
        <w:bottom w:val="none" w:sz="0" w:space="0" w:color="auto"/>
        <w:right w:val="none" w:sz="0" w:space="0" w:color="auto"/>
      </w:divBdr>
    </w:div>
    <w:div w:id="1947998887">
      <w:bodyDiv w:val="1"/>
      <w:marLeft w:val="0"/>
      <w:marRight w:val="0"/>
      <w:marTop w:val="0"/>
      <w:marBottom w:val="0"/>
      <w:divBdr>
        <w:top w:val="none" w:sz="0" w:space="0" w:color="auto"/>
        <w:left w:val="none" w:sz="0" w:space="0" w:color="auto"/>
        <w:bottom w:val="none" w:sz="0" w:space="0" w:color="auto"/>
        <w:right w:val="none" w:sz="0" w:space="0" w:color="auto"/>
      </w:divBdr>
    </w:div>
    <w:div w:id="1990478686">
      <w:bodyDiv w:val="1"/>
      <w:marLeft w:val="0"/>
      <w:marRight w:val="0"/>
      <w:marTop w:val="0"/>
      <w:marBottom w:val="0"/>
      <w:divBdr>
        <w:top w:val="none" w:sz="0" w:space="0" w:color="auto"/>
        <w:left w:val="none" w:sz="0" w:space="0" w:color="auto"/>
        <w:bottom w:val="none" w:sz="0" w:space="0" w:color="auto"/>
        <w:right w:val="none" w:sz="0" w:space="0" w:color="auto"/>
      </w:divBdr>
    </w:div>
    <w:div w:id="2014338810">
      <w:bodyDiv w:val="1"/>
      <w:marLeft w:val="0"/>
      <w:marRight w:val="0"/>
      <w:marTop w:val="0"/>
      <w:marBottom w:val="0"/>
      <w:divBdr>
        <w:top w:val="none" w:sz="0" w:space="0" w:color="auto"/>
        <w:left w:val="none" w:sz="0" w:space="0" w:color="auto"/>
        <w:bottom w:val="none" w:sz="0" w:space="0" w:color="auto"/>
        <w:right w:val="none" w:sz="0" w:space="0" w:color="auto"/>
      </w:divBdr>
    </w:div>
    <w:div w:id="2028871781">
      <w:bodyDiv w:val="1"/>
      <w:marLeft w:val="0"/>
      <w:marRight w:val="0"/>
      <w:marTop w:val="0"/>
      <w:marBottom w:val="0"/>
      <w:divBdr>
        <w:top w:val="none" w:sz="0" w:space="0" w:color="auto"/>
        <w:left w:val="none" w:sz="0" w:space="0" w:color="auto"/>
        <w:bottom w:val="none" w:sz="0" w:space="0" w:color="auto"/>
        <w:right w:val="none" w:sz="0" w:space="0" w:color="auto"/>
      </w:divBdr>
    </w:div>
    <w:div w:id="2037732993">
      <w:bodyDiv w:val="1"/>
      <w:marLeft w:val="0"/>
      <w:marRight w:val="0"/>
      <w:marTop w:val="0"/>
      <w:marBottom w:val="0"/>
      <w:divBdr>
        <w:top w:val="none" w:sz="0" w:space="0" w:color="auto"/>
        <w:left w:val="none" w:sz="0" w:space="0" w:color="auto"/>
        <w:bottom w:val="none" w:sz="0" w:space="0" w:color="auto"/>
        <w:right w:val="none" w:sz="0" w:space="0" w:color="auto"/>
      </w:divBdr>
    </w:div>
    <w:div w:id="2116945533">
      <w:bodyDiv w:val="1"/>
      <w:marLeft w:val="0"/>
      <w:marRight w:val="0"/>
      <w:marTop w:val="0"/>
      <w:marBottom w:val="0"/>
      <w:divBdr>
        <w:top w:val="none" w:sz="0" w:space="0" w:color="auto"/>
        <w:left w:val="none" w:sz="0" w:space="0" w:color="auto"/>
        <w:bottom w:val="none" w:sz="0" w:space="0" w:color="auto"/>
        <w:right w:val="none" w:sz="0" w:space="0" w:color="auto"/>
      </w:divBdr>
    </w:div>
    <w:div w:id="2129204516">
      <w:bodyDiv w:val="1"/>
      <w:marLeft w:val="0"/>
      <w:marRight w:val="0"/>
      <w:marTop w:val="0"/>
      <w:marBottom w:val="0"/>
      <w:divBdr>
        <w:top w:val="none" w:sz="0" w:space="0" w:color="auto"/>
        <w:left w:val="none" w:sz="0" w:space="0" w:color="auto"/>
        <w:bottom w:val="none" w:sz="0" w:space="0" w:color="auto"/>
        <w:right w:val="none" w:sz="0" w:space="0" w:color="auto"/>
      </w:divBdr>
    </w:div>
    <w:div w:id="21328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authored-by/Khraisha/Qusai" TargetMode="External"/><Relationship Id="rId13" Type="http://schemas.openxmlformats.org/officeDocument/2006/relationships/hyperlink" Target="https://osf.io/apdf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osf.io/apdfw" TargetMode="External"/><Relationship Id="rId4" Type="http://schemas.openxmlformats.org/officeDocument/2006/relationships/settings" Target="settings.xml"/><Relationship Id="rId9" Type="http://schemas.openxmlformats.org/officeDocument/2006/relationships/hyperlink" Target="https://onlinelibrary.wiley.com/doi/10.1002/cl2.1212" TargetMode="External"/><Relationship Id="rId14" Type="http://schemas.openxmlformats.org/officeDocument/2006/relationships/hyperlink" Target="https://github.com/MikkelVembye/screen_benchmark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bit.ly/3Vl0SRp" TargetMode="External"/><Relationship Id="rId1" Type="http://schemas.openxmlformats.org/officeDocument/2006/relationships/hyperlink" Target="https://osf.io/apdfw/"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B3DB6-951C-4B00-919B-09E8DEE25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45947</Words>
  <Characters>261902</Characters>
  <Application>Microsoft Office Word</Application>
  <DocSecurity>0</DocSecurity>
  <Lines>2182</Lines>
  <Paragraphs>614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307235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2</cp:revision>
  <cp:lastPrinted>2024-08-23T06:40:00Z</cp:lastPrinted>
  <dcterms:created xsi:type="dcterms:W3CDTF">2024-08-23T13:56:00Z</dcterms:created>
  <dcterms:modified xsi:type="dcterms:W3CDTF">2024-08-23T13:56:00Z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